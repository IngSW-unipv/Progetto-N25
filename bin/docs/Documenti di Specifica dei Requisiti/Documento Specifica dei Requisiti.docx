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30"/>
          <w:szCs w:val="30"/>
        </w:rPr>
      </w:pPr>
      <w:r w:rsidDel="00000000" w:rsidR="00000000" w:rsidRPr="00000000">
        <w:rPr>
          <w:b w:val="1"/>
          <w:sz w:val="30"/>
          <w:szCs w:val="30"/>
          <w:rtl w:val="0"/>
        </w:rPr>
        <w:t xml:space="preserve">Documento di Specifica dei requisiti Software</w:t>
      </w:r>
    </w:p>
    <w:p w:rsidR="00000000" w:rsidDel="00000000" w:rsidP="00000000" w:rsidRDefault="00000000" w:rsidRPr="00000000" w14:paraId="00000002">
      <w:pPr>
        <w:ind w:left="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3">
      <w:pPr>
        <w:ind w:left="0" w:firstLine="0"/>
        <w:rPr>
          <w:b w:val="1"/>
          <w:sz w:val="26"/>
          <w:szCs w:val="26"/>
        </w:rPr>
      </w:pPr>
      <w:r w:rsidDel="00000000" w:rsidR="00000000" w:rsidRPr="00000000">
        <w:rPr>
          <w:b w:val="1"/>
          <w:sz w:val="26"/>
          <w:szCs w:val="26"/>
          <w:rtl w:val="0"/>
        </w:rPr>
        <w:t xml:space="preserve">Indice</w:t>
      </w:r>
    </w:p>
    <w:p w:rsidR="00000000" w:rsidDel="00000000" w:rsidP="00000000" w:rsidRDefault="00000000" w:rsidRPr="00000000" w14:paraId="00000004">
      <w:pPr>
        <w:ind w:left="0" w:firstLine="0"/>
        <w:rPr>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fou20jz7t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Introduzione</w:t>
              <w:tab/>
              <w:t xml:space="preserve">15</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px1iskbn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Scopo del documento</w:t>
              <w:tab/>
              <w:t xml:space="preserve">15</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ujfjkr0z1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Scopo del Prodotto</w:t>
              <w:tab/>
              <w:t xml:space="preserve">15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a086i6y0w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Acronimi</w:t>
              <w:tab/>
              <w:t xml:space="preserve">15</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05bjp2exd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Riferimenti</w:t>
              <w:tab/>
              <w:t xml:space="preserve">15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x1fpvdgd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Descrizione del resto del documento</w:t>
              <w:tab/>
              <w:t xml:space="preserve">15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1osomhazi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Descrizione generale</w:t>
              <w:tab/>
              <w:t xml:space="preserve">16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pinxbdys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Prospettiva del prodotto</w:t>
              <w:tab/>
              <w:t xml:space="preserve">16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c8qodhp6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Funzionalità del prodotto</w:t>
              <w:tab/>
              <w:t xml:space="preserve">16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rtrev179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Caratteristiche utente</w:t>
              <w:tab/>
              <w:t xml:space="preserve">17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uaa9q7ju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Vincoli generali</w:t>
              <w:tab/>
              <w:t xml:space="preserve">17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5ptk26yo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Assunzioni e dipendenze</w:t>
              <w:tab/>
              <w:t xml:space="preserve">18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eoyx3sdoj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Requisiti</w:t>
              <w:tab/>
              <w:t xml:space="preserve">18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506idf3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Requisiti di interfaccia esterna</w:t>
              <w:tab/>
              <w:t xml:space="preserve">18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0jt61vc84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Interfaccia utente</w:t>
              <w:tab/>
              <w:t xml:space="preserve">18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fo5ya64g5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Interfaccia  hardware</w:t>
              <w:tab/>
              <w:t xml:space="preserve">18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fxyzy5sbt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Interfaccia software</w:t>
              <w:tab/>
              <w:t xml:space="preserve">18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ulcyro2gt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Interfaccia di comunicazione</w:t>
              <w:tab/>
              <w:t xml:space="preserve">18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kij09kdx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Requisiti funzionali</w:t>
              <w:tab/>
              <w:t xml:space="preserve">18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gul3ww24r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Aggiunta carta o conto</w:t>
              <w:tab/>
              <w:t xml:space="preserve">18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xs8fg36w2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Introduzione</w:t>
              <w:tab/>
              <w:t xml:space="preserve">18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57bshq84y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Input</w:t>
              <w:tab/>
              <w:t xml:space="preserve">18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fez9ousdy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Elaborazione</w:t>
              <w:tab/>
              <w:t xml:space="preserve">18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75tirctp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 Output</w:t>
              <w:tab/>
              <w:t xml:space="preserve">18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ehshfi3yx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Eliminazione carta o conto</w:t>
              <w:tab/>
              <w:t xml:space="preserve">18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ovdqzc7dy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Introduzione</w:t>
              <w:tab/>
              <w:t xml:space="preserve">18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6rw3rgv2s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 Input</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w9hamssmt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 Elaborazione</w:t>
              <w:tab/>
              <w:t xml:space="preserve">19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be6fci3w4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 Output</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sg20zp2ge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Deposito di denaro da Carte o Conti salvate</w:t>
              <w:tab/>
              <w:t xml:space="preserve">19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8y2sm9hfz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 Introduzione</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d2dnxs7ct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 Input</w:t>
              <w:tab/>
              <w:t xml:space="preserve">19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ksj6j4q0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 Elaborazione</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z7yth1hn5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 Output</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iddbf1tvs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Deposito di denaro one time</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btavvn8jq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 Introduzione</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bjtekyclp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 Input</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xz2q6lj6x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 Elaborazione</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4l32qb8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 Output</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l3nrsu22p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Prelievo importo dal vault</w:t>
              <w:tab/>
              <w:t xml:space="preserve">19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zefov49uu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 Introduzione</w:t>
              <w:tab/>
              <w:t xml:space="preserve">19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pc8oflqe4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 Input</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zca79i3b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 Elaborazione</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g3zbied1j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 Output</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w6r42jmc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Esecuzione pagamento</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0g0gl8p0j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 Input</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77yj1rv9d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 Output</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92s3dq8is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Gestione delle spese e personalizzazione delle categorie</w:t>
              <w:tab/>
              <w:t xml:space="preserve">20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yxfnskblf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3.2.7.1 Introduzione</w:t>
              <w:tab/>
              <w:t xml:space="preserve">20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k45st1xye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 Input</w:t>
              <w:tab/>
              <w:t xml:space="preserve">20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gkjsp7t2w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 Elaborazione</w:t>
              <w:tab/>
              <w:t xml:space="preserve">20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18n6hpfah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 Output</w:t>
              <w:tab/>
              <w:t xml:space="preserve">20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qje7othpb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Storico del Vault</w:t>
              <w:tab/>
              <w:t xml:space="preserve">20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b29rxtfer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 Introduzione</w:t>
              <w:tab/>
              <w:t xml:space="preserve">20</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lqfgq92hd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 Input</w:t>
              <w:tab/>
              <w:t xml:space="preserve">20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t3ptrvg4s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3.2.8.3 Elaborazione</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sf5d19znk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 Output</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8vpbxefaa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 Creazione di un VirtualVault</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iq399ctvm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 Introduzione</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wjobqchts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 Input</w:t>
              <w:tab/>
              <w:t xml:space="preserve">20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hkqopcup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 Elaborazione</w:t>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i2c3p6k7w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 Output</w:t>
              <w:tab/>
              <w:t xml:space="preserve">20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14298s851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 Cancellazione di un VirtualVault</w:t>
              <w:tab/>
              <w:t xml:space="preserve">21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fga4pqu9t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3.2.10.1 Introduzione</w:t>
              <w:tab/>
              <w:t xml:space="preserve">21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ppl00yw19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3.2.10.2 Input</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uyo88gn7t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3.2.10.3 Elaborazione</w:t>
              <w:tab/>
              <w:t xml:space="preserve">21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of6a6whtq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3.2.10.4 Output</w:t>
              <w:tab/>
              <w:t xml:space="preserve">21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wamsnmynv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Spostamento saldo verso VirtualVault</w:t>
              <w:tab/>
              <w:t xml:space="preserve">21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syzfkmd4o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3.2.11.1 Introduzione</w:t>
              <w:tab/>
              <w:t xml:space="preserve">21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jvpwlzb4b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3.2.11.2 Input</w:t>
              <w:tab/>
              <w:t xml:space="preserve">21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jq2udhefv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3.2.11.3 Elaborazione</w:t>
              <w:tab/>
              <w:t xml:space="preserve">21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xgha722ey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3.2.11.4 Output</w:t>
              <w:tab/>
              <w:t xml:space="preserve">21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mfstj498u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Creazione di un obiettivo (data)</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icd0rrjoj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3.2.12.1  Introduzione</w:t>
              <w:tab/>
              <w:t xml:space="preserve">21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bb4rg9p0g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3.2.12.2 Input</w:t>
              <w:tab/>
              <w:t xml:space="preserve">21</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tqy8ouuse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3.2.12.3 Elaborazione</w:t>
              <w:tab/>
              <w:t xml:space="preserve">21</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hqmyhgpxc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3.2.12.4 Output</w:t>
              <w:tab/>
              <w:t xml:space="preserve">21</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2z6q5qes1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Movimento automatico</w:t>
              <w:tab/>
              <w:t xml:space="preserve">21</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36sk1uzgv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3.2.13.2  Input</w:t>
              <w:tab/>
              <w:t xml:space="preserve">21</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ez8af1oqw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3.2.13.3  Elaborazione</w:t>
              <w:tab/>
              <w:t xml:space="preserve">21</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44binx6qr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3.2.13.4  Output</w:t>
              <w:tab/>
              <w:t xml:space="preserve">21</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xdpipovqk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 Visualizzazione info Virtual Vault</w:t>
              <w:tab/>
              <w:t xml:space="preserve">21</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2iiql2sld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3.2.14.2  Input</w:t>
              <w:tab/>
              <w:t xml:space="preserve">21</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49ufxyshg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3.2.14.3  Elaborazione</w:t>
              <w:tab/>
              <w:t xml:space="preserve">22</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wgdgzurt4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3.2.14.4  Output</w:t>
              <w:tab/>
              <w:t xml:space="preserve">22</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vfc94p8nd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 Creazione CashBook</w:t>
              <w:tab/>
              <w:t xml:space="preserve">22</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atrl76r4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3.2.15.1  Introduzione</w:t>
              <w:tab/>
              <w:t xml:space="preserve">22</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tfkf78rpl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3.2.15.2 Input</w:t>
              <w:tab/>
              <w:t xml:space="preserve">22</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3vgsvl29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3.2.15.3 Elaborazione</w:t>
              <w:tab/>
              <w:t xml:space="preserve">22</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n3sco5adm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3.2.15.4 Output</w:t>
              <w:tab/>
              <w:t xml:space="preserve">22</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nsyluekbx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 Eliminazione  CashBook</w:t>
              <w:tab/>
              <w:t xml:space="preserve">22</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w7x4gwiu7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3.2.16.1  Introduzione</w:t>
              <w:tab/>
              <w:t xml:space="preserve">22</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yeixtpyyb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3.2.16.2 Input</w:t>
              <w:tab/>
              <w:t xml:space="preserve">22</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3k8ohhcm8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3.2.16.3 Elaborazione</w:t>
              <w:tab/>
              <w:t xml:space="preserve">22</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miofpc2ar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3.2.16.4 Output</w:t>
              <w:tab/>
              <w:t xml:space="preserve">22</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5mxh6eccs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 Aggiunta Watcher CCorrente/Carta a un CashBook</w:t>
              <w:tab/>
              <w:t xml:space="preserve">22</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f7iyrnd2f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3.2.17.1  Introduzione</w:t>
              <w:tab/>
              <w:t xml:space="preserve">22</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vukyiwid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3.2.17.2 Input</w:t>
              <w:tab/>
              <w:t xml:space="preserve">22</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qc0pf2oq0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3.2.17.3 Elaborazione</w:t>
              <w:tab/>
              <w:t xml:space="preserve">22</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0zx1l3kry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3.2.17.4 Output</w:t>
              <w:tab/>
              <w:t xml:space="preserve">22</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svk05hgja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 Rimozione Watcher CCorrente/Carta da un CashBook</w:t>
              <w:tab/>
              <w:t xml:space="preserve">22</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ln4qzsjw5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3.2.18.1  Introduzione</w:t>
              <w:tab/>
              <w:t xml:space="preserve">22</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ifstdxeey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3.2.18.2 Input</w:t>
              <w:tab/>
              <w:t xml:space="preserve">22</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tqd5kmwq6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3.2.18.3 Elaborazione</w:t>
              <w:tab/>
              <w:t xml:space="preserve">22</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340maro0w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3.2.18.4 Output</w:t>
              <w:tab/>
              <w:t xml:space="preserve">22</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3nj2kldmg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 Aggiunta Movimento in CashBook</w:t>
              <w:tab/>
              <w:t xml:space="preserve">23</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5boitfvy8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3.2.19.1  Introduzione</w:t>
              <w:tab/>
              <w:t xml:space="preserve">23</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is4qdk1xj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3.2.19.2 Input</w:t>
              <w:tab/>
              <w:t xml:space="preserve">23</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54gahx6y9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3.2.19.3 Elaborazione</w:t>
              <w:tab/>
              <w:t xml:space="preserve">23</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zy8owqpp7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3.2.19.4 Output</w:t>
              <w:tab/>
              <w:t xml:space="preserve">23</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q4mw77dm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 Rimozione Movimento in CashBook</w:t>
              <w:tab/>
              <w:t xml:space="preserve">23</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v6cxuw9h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3.2.20.1  Introduzione</w:t>
              <w:tab/>
              <w:t xml:space="preserve">23</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ffwr9nyes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3.2.20.2 Input</w:t>
              <w:tab/>
              <w:t xml:space="preserve">23</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gd6ndjk1l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3.2.20.3 Elaborazione</w:t>
              <w:tab/>
              <w:t xml:space="preserve">23</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x2p5arw8t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3.2.20.4 Output</w:t>
              <w:tab/>
              <w:t xml:space="preserve">23</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f6oldvedd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Modifica Movimento di un CashBook</w:t>
              <w:tab/>
              <w:t xml:space="preserve">23</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531b96ql9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3.2.21.1  Introduzione</w:t>
              <w:tab/>
              <w:t xml:space="preserve">23</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1khviqseh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3.2.21.2 Input</w:t>
              <w:tab/>
              <w:t xml:space="preserve">23</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6stxrwva3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3.2.21.3 Elaborazione</w:t>
              <w:tab/>
              <w:t xml:space="preserve">23</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56ie9i9sy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3.2.21.4 Output</w:t>
              <w:tab/>
              <w:t xml:space="preserve">23</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w6wdgkofl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 Storico</w:t>
              <w:tab/>
              <w:t xml:space="preserve">23</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dwl4n1byk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3.2.22.1  Introduzione</w:t>
              <w:tab/>
              <w:t xml:space="preserve">23</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vx8kvp11t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3.2.22.2 Input</w:t>
              <w:tab/>
              <w:t xml:space="preserve">23</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mhc8vbivi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3.2.22.3 Elaborazione</w:t>
              <w:tab/>
              <w:t xml:space="preserve">23</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hmdk8bmb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3.2.22.4 Output</w:t>
              <w:tab/>
              <w:t xml:space="preserve">23</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5y52z3th5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 Sommario</w:t>
              <w:tab/>
              <w:t xml:space="preserve">23</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gouhquany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3.2.23.1  Introduzione</w:t>
              <w:tab/>
              <w:t xml:space="preserve">23</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u04y0pu9f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3.2.23.2 Input</w:t>
              <w:tab/>
              <w:t xml:space="preserve">23</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xv887elk1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3.2.23.3 Elaborazione</w:t>
              <w:tab/>
              <w:t xml:space="preserve">24</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27fnxa3wv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3.2.23.4 Output</w:t>
              <w:tab/>
              <w:t xml:space="preserve">24</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kh59dpox8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 Grafici (Premium)</w:t>
              <w:tab/>
              <w:t xml:space="preserve">24</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ygunejx06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3.2.24.1  Introduzione</w:t>
              <w:tab/>
              <w:t xml:space="preserve">24</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lsloregkc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3.2.24.2 Input</w:t>
              <w:tab/>
              <w:t xml:space="preserve">24</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0c0n3ubd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3.2.24.3 Elaborazione</w:t>
              <w:tab/>
              <w:t xml:space="preserve">24</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uujvoeboo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3.2.24.4 Output</w:t>
              <w:tab/>
              <w:t xml:space="preserve">24</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d5uehllww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 Invio denaro</w:t>
              <w:tab/>
              <w:t xml:space="preserve">24</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3q79cj350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3.2.25.1  Introduzione</w:t>
              <w:tab/>
              <w:t xml:space="preserve">24</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knv52t1p8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3.2.25.2 Input</w:t>
              <w:tab/>
              <w:t xml:space="preserve">24</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4mqt3xnim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3.2.25.3 Elaborazione</w:t>
              <w:tab/>
              <w:t xml:space="preserve">24</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885c58bpl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3.2.25.4 Output</w:t>
              <w:tab/>
              <w:t xml:space="preserve">24</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leyn25w5b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 Ricezione importo</w:t>
              <w:tab/>
              <w:t xml:space="preserve">24</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mfvryqh0g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3.2.26.1  Introduzione</w:t>
              <w:tab/>
              <w:t xml:space="preserve">24</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44xwp73go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3.2.26.2 Input</w:t>
              <w:tab/>
              <w:t xml:space="preserve">24</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85zpgyhkg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3.2.26.3 Elaborazione</w:t>
              <w:tab/>
              <w:t xml:space="preserve">24</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wgm1fd138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3.2.26.4 Output</w:t>
              <w:tab/>
              <w:t xml:space="preserve">24</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h04hg9dor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 Invio Richiesta importo</w:t>
              <w:tab/>
              <w:t xml:space="preserve">24</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5nttr7dc9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3.2.27.1  Introduzione</w:t>
              <w:tab/>
              <w:t xml:space="preserve">24</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s0ltcq9au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3.2.27.2 Input</w:t>
              <w:tab/>
              <w:t xml:space="preserve">24</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23371y0yq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3.2.27.3 Elaborazione</w:t>
              <w:tab/>
              <w:t xml:space="preserve">24</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wc4r76xya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3.2.27.4 Output</w:t>
              <w:tab/>
              <w:t xml:space="preserve">24</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7cfwjv2j1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 Ricezione richiesta importo</w:t>
              <w:tab/>
              <w:t xml:space="preserve">25</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e7kdat4b7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3.2.28.1  Introduzione</w:t>
              <w:tab/>
              <w:t xml:space="preserve">25</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9dy04up62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3.2.28.2 Input</w:t>
              <w:tab/>
              <w:t xml:space="preserve">25</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ohs124whe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3.2.28.3 Elaborazione</w:t>
              <w:tab/>
              <w:t xml:space="preserve">25</w:t>
            </w:r>
          </w:hyperlink>
          <w:r w:rsidDel="00000000" w:rsidR="00000000" w:rsidRPr="00000000">
            <w:rPr>
              <w:rtl w:val="0"/>
            </w:rPr>
          </w:r>
        </w:p>
        <w:p w:rsidR="00000000" w:rsidDel="00000000" w:rsidP="00000000" w:rsidRDefault="00000000" w:rsidRPr="00000000" w14:paraId="0000009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p2vkcq8js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3.2.28.4 Output</w:t>
              <w:tab/>
              <w:t xml:space="preserve">25</w:t>
            </w:r>
          </w:hyperlink>
          <w:r w:rsidDel="00000000" w:rsidR="00000000" w:rsidRPr="00000000">
            <w:rPr>
              <w:rtl w:val="0"/>
            </w:rPr>
          </w:r>
        </w:p>
        <w:p w:rsidR="00000000" w:rsidDel="00000000" w:rsidP="00000000" w:rsidRDefault="00000000" w:rsidRPr="00000000" w14:paraId="000000A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ysqkoj85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  Storico transazioni</w:t>
              <w:tab/>
              <w:t xml:space="preserve">25</w:t>
            </w:r>
          </w:hyperlink>
          <w:r w:rsidDel="00000000" w:rsidR="00000000" w:rsidRPr="00000000">
            <w:rPr>
              <w:rtl w:val="0"/>
            </w:rPr>
          </w:r>
        </w:p>
        <w:p w:rsidR="00000000" w:rsidDel="00000000" w:rsidP="00000000" w:rsidRDefault="00000000" w:rsidRPr="00000000" w14:paraId="000000A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dbhzkc8p4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3.2.29.1  Introduzione</w:t>
              <w:tab/>
              <w:t xml:space="preserve">25</w:t>
            </w:r>
          </w:hyperlink>
          <w:r w:rsidDel="00000000" w:rsidR="00000000" w:rsidRPr="00000000">
            <w:rPr>
              <w:rtl w:val="0"/>
            </w:rPr>
          </w:r>
        </w:p>
        <w:p w:rsidR="00000000" w:rsidDel="00000000" w:rsidP="00000000" w:rsidRDefault="00000000" w:rsidRPr="00000000" w14:paraId="000000A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qpjaz5ce6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3.2.29.2 Input</w:t>
              <w:tab/>
              <w:t xml:space="preserve">25</w:t>
            </w:r>
          </w:hyperlink>
          <w:r w:rsidDel="00000000" w:rsidR="00000000" w:rsidRPr="00000000">
            <w:rPr>
              <w:rtl w:val="0"/>
            </w:rPr>
          </w:r>
        </w:p>
        <w:p w:rsidR="00000000" w:rsidDel="00000000" w:rsidP="00000000" w:rsidRDefault="00000000" w:rsidRPr="00000000" w14:paraId="000000A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km7g5moly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3.2.29.3 Elaborazione</w:t>
              <w:tab/>
              <w:t xml:space="preserve">25</w:t>
            </w:r>
          </w:hyperlink>
          <w:r w:rsidDel="00000000" w:rsidR="00000000" w:rsidRPr="00000000">
            <w:rPr>
              <w:rtl w:val="0"/>
            </w:rPr>
          </w:r>
        </w:p>
        <w:p w:rsidR="00000000" w:rsidDel="00000000" w:rsidP="00000000" w:rsidRDefault="00000000" w:rsidRPr="00000000" w14:paraId="000000A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yaufuxqqj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3.2.29.4 Output</w:t>
              <w:tab/>
              <w:t xml:space="preserve">25</w:t>
            </w:r>
          </w:hyperlink>
          <w:r w:rsidDel="00000000" w:rsidR="00000000" w:rsidRPr="00000000">
            <w:rPr>
              <w:rtl w:val="0"/>
            </w:rPr>
          </w:r>
        </w:p>
        <w:p w:rsidR="00000000" w:rsidDel="00000000" w:rsidP="00000000" w:rsidRDefault="00000000" w:rsidRPr="00000000" w14:paraId="000000A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wc6h7wf3y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 Generazione notifica</w:t>
              <w:tab/>
              <w:t xml:space="preserve">25</w:t>
            </w:r>
          </w:hyperlink>
          <w:r w:rsidDel="00000000" w:rsidR="00000000" w:rsidRPr="00000000">
            <w:rPr>
              <w:rtl w:val="0"/>
            </w:rPr>
          </w:r>
        </w:p>
        <w:p w:rsidR="00000000" w:rsidDel="00000000" w:rsidP="00000000" w:rsidRDefault="00000000" w:rsidRPr="00000000" w14:paraId="000000A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g51rs6l3b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3.2.30.1  Introduzione</w:t>
              <w:tab/>
              <w:t xml:space="preserve">25</w:t>
            </w:r>
          </w:hyperlink>
          <w:r w:rsidDel="00000000" w:rsidR="00000000" w:rsidRPr="00000000">
            <w:rPr>
              <w:rtl w:val="0"/>
            </w:rPr>
          </w:r>
        </w:p>
        <w:p w:rsidR="00000000" w:rsidDel="00000000" w:rsidP="00000000" w:rsidRDefault="00000000" w:rsidRPr="00000000" w14:paraId="000000A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h7r4clblo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3.2.30.2 Input</w:t>
              <w:tab/>
              <w:t xml:space="preserve">25</w:t>
            </w:r>
          </w:hyperlink>
          <w:r w:rsidDel="00000000" w:rsidR="00000000" w:rsidRPr="00000000">
            <w:rPr>
              <w:rtl w:val="0"/>
            </w:rPr>
          </w:r>
        </w:p>
        <w:p w:rsidR="00000000" w:rsidDel="00000000" w:rsidP="00000000" w:rsidRDefault="00000000" w:rsidRPr="00000000" w14:paraId="000000A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fj71eb4cv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3.2.30.3 Elaborazione</w:t>
              <w:tab/>
              <w:t xml:space="preserve">25</w:t>
            </w:r>
          </w:hyperlink>
          <w:r w:rsidDel="00000000" w:rsidR="00000000" w:rsidRPr="00000000">
            <w:rPr>
              <w:rtl w:val="0"/>
            </w:rPr>
          </w:r>
        </w:p>
        <w:p w:rsidR="00000000" w:rsidDel="00000000" w:rsidP="00000000" w:rsidRDefault="00000000" w:rsidRPr="00000000" w14:paraId="000000A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hz7gvo2sh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3.2.30.4 Output</w:t>
              <w:tab/>
              <w:t xml:space="preserve">25</w:t>
            </w:r>
          </w:hyperlink>
          <w:r w:rsidDel="00000000" w:rsidR="00000000" w:rsidRPr="00000000">
            <w:rPr>
              <w:rtl w:val="0"/>
            </w:rPr>
          </w:r>
        </w:p>
        <w:p w:rsidR="00000000" w:rsidDel="00000000" w:rsidP="00000000" w:rsidRDefault="00000000" w:rsidRPr="00000000" w14:paraId="000000A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2issxhtpv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 Creazione di un gruppo</w:t>
              <w:tab/>
              <w:t xml:space="preserve">25</w:t>
            </w:r>
          </w:hyperlink>
          <w:r w:rsidDel="00000000" w:rsidR="00000000" w:rsidRPr="00000000">
            <w:rPr>
              <w:rtl w:val="0"/>
            </w:rPr>
          </w:r>
        </w:p>
        <w:p w:rsidR="00000000" w:rsidDel="00000000" w:rsidP="00000000" w:rsidRDefault="00000000" w:rsidRPr="00000000" w14:paraId="000000A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7qpwgi3oz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3.2.31.1 Introduzione</w:t>
              <w:tab/>
              <w:t xml:space="preserve">25</w:t>
            </w:r>
          </w:hyperlink>
          <w:r w:rsidDel="00000000" w:rsidR="00000000" w:rsidRPr="00000000">
            <w:rPr>
              <w:rtl w:val="0"/>
            </w:rPr>
          </w:r>
        </w:p>
        <w:p w:rsidR="00000000" w:rsidDel="00000000" w:rsidP="00000000" w:rsidRDefault="00000000" w:rsidRPr="00000000" w14:paraId="000000A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x42bvshhe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3.2.31.1 Input</w:t>
              <w:tab/>
              <w:t xml:space="preserve">25</w:t>
            </w:r>
          </w:hyperlink>
          <w:r w:rsidDel="00000000" w:rsidR="00000000" w:rsidRPr="00000000">
            <w:rPr>
              <w:rtl w:val="0"/>
            </w:rPr>
          </w:r>
        </w:p>
        <w:p w:rsidR="00000000" w:rsidDel="00000000" w:rsidP="00000000" w:rsidRDefault="00000000" w:rsidRPr="00000000" w14:paraId="000000A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yrnvr70zk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3.2.31.1 Elaborazione</w:t>
              <w:tab/>
              <w:t xml:space="preserve">25</w:t>
            </w:r>
          </w:hyperlink>
          <w:r w:rsidDel="00000000" w:rsidR="00000000" w:rsidRPr="00000000">
            <w:rPr>
              <w:rtl w:val="0"/>
            </w:rPr>
          </w:r>
        </w:p>
        <w:p w:rsidR="00000000" w:rsidDel="00000000" w:rsidP="00000000" w:rsidRDefault="00000000" w:rsidRPr="00000000" w14:paraId="000000A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g9pro4lmt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3.2.31.1 Output</w:t>
              <w:tab/>
              <w:t xml:space="preserve">25</w:t>
            </w:r>
          </w:hyperlink>
          <w:r w:rsidDel="00000000" w:rsidR="00000000" w:rsidRPr="00000000">
            <w:rPr>
              <w:rtl w:val="0"/>
            </w:rPr>
          </w:r>
        </w:p>
        <w:p w:rsidR="00000000" w:rsidDel="00000000" w:rsidP="00000000" w:rsidRDefault="00000000" w:rsidRPr="00000000" w14:paraId="000000A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ia474jftg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 Aggiunta di membri al gruppo</w:t>
              <w:tab/>
              <w:t xml:space="preserve">25</w:t>
            </w:r>
          </w:hyperlink>
          <w:r w:rsidDel="00000000" w:rsidR="00000000" w:rsidRPr="00000000">
            <w:rPr>
              <w:rtl w:val="0"/>
            </w:rPr>
          </w:r>
        </w:p>
        <w:p w:rsidR="00000000" w:rsidDel="00000000" w:rsidP="00000000" w:rsidRDefault="00000000" w:rsidRPr="00000000" w14:paraId="000000B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mvstkba56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3.2.32.1 Introduzione</w:t>
              <w:tab/>
              <w:t xml:space="preserve">25</w:t>
            </w:r>
          </w:hyperlink>
          <w:r w:rsidDel="00000000" w:rsidR="00000000" w:rsidRPr="00000000">
            <w:rPr>
              <w:rtl w:val="0"/>
            </w:rPr>
          </w:r>
        </w:p>
        <w:p w:rsidR="00000000" w:rsidDel="00000000" w:rsidP="00000000" w:rsidRDefault="00000000" w:rsidRPr="00000000" w14:paraId="000000B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f0aomnaja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3.2.32.1 Input</w:t>
              <w:tab/>
              <w:t xml:space="preserve">26</w:t>
            </w:r>
          </w:hyperlink>
          <w:r w:rsidDel="00000000" w:rsidR="00000000" w:rsidRPr="00000000">
            <w:rPr>
              <w:rtl w:val="0"/>
            </w:rPr>
          </w:r>
        </w:p>
        <w:p w:rsidR="00000000" w:rsidDel="00000000" w:rsidP="00000000" w:rsidRDefault="00000000" w:rsidRPr="00000000" w14:paraId="000000B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3xdyze2jt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3.2.32.1 Elaborazione</w:t>
              <w:tab/>
              <w:t xml:space="preserve">26</w:t>
            </w:r>
          </w:hyperlink>
          <w:r w:rsidDel="00000000" w:rsidR="00000000" w:rsidRPr="00000000">
            <w:rPr>
              <w:rtl w:val="0"/>
            </w:rPr>
          </w:r>
        </w:p>
        <w:p w:rsidR="00000000" w:rsidDel="00000000" w:rsidP="00000000" w:rsidRDefault="00000000" w:rsidRPr="00000000" w14:paraId="000000B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q6sdw2c0c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3.2.32.1 Output</w:t>
              <w:tab/>
              <w:t xml:space="preserve">26</w:t>
            </w:r>
          </w:hyperlink>
          <w:r w:rsidDel="00000000" w:rsidR="00000000" w:rsidRPr="00000000">
            <w:rPr>
              <w:rtl w:val="0"/>
            </w:rPr>
          </w:r>
        </w:p>
        <w:p w:rsidR="00000000" w:rsidDel="00000000" w:rsidP="00000000" w:rsidRDefault="00000000" w:rsidRPr="00000000" w14:paraId="000000B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emaoi0yj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 Approvazione o rifiuto di un invito</w:t>
              <w:tab/>
              <w:t xml:space="preserve">26</w:t>
            </w:r>
          </w:hyperlink>
          <w:r w:rsidDel="00000000" w:rsidR="00000000" w:rsidRPr="00000000">
            <w:rPr>
              <w:rtl w:val="0"/>
            </w:rPr>
          </w:r>
        </w:p>
        <w:p w:rsidR="00000000" w:rsidDel="00000000" w:rsidP="00000000" w:rsidRDefault="00000000" w:rsidRPr="00000000" w14:paraId="000000B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b8fpxefm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3.2.33.1 Introduzione</w:t>
              <w:tab/>
              <w:t xml:space="preserve">26</w:t>
            </w:r>
          </w:hyperlink>
          <w:r w:rsidDel="00000000" w:rsidR="00000000" w:rsidRPr="00000000">
            <w:rPr>
              <w:rtl w:val="0"/>
            </w:rPr>
          </w:r>
        </w:p>
        <w:p w:rsidR="00000000" w:rsidDel="00000000" w:rsidP="00000000" w:rsidRDefault="00000000" w:rsidRPr="00000000" w14:paraId="000000B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oe2l4lfah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3.2.33.1 Input</w:t>
              <w:tab/>
              <w:t xml:space="preserve">26</w:t>
            </w:r>
          </w:hyperlink>
          <w:r w:rsidDel="00000000" w:rsidR="00000000" w:rsidRPr="00000000">
            <w:rPr>
              <w:rtl w:val="0"/>
            </w:rPr>
          </w:r>
        </w:p>
        <w:p w:rsidR="00000000" w:rsidDel="00000000" w:rsidP="00000000" w:rsidRDefault="00000000" w:rsidRPr="00000000" w14:paraId="000000B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2wtx3xkz6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3.2.33.1 Elaborazione</w:t>
              <w:tab/>
              <w:t xml:space="preserve">26</w:t>
            </w:r>
          </w:hyperlink>
          <w:r w:rsidDel="00000000" w:rsidR="00000000" w:rsidRPr="00000000">
            <w:rPr>
              <w:rtl w:val="0"/>
            </w:rPr>
          </w:r>
        </w:p>
        <w:p w:rsidR="00000000" w:rsidDel="00000000" w:rsidP="00000000" w:rsidRDefault="00000000" w:rsidRPr="00000000" w14:paraId="000000B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s6ww2om8e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3.2.33.1 Output</w:t>
              <w:tab/>
              <w:t xml:space="preserve">26</w:t>
            </w:r>
          </w:hyperlink>
          <w:r w:rsidDel="00000000" w:rsidR="00000000" w:rsidRPr="00000000">
            <w:rPr>
              <w:rtl w:val="0"/>
            </w:rPr>
          </w:r>
        </w:p>
        <w:p w:rsidR="00000000" w:rsidDel="00000000" w:rsidP="00000000" w:rsidRDefault="00000000" w:rsidRPr="00000000" w14:paraId="000000B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d56017sn3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 Rimozione di membri del gruppo</w:t>
              <w:tab/>
              <w:t xml:space="preserve">26</w:t>
            </w:r>
          </w:hyperlink>
          <w:r w:rsidDel="00000000" w:rsidR="00000000" w:rsidRPr="00000000">
            <w:rPr>
              <w:rtl w:val="0"/>
            </w:rPr>
          </w:r>
        </w:p>
        <w:p w:rsidR="00000000" w:rsidDel="00000000" w:rsidP="00000000" w:rsidRDefault="00000000" w:rsidRPr="00000000" w14:paraId="000000B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cpj2447hx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3.2.34.1 Introduzione</w:t>
              <w:tab/>
              <w:t xml:space="preserve">26</w:t>
            </w:r>
          </w:hyperlink>
          <w:r w:rsidDel="00000000" w:rsidR="00000000" w:rsidRPr="00000000">
            <w:rPr>
              <w:rtl w:val="0"/>
            </w:rPr>
          </w:r>
        </w:p>
        <w:p w:rsidR="00000000" w:rsidDel="00000000" w:rsidP="00000000" w:rsidRDefault="00000000" w:rsidRPr="00000000" w14:paraId="000000B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mt5e4lt6w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3.2.34.1 Input</w:t>
              <w:tab/>
              <w:t xml:space="preserve">26</w:t>
            </w:r>
          </w:hyperlink>
          <w:r w:rsidDel="00000000" w:rsidR="00000000" w:rsidRPr="00000000">
            <w:rPr>
              <w:rtl w:val="0"/>
            </w:rPr>
          </w:r>
        </w:p>
        <w:p w:rsidR="00000000" w:rsidDel="00000000" w:rsidP="00000000" w:rsidRDefault="00000000" w:rsidRPr="00000000" w14:paraId="000000B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ftnkzs8lu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3.2.34.1 Elaborazione</w:t>
              <w:tab/>
              <w:t xml:space="preserve">26</w:t>
            </w:r>
          </w:hyperlink>
          <w:r w:rsidDel="00000000" w:rsidR="00000000" w:rsidRPr="00000000">
            <w:rPr>
              <w:rtl w:val="0"/>
            </w:rPr>
          </w:r>
        </w:p>
        <w:p w:rsidR="00000000" w:rsidDel="00000000" w:rsidP="00000000" w:rsidRDefault="00000000" w:rsidRPr="00000000" w14:paraId="000000B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oiboxq11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3.2.34.1 Output</w:t>
              <w:tab/>
              <w:t xml:space="preserve">26</w:t>
            </w:r>
          </w:hyperlink>
          <w:r w:rsidDel="00000000" w:rsidR="00000000" w:rsidRPr="00000000">
            <w:rPr>
              <w:rtl w:val="0"/>
            </w:rPr>
          </w:r>
        </w:p>
        <w:p w:rsidR="00000000" w:rsidDel="00000000" w:rsidP="00000000" w:rsidRDefault="00000000" w:rsidRPr="00000000" w14:paraId="000000B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3twvu4b5h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 Abbandono di un gruppo</w:t>
              <w:tab/>
              <w:t xml:space="preserve">26</w:t>
            </w:r>
          </w:hyperlink>
          <w:r w:rsidDel="00000000" w:rsidR="00000000" w:rsidRPr="00000000">
            <w:rPr>
              <w:rtl w:val="0"/>
            </w:rPr>
          </w:r>
        </w:p>
        <w:p w:rsidR="00000000" w:rsidDel="00000000" w:rsidP="00000000" w:rsidRDefault="00000000" w:rsidRPr="00000000" w14:paraId="000000B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j7bpku65y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3.2.35.1 Introduzione</w:t>
              <w:tab/>
              <w:t xml:space="preserve">26</w:t>
            </w:r>
          </w:hyperlink>
          <w:r w:rsidDel="00000000" w:rsidR="00000000" w:rsidRPr="00000000">
            <w:rPr>
              <w:rtl w:val="0"/>
            </w:rPr>
          </w:r>
        </w:p>
        <w:p w:rsidR="00000000" w:rsidDel="00000000" w:rsidP="00000000" w:rsidRDefault="00000000" w:rsidRPr="00000000" w14:paraId="000000C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uxlvzmt6b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3.2.35.1 Input</w:t>
              <w:tab/>
              <w:t xml:space="preserve">26</w:t>
            </w:r>
          </w:hyperlink>
          <w:r w:rsidDel="00000000" w:rsidR="00000000" w:rsidRPr="00000000">
            <w:rPr>
              <w:rtl w:val="0"/>
            </w:rPr>
          </w:r>
        </w:p>
        <w:p w:rsidR="00000000" w:rsidDel="00000000" w:rsidP="00000000" w:rsidRDefault="00000000" w:rsidRPr="00000000" w14:paraId="000000C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fhd5bb2k3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3.2.35.1 Elaborazione</w:t>
              <w:tab/>
              <w:t xml:space="preserve">26</w:t>
            </w:r>
          </w:hyperlink>
          <w:r w:rsidDel="00000000" w:rsidR="00000000" w:rsidRPr="00000000">
            <w:rPr>
              <w:rtl w:val="0"/>
            </w:rPr>
          </w:r>
        </w:p>
        <w:p w:rsidR="00000000" w:rsidDel="00000000" w:rsidP="00000000" w:rsidRDefault="00000000" w:rsidRPr="00000000" w14:paraId="000000C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lmqg97hqy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3.2.35.1 Output</w:t>
              <w:tab/>
              <w:t xml:space="preserve">26</w:t>
            </w:r>
          </w:hyperlink>
          <w:r w:rsidDel="00000000" w:rsidR="00000000" w:rsidRPr="00000000">
            <w:rPr>
              <w:rtl w:val="0"/>
            </w:rPr>
          </w:r>
        </w:p>
        <w:p w:rsidR="00000000" w:rsidDel="00000000" w:rsidP="00000000" w:rsidRDefault="00000000" w:rsidRPr="00000000" w14:paraId="000000C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lkg6r9s5v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 Eliminazione di un gruppo</w:t>
              <w:tab/>
              <w:t xml:space="preserve">26</w:t>
            </w:r>
          </w:hyperlink>
          <w:r w:rsidDel="00000000" w:rsidR="00000000" w:rsidRPr="00000000">
            <w:rPr>
              <w:rtl w:val="0"/>
            </w:rPr>
          </w:r>
        </w:p>
        <w:p w:rsidR="00000000" w:rsidDel="00000000" w:rsidP="00000000" w:rsidRDefault="00000000" w:rsidRPr="00000000" w14:paraId="000000C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kx4xjj76p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3.2.36.1 Introduzione</w:t>
              <w:tab/>
              <w:t xml:space="preserve">26</w:t>
            </w:r>
          </w:hyperlink>
          <w:r w:rsidDel="00000000" w:rsidR="00000000" w:rsidRPr="00000000">
            <w:rPr>
              <w:rtl w:val="0"/>
            </w:rPr>
          </w:r>
        </w:p>
        <w:p w:rsidR="00000000" w:rsidDel="00000000" w:rsidP="00000000" w:rsidRDefault="00000000" w:rsidRPr="00000000" w14:paraId="000000C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yvr7aogeo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3.2.36.1 Input</w:t>
              <w:tab/>
              <w:t xml:space="preserve">26</w:t>
            </w:r>
          </w:hyperlink>
          <w:r w:rsidDel="00000000" w:rsidR="00000000" w:rsidRPr="00000000">
            <w:rPr>
              <w:rtl w:val="0"/>
            </w:rPr>
          </w:r>
        </w:p>
        <w:p w:rsidR="00000000" w:rsidDel="00000000" w:rsidP="00000000" w:rsidRDefault="00000000" w:rsidRPr="00000000" w14:paraId="000000C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5bwglaj8c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3.2.36.1 Elaborazione</w:t>
              <w:tab/>
              <w:t xml:space="preserve">27</w:t>
            </w:r>
          </w:hyperlink>
          <w:r w:rsidDel="00000000" w:rsidR="00000000" w:rsidRPr="00000000">
            <w:rPr>
              <w:rtl w:val="0"/>
            </w:rPr>
          </w:r>
        </w:p>
        <w:p w:rsidR="00000000" w:rsidDel="00000000" w:rsidP="00000000" w:rsidRDefault="00000000" w:rsidRPr="00000000" w14:paraId="000000C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ll12tgckh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3.2.36.1 Output</w:t>
              <w:tab/>
              <w:t xml:space="preserve">27</w:t>
            </w:r>
          </w:hyperlink>
          <w:r w:rsidDel="00000000" w:rsidR="00000000" w:rsidRPr="00000000">
            <w:rPr>
              <w:rtl w:val="0"/>
            </w:rPr>
          </w:r>
        </w:p>
        <w:p w:rsidR="00000000" w:rsidDel="00000000" w:rsidP="00000000" w:rsidRDefault="00000000" w:rsidRPr="00000000" w14:paraId="000000C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ls9hii4hl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 Scambio di denaro tra utenti</w:t>
              <w:tab/>
              <w:t xml:space="preserve">27</w:t>
            </w:r>
          </w:hyperlink>
          <w:r w:rsidDel="00000000" w:rsidR="00000000" w:rsidRPr="00000000">
            <w:rPr>
              <w:rtl w:val="0"/>
            </w:rPr>
          </w:r>
        </w:p>
        <w:p w:rsidR="00000000" w:rsidDel="00000000" w:rsidP="00000000" w:rsidRDefault="00000000" w:rsidRPr="00000000" w14:paraId="000000C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hrkyyhi5n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3.2.37.1  Introduzione</w:t>
              <w:tab/>
              <w:t xml:space="preserve">27</w:t>
            </w:r>
          </w:hyperlink>
          <w:r w:rsidDel="00000000" w:rsidR="00000000" w:rsidRPr="00000000">
            <w:rPr>
              <w:rtl w:val="0"/>
            </w:rPr>
          </w:r>
        </w:p>
        <w:p w:rsidR="00000000" w:rsidDel="00000000" w:rsidP="00000000" w:rsidRDefault="00000000" w:rsidRPr="00000000" w14:paraId="000000C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s63rpaz4l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3.2.37.2 Input</w:t>
              <w:tab/>
              <w:t xml:space="preserve">27</w:t>
            </w:r>
          </w:hyperlink>
          <w:r w:rsidDel="00000000" w:rsidR="00000000" w:rsidRPr="00000000">
            <w:rPr>
              <w:rtl w:val="0"/>
            </w:rPr>
          </w:r>
        </w:p>
        <w:p w:rsidR="00000000" w:rsidDel="00000000" w:rsidP="00000000" w:rsidRDefault="00000000" w:rsidRPr="00000000" w14:paraId="000000C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z09jegrxn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3.2.37.3 Elaborazione</w:t>
              <w:tab/>
              <w:t xml:space="preserve">27</w:t>
            </w:r>
          </w:hyperlink>
          <w:r w:rsidDel="00000000" w:rsidR="00000000" w:rsidRPr="00000000">
            <w:rPr>
              <w:rtl w:val="0"/>
            </w:rPr>
          </w:r>
        </w:p>
        <w:p w:rsidR="00000000" w:rsidDel="00000000" w:rsidP="00000000" w:rsidRDefault="00000000" w:rsidRPr="00000000" w14:paraId="000000C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l4a8493wr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3.2.37.4 Output</w:t>
              <w:tab/>
              <w:t xml:space="preserve">27</w:t>
            </w:r>
          </w:hyperlink>
          <w:r w:rsidDel="00000000" w:rsidR="00000000" w:rsidRPr="00000000">
            <w:rPr>
              <w:rtl w:val="0"/>
            </w:rPr>
          </w:r>
        </w:p>
        <w:p w:rsidR="00000000" w:rsidDel="00000000" w:rsidP="00000000" w:rsidRDefault="00000000" w:rsidRPr="00000000" w14:paraId="000000C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rcxd937dk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 Raccolta di denaro</w:t>
              <w:tab/>
              <w:t xml:space="preserve">27</w:t>
            </w:r>
          </w:hyperlink>
          <w:r w:rsidDel="00000000" w:rsidR="00000000" w:rsidRPr="00000000">
            <w:rPr>
              <w:rtl w:val="0"/>
            </w:rPr>
          </w:r>
        </w:p>
        <w:p w:rsidR="00000000" w:rsidDel="00000000" w:rsidP="00000000" w:rsidRDefault="00000000" w:rsidRPr="00000000" w14:paraId="000000C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8qnrml8op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3.2.38.1  Introduzione</w:t>
              <w:tab/>
              <w:t xml:space="preserve">27</w:t>
            </w:r>
          </w:hyperlink>
          <w:r w:rsidDel="00000000" w:rsidR="00000000" w:rsidRPr="00000000">
            <w:rPr>
              <w:rtl w:val="0"/>
            </w:rPr>
          </w:r>
        </w:p>
        <w:p w:rsidR="00000000" w:rsidDel="00000000" w:rsidP="00000000" w:rsidRDefault="00000000" w:rsidRPr="00000000" w14:paraId="000000C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hadpigncx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3.2.38.2 Input</w:t>
              <w:tab/>
              <w:t xml:space="preserve">27</w:t>
            </w:r>
          </w:hyperlink>
          <w:r w:rsidDel="00000000" w:rsidR="00000000" w:rsidRPr="00000000">
            <w:rPr>
              <w:rtl w:val="0"/>
            </w:rPr>
          </w:r>
        </w:p>
        <w:p w:rsidR="00000000" w:rsidDel="00000000" w:rsidP="00000000" w:rsidRDefault="00000000" w:rsidRPr="00000000" w14:paraId="000000D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cawtfe80a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3.2.38.3 Elaborazione</w:t>
              <w:tab/>
              <w:t xml:space="preserve">27</w:t>
            </w:r>
          </w:hyperlink>
          <w:r w:rsidDel="00000000" w:rsidR="00000000" w:rsidRPr="00000000">
            <w:rPr>
              <w:rtl w:val="0"/>
            </w:rPr>
          </w:r>
        </w:p>
        <w:p w:rsidR="00000000" w:rsidDel="00000000" w:rsidP="00000000" w:rsidRDefault="00000000" w:rsidRPr="00000000" w14:paraId="000000D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neyuj28qs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3.2.38.4 Output</w:t>
              <w:tab/>
              <w:t xml:space="preserve">27</w:t>
            </w:r>
          </w:hyperlink>
          <w:r w:rsidDel="00000000" w:rsidR="00000000" w:rsidRPr="00000000">
            <w:rPr>
              <w:rtl w:val="0"/>
            </w:rPr>
          </w:r>
        </w:p>
        <w:p w:rsidR="00000000" w:rsidDel="00000000" w:rsidP="00000000" w:rsidRDefault="00000000" w:rsidRPr="00000000" w14:paraId="000000D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t14c6x9lz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 Conto di gruppo</w:t>
              <w:tab/>
              <w:t xml:space="preserve">27</w:t>
            </w:r>
          </w:hyperlink>
          <w:r w:rsidDel="00000000" w:rsidR="00000000" w:rsidRPr="00000000">
            <w:rPr>
              <w:rtl w:val="0"/>
            </w:rPr>
          </w:r>
        </w:p>
        <w:p w:rsidR="00000000" w:rsidDel="00000000" w:rsidP="00000000" w:rsidRDefault="00000000" w:rsidRPr="00000000" w14:paraId="000000D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caii1d41w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3.2.39.1  Introduzione</w:t>
              <w:tab/>
              <w:t xml:space="preserve">27</w:t>
            </w:r>
          </w:hyperlink>
          <w:r w:rsidDel="00000000" w:rsidR="00000000" w:rsidRPr="00000000">
            <w:rPr>
              <w:rtl w:val="0"/>
            </w:rPr>
          </w:r>
        </w:p>
        <w:p w:rsidR="00000000" w:rsidDel="00000000" w:rsidP="00000000" w:rsidRDefault="00000000" w:rsidRPr="00000000" w14:paraId="000000D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sj30wt6e7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3.2.39.2 Input</w:t>
              <w:tab/>
              <w:t xml:space="preserve">27</w:t>
            </w:r>
          </w:hyperlink>
          <w:r w:rsidDel="00000000" w:rsidR="00000000" w:rsidRPr="00000000">
            <w:rPr>
              <w:rtl w:val="0"/>
            </w:rPr>
          </w:r>
        </w:p>
        <w:p w:rsidR="00000000" w:rsidDel="00000000" w:rsidP="00000000" w:rsidRDefault="00000000" w:rsidRPr="00000000" w14:paraId="000000D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r6sfjk159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3.2.39.3 Elaborazione</w:t>
              <w:tab/>
              <w:t xml:space="preserve">27</w:t>
            </w:r>
          </w:hyperlink>
          <w:r w:rsidDel="00000000" w:rsidR="00000000" w:rsidRPr="00000000">
            <w:rPr>
              <w:rtl w:val="0"/>
            </w:rPr>
          </w:r>
        </w:p>
        <w:p w:rsidR="00000000" w:rsidDel="00000000" w:rsidP="00000000" w:rsidRDefault="00000000" w:rsidRPr="00000000" w14:paraId="000000D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0lps3awus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3.2.39.4 Output</w:t>
              <w:tab/>
              <w:t xml:space="preserve">27</w:t>
            </w:r>
          </w:hyperlink>
          <w:r w:rsidDel="00000000" w:rsidR="00000000" w:rsidRPr="00000000">
            <w:rPr>
              <w:rtl w:val="0"/>
            </w:rPr>
          </w:r>
        </w:p>
        <w:p w:rsidR="00000000" w:rsidDel="00000000" w:rsidP="00000000" w:rsidRDefault="00000000" w:rsidRPr="00000000" w14:paraId="000000D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3tx5luiog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 Aggiunta di spesa condivisa</w:t>
              <w:tab/>
              <w:t xml:space="preserve">28</w:t>
            </w:r>
          </w:hyperlink>
          <w:r w:rsidDel="00000000" w:rsidR="00000000" w:rsidRPr="00000000">
            <w:rPr>
              <w:rtl w:val="0"/>
            </w:rPr>
          </w:r>
        </w:p>
        <w:p w:rsidR="00000000" w:rsidDel="00000000" w:rsidP="00000000" w:rsidRDefault="00000000" w:rsidRPr="00000000" w14:paraId="000000D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ccxyagf91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3.2.40.1  Introduzione</w:t>
              <w:tab/>
              <w:t xml:space="preserve">28</w:t>
            </w:r>
          </w:hyperlink>
          <w:r w:rsidDel="00000000" w:rsidR="00000000" w:rsidRPr="00000000">
            <w:rPr>
              <w:rtl w:val="0"/>
            </w:rPr>
          </w:r>
        </w:p>
        <w:p w:rsidR="00000000" w:rsidDel="00000000" w:rsidP="00000000" w:rsidRDefault="00000000" w:rsidRPr="00000000" w14:paraId="000000D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p4houytg1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3.2.40.2 Input</w:t>
              <w:tab/>
              <w:t xml:space="preserve">28</w:t>
            </w:r>
          </w:hyperlink>
          <w:r w:rsidDel="00000000" w:rsidR="00000000" w:rsidRPr="00000000">
            <w:rPr>
              <w:rtl w:val="0"/>
            </w:rPr>
          </w:r>
        </w:p>
        <w:p w:rsidR="00000000" w:rsidDel="00000000" w:rsidP="00000000" w:rsidRDefault="00000000" w:rsidRPr="00000000" w14:paraId="000000D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2r7ttwtmb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3.2.40.3 Elaborazione</w:t>
              <w:tab/>
              <w:t xml:space="preserve">28</w:t>
            </w:r>
          </w:hyperlink>
          <w:r w:rsidDel="00000000" w:rsidR="00000000" w:rsidRPr="00000000">
            <w:rPr>
              <w:rtl w:val="0"/>
            </w:rPr>
          </w:r>
        </w:p>
        <w:p w:rsidR="00000000" w:rsidDel="00000000" w:rsidP="00000000" w:rsidRDefault="00000000" w:rsidRPr="00000000" w14:paraId="000000D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0u95oha9f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3.2.40.4 Output</w:t>
              <w:tab/>
              <w:t xml:space="preserve">28</w:t>
            </w:r>
          </w:hyperlink>
          <w:r w:rsidDel="00000000" w:rsidR="00000000" w:rsidRPr="00000000">
            <w:rPr>
              <w:rtl w:val="0"/>
            </w:rPr>
          </w:r>
        </w:p>
        <w:p w:rsidR="00000000" w:rsidDel="00000000" w:rsidP="00000000" w:rsidRDefault="00000000" w:rsidRPr="00000000" w14:paraId="000000D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yozqy82o8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 Eliminazione spese condivise</w:t>
              <w:tab/>
              <w:t xml:space="preserve">28</w:t>
            </w:r>
          </w:hyperlink>
          <w:r w:rsidDel="00000000" w:rsidR="00000000" w:rsidRPr="00000000">
            <w:rPr>
              <w:rtl w:val="0"/>
            </w:rPr>
          </w:r>
        </w:p>
        <w:p w:rsidR="00000000" w:rsidDel="00000000" w:rsidP="00000000" w:rsidRDefault="00000000" w:rsidRPr="00000000" w14:paraId="000000D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nuqyx4ljr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3.2.41.1  Introduzione</w:t>
              <w:tab/>
              <w:t xml:space="preserve">28</w:t>
            </w:r>
          </w:hyperlink>
          <w:r w:rsidDel="00000000" w:rsidR="00000000" w:rsidRPr="00000000">
            <w:rPr>
              <w:rtl w:val="0"/>
            </w:rPr>
          </w:r>
        </w:p>
        <w:p w:rsidR="00000000" w:rsidDel="00000000" w:rsidP="00000000" w:rsidRDefault="00000000" w:rsidRPr="00000000" w14:paraId="000000D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cteh2k2cg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3.2.41.2 Input</w:t>
              <w:tab/>
              <w:t xml:space="preserve">28</w:t>
            </w:r>
          </w:hyperlink>
          <w:r w:rsidDel="00000000" w:rsidR="00000000" w:rsidRPr="00000000">
            <w:rPr>
              <w:rtl w:val="0"/>
            </w:rPr>
          </w:r>
        </w:p>
        <w:p w:rsidR="00000000" w:rsidDel="00000000" w:rsidP="00000000" w:rsidRDefault="00000000" w:rsidRPr="00000000" w14:paraId="000000D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kiltctyiy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3.2.41.3 Elaborazione</w:t>
              <w:tab/>
              <w:t xml:space="preserve">28</w:t>
            </w:r>
          </w:hyperlink>
          <w:r w:rsidDel="00000000" w:rsidR="00000000" w:rsidRPr="00000000">
            <w:rPr>
              <w:rtl w:val="0"/>
            </w:rPr>
          </w:r>
        </w:p>
        <w:p w:rsidR="00000000" w:rsidDel="00000000" w:rsidP="00000000" w:rsidRDefault="00000000" w:rsidRPr="00000000" w14:paraId="000000E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81tac3xew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3.2.41.4 Output</w:t>
              <w:tab/>
              <w:t xml:space="preserve">28</w:t>
            </w:r>
          </w:hyperlink>
          <w:r w:rsidDel="00000000" w:rsidR="00000000" w:rsidRPr="00000000">
            <w:rPr>
              <w:rtl w:val="0"/>
            </w:rPr>
          </w:r>
        </w:p>
        <w:p w:rsidR="00000000" w:rsidDel="00000000" w:rsidP="00000000" w:rsidRDefault="00000000" w:rsidRPr="00000000" w14:paraId="000000E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g0ulkorfu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 Riduzione delle transazioni per il passaggio di denaro</w:t>
              <w:tab/>
              <w:t xml:space="preserve">28</w:t>
            </w:r>
          </w:hyperlink>
          <w:r w:rsidDel="00000000" w:rsidR="00000000" w:rsidRPr="00000000">
            <w:rPr>
              <w:rtl w:val="0"/>
            </w:rPr>
          </w:r>
        </w:p>
        <w:p w:rsidR="00000000" w:rsidDel="00000000" w:rsidP="00000000" w:rsidRDefault="00000000" w:rsidRPr="00000000" w14:paraId="000000E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hnmxadqbv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3.2.42.1  Introduzione</w:t>
              <w:tab/>
              <w:t xml:space="preserve">28</w:t>
            </w:r>
          </w:hyperlink>
          <w:r w:rsidDel="00000000" w:rsidR="00000000" w:rsidRPr="00000000">
            <w:rPr>
              <w:rtl w:val="0"/>
            </w:rPr>
          </w:r>
        </w:p>
        <w:p w:rsidR="00000000" w:rsidDel="00000000" w:rsidP="00000000" w:rsidRDefault="00000000" w:rsidRPr="00000000" w14:paraId="000000E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jkpgtbnar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3.2.42.2 Input</w:t>
              <w:tab/>
              <w:t xml:space="preserve">28</w:t>
            </w:r>
          </w:hyperlink>
          <w:r w:rsidDel="00000000" w:rsidR="00000000" w:rsidRPr="00000000">
            <w:rPr>
              <w:rtl w:val="0"/>
            </w:rPr>
          </w:r>
        </w:p>
        <w:p w:rsidR="00000000" w:rsidDel="00000000" w:rsidP="00000000" w:rsidRDefault="00000000" w:rsidRPr="00000000" w14:paraId="000000E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gdnuyf5ri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3.2.42.3 Elaborazione</w:t>
              <w:tab/>
              <w:t xml:space="preserve">28</w:t>
            </w:r>
          </w:hyperlink>
          <w:r w:rsidDel="00000000" w:rsidR="00000000" w:rsidRPr="00000000">
            <w:rPr>
              <w:rtl w:val="0"/>
            </w:rPr>
          </w:r>
        </w:p>
        <w:p w:rsidR="00000000" w:rsidDel="00000000" w:rsidP="00000000" w:rsidRDefault="00000000" w:rsidRPr="00000000" w14:paraId="000000E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v6qacjb40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3.2.42.4 Output</w:t>
              <w:tab/>
              <w:t xml:space="preserve">28</w:t>
            </w:r>
          </w:hyperlink>
          <w:r w:rsidDel="00000000" w:rsidR="00000000" w:rsidRPr="00000000">
            <w:rPr>
              <w:rtl w:val="0"/>
            </w:rPr>
          </w:r>
        </w:p>
        <w:p w:rsidR="00000000" w:rsidDel="00000000" w:rsidP="00000000" w:rsidRDefault="00000000" w:rsidRPr="00000000" w14:paraId="000000E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k8fx4v8j2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 Grafici di gruppo sugli andamenti</w:t>
              <w:tab/>
              <w:t xml:space="preserve">28</w:t>
            </w:r>
          </w:hyperlink>
          <w:r w:rsidDel="00000000" w:rsidR="00000000" w:rsidRPr="00000000">
            <w:rPr>
              <w:rtl w:val="0"/>
            </w:rPr>
          </w:r>
        </w:p>
        <w:p w:rsidR="00000000" w:rsidDel="00000000" w:rsidP="00000000" w:rsidRDefault="00000000" w:rsidRPr="00000000" w14:paraId="000000E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v5tvtcil4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3.2.43.1  Introduzione</w:t>
              <w:tab/>
              <w:t xml:space="preserve">28</w:t>
            </w:r>
          </w:hyperlink>
          <w:r w:rsidDel="00000000" w:rsidR="00000000" w:rsidRPr="00000000">
            <w:rPr>
              <w:rtl w:val="0"/>
            </w:rPr>
          </w:r>
        </w:p>
        <w:p w:rsidR="00000000" w:rsidDel="00000000" w:rsidP="00000000" w:rsidRDefault="00000000" w:rsidRPr="00000000" w14:paraId="000000E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jt3f1toax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3.2.43.2 Input</w:t>
              <w:tab/>
              <w:t xml:space="preserve">28</w:t>
            </w:r>
          </w:hyperlink>
          <w:r w:rsidDel="00000000" w:rsidR="00000000" w:rsidRPr="00000000">
            <w:rPr>
              <w:rtl w:val="0"/>
            </w:rPr>
          </w:r>
        </w:p>
        <w:p w:rsidR="00000000" w:rsidDel="00000000" w:rsidP="00000000" w:rsidRDefault="00000000" w:rsidRPr="00000000" w14:paraId="000000E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a07wvxlca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3.2.43.3 Elaborazione</w:t>
              <w:tab/>
              <w:t xml:space="preserve">29</w:t>
            </w:r>
          </w:hyperlink>
          <w:r w:rsidDel="00000000" w:rsidR="00000000" w:rsidRPr="00000000">
            <w:rPr>
              <w:rtl w:val="0"/>
            </w:rPr>
          </w:r>
        </w:p>
        <w:p w:rsidR="00000000" w:rsidDel="00000000" w:rsidP="00000000" w:rsidRDefault="00000000" w:rsidRPr="00000000" w14:paraId="000000E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122qsxi7d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3.2.43.4 Output</w:t>
              <w:tab/>
              <w:t xml:space="preserve">29</w:t>
            </w:r>
          </w:hyperlink>
          <w:r w:rsidDel="00000000" w:rsidR="00000000" w:rsidRPr="00000000">
            <w:rPr>
              <w:rtl w:val="0"/>
            </w:rPr>
          </w:r>
        </w:p>
        <w:p w:rsidR="00000000" w:rsidDel="00000000" w:rsidP="00000000" w:rsidRDefault="00000000" w:rsidRPr="00000000" w14:paraId="000000E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2sibum6y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 Aggiunta di denaro sul conto di gruppo</w:t>
              <w:tab/>
              <w:t xml:space="preserve">29</w:t>
            </w:r>
          </w:hyperlink>
          <w:r w:rsidDel="00000000" w:rsidR="00000000" w:rsidRPr="00000000">
            <w:rPr>
              <w:rtl w:val="0"/>
            </w:rPr>
          </w:r>
        </w:p>
        <w:p w:rsidR="00000000" w:rsidDel="00000000" w:rsidP="00000000" w:rsidRDefault="00000000" w:rsidRPr="00000000" w14:paraId="000000E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7km0s1ts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3.2.44.1  Introduzione</w:t>
              <w:tab/>
              <w:t xml:space="preserve">29</w:t>
            </w:r>
          </w:hyperlink>
          <w:r w:rsidDel="00000000" w:rsidR="00000000" w:rsidRPr="00000000">
            <w:rPr>
              <w:rtl w:val="0"/>
            </w:rPr>
          </w:r>
        </w:p>
        <w:p w:rsidR="00000000" w:rsidDel="00000000" w:rsidP="00000000" w:rsidRDefault="00000000" w:rsidRPr="00000000" w14:paraId="000000E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5k07ad5hn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3.2.44.2 Input</w:t>
              <w:tab/>
              <w:t xml:space="preserve">29</w:t>
            </w:r>
          </w:hyperlink>
          <w:r w:rsidDel="00000000" w:rsidR="00000000" w:rsidRPr="00000000">
            <w:rPr>
              <w:rtl w:val="0"/>
            </w:rPr>
          </w:r>
        </w:p>
        <w:p w:rsidR="00000000" w:rsidDel="00000000" w:rsidP="00000000" w:rsidRDefault="00000000" w:rsidRPr="00000000" w14:paraId="000000E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ccx0rynnq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3.2.44.3 Elaborazione</w:t>
              <w:tab/>
              <w:t xml:space="preserve">29</w:t>
            </w:r>
          </w:hyperlink>
          <w:r w:rsidDel="00000000" w:rsidR="00000000" w:rsidRPr="00000000">
            <w:rPr>
              <w:rtl w:val="0"/>
            </w:rPr>
          </w:r>
        </w:p>
        <w:p w:rsidR="00000000" w:rsidDel="00000000" w:rsidP="00000000" w:rsidRDefault="00000000" w:rsidRPr="00000000" w14:paraId="000000E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f7quhhp0u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3.2.44.4 Output</w:t>
              <w:tab/>
              <w:t xml:space="preserve">29</w:t>
            </w:r>
          </w:hyperlink>
          <w:r w:rsidDel="00000000" w:rsidR="00000000" w:rsidRPr="00000000">
            <w:rPr>
              <w:rtl w:val="0"/>
            </w:rPr>
          </w:r>
        </w:p>
        <w:p w:rsidR="00000000" w:rsidDel="00000000" w:rsidP="00000000" w:rsidRDefault="00000000" w:rsidRPr="00000000" w14:paraId="000000F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nwfu98c89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 Spostamenti soldi dal conto di gruppo</w:t>
              <w:tab/>
              <w:t xml:space="preserve">29</w:t>
            </w:r>
          </w:hyperlink>
          <w:r w:rsidDel="00000000" w:rsidR="00000000" w:rsidRPr="00000000">
            <w:rPr>
              <w:rtl w:val="0"/>
            </w:rPr>
          </w:r>
        </w:p>
        <w:p w:rsidR="00000000" w:rsidDel="00000000" w:rsidP="00000000" w:rsidRDefault="00000000" w:rsidRPr="00000000" w14:paraId="000000F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42zbznxhl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3.2.45.1  Introduzione</w:t>
              <w:tab/>
              <w:t xml:space="preserve">29</w:t>
            </w:r>
          </w:hyperlink>
          <w:r w:rsidDel="00000000" w:rsidR="00000000" w:rsidRPr="00000000">
            <w:rPr>
              <w:rtl w:val="0"/>
            </w:rPr>
          </w:r>
        </w:p>
        <w:p w:rsidR="00000000" w:rsidDel="00000000" w:rsidP="00000000" w:rsidRDefault="00000000" w:rsidRPr="00000000" w14:paraId="000000F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ra5qmo1n9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3.2.45.2 Input</w:t>
              <w:tab/>
              <w:t xml:space="preserve">29</w:t>
            </w:r>
          </w:hyperlink>
          <w:r w:rsidDel="00000000" w:rsidR="00000000" w:rsidRPr="00000000">
            <w:rPr>
              <w:rtl w:val="0"/>
            </w:rPr>
          </w:r>
        </w:p>
        <w:p w:rsidR="00000000" w:rsidDel="00000000" w:rsidP="00000000" w:rsidRDefault="00000000" w:rsidRPr="00000000" w14:paraId="000000F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2nvggjg35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3.2.45.3 Elaborazione</w:t>
              <w:tab/>
              <w:t xml:space="preserve">29</w:t>
            </w:r>
          </w:hyperlink>
          <w:r w:rsidDel="00000000" w:rsidR="00000000" w:rsidRPr="00000000">
            <w:rPr>
              <w:rtl w:val="0"/>
            </w:rPr>
          </w:r>
        </w:p>
        <w:p w:rsidR="00000000" w:rsidDel="00000000" w:rsidP="00000000" w:rsidRDefault="00000000" w:rsidRPr="00000000" w14:paraId="000000F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jum4mbkps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3.2.45.4 Output</w:t>
              <w:tab/>
              <w:t xml:space="preserve">29</w:t>
            </w:r>
          </w:hyperlink>
          <w:r w:rsidDel="00000000" w:rsidR="00000000" w:rsidRPr="00000000">
            <w:rPr>
              <w:rtl w:val="0"/>
            </w:rPr>
          </w:r>
        </w:p>
        <w:p w:rsidR="00000000" w:rsidDel="00000000" w:rsidP="00000000" w:rsidRDefault="00000000" w:rsidRPr="00000000" w14:paraId="000000F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ykhr7kkw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 Richiesta Split</w:t>
              <w:tab/>
              <w:t xml:space="preserve">29</w:t>
            </w:r>
          </w:hyperlink>
          <w:r w:rsidDel="00000000" w:rsidR="00000000" w:rsidRPr="00000000">
            <w:rPr>
              <w:rtl w:val="0"/>
            </w:rPr>
          </w:r>
        </w:p>
        <w:p w:rsidR="00000000" w:rsidDel="00000000" w:rsidP="00000000" w:rsidRDefault="00000000" w:rsidRPr="00000000" w14:paraId="000000F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76412sm0h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3.2.46.1  Introduzione</w:t>
              <w:tab/>
              <w:t xml:space="preserve">29</w:t>
            </w:r>
          </w:hyperlink>
          <w:r w:rsidDel="00000000" w:rsidR="00000000" w:rsidRPr="00000000">
            <w:rPr>
              <w:rtl w:val="0"/>
            </w:rPr>
          </w:r>
        </w:p>
        <w:p w:rsidR="00000000" w:rsidDel="00000000" w:rsidP="00000000" w:rsidRDefault="00000000" w:rsidRPr="00000000" w14:paraId="000000F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obg7zj5ad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3.2.46.2 Input</w:t>
              <w:tab/>
              <w:t xml:space="preserve">29</w:t>
            </w:r>
          </w:hyperlink>
          <w:r w:rsidDel="00000000" w:rsidR="00000000" w:rsidRPr="00000000">
            <w:rPr>
              <w:rtl w:val="0"/>
            </w:rPr>
          </w:r>
        </w:p>
        <w:p w:rsidR="00000000" w:rsidDel="00000000" w:rsidP="00000000" w:rsidRDefault="00000000" w:rsidRPr="00000000" w14:paraId="000000F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0jo5wpkxp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3.2.46.3 Elaborazione</w:t>
              <w:tab/>
              <w:t xml:space="preserve">29</w:t>
            </w:r>
          </w:hyperlink>
          <w:r w:rsidDel="00000000" w:rsidR="00000000" w:rsidRPr="00000000">
            <w:rPr>
              <w:rtl w:val="0"/>
            </w:rPr>
          </w:r>
        </w:p>
        <w:p w:rsidR="00000000" w:rsidDel="00000000" w:rsidP="00000000" w:rsidRDefault="00000000" w:rsidRPr="00000000" w14:paraId="000000F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xs10r2b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3.2.46.4 Output</w:t>
              <w:tab/>
              <w:t xml:space="preserve">29</w:t>
            </w:r>
          </w:hyperlink>
          <w:r w:rsidDel="00000000" w:rsidR="00000000" w:rsidRPr="00000000">
            <w:rPr>
              <w:rtl w:val="0"/>
            </w:rPr>
          </w:r>
        </w:p>
        <w:p w:rsidR="00000000" w:rsidDel="00000000" w:rsidP="00000000" w:rsidRDefault="00000000" w:rsidRPr="00000000" w14:paraId="000000F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bq7btu4yc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 Calcolo debiti</w:t>
              <w:tab/>
              <w:t xml:space="preserve">29</w:t>
            </w:r>
          </w:hyperlink>
          <w:r w:rsidDel="00000000" w:rsidR="00000000" w:rsidRPr="00000000">
            <w:rPr>
              <w:rtl w:val="0"/>
            </w:rPr>
          </w:r>
        </w:p>
        <w:p w:rsidR="00000000" w:rsidDel="00000000" w:rsidP="00000000" w:rsidRDefault="00000000" w:rsidRPr="00000000" w14:paraId="000000F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ukdyy8d56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3.2.47.1  Introduzione</w:t>
              <w:tab/>
              <w:t xml:space="preserve">29</w:t>
            </w:r>
          </w:hyperlink>
          <w:r w:rsidDel="00000000" w:rsidR="00000000" w:rsidRPr="00000000">
            <w:rPr>
              <w:rtl w:val="0"/>
            </w:rPr>
          </w:r>
        </w:p>
        <w:p w:rsidR="00000000" w:rsidDel="00000000" w:rsidP="00000000" w:rsidRDefault="00000000" w:rsidRPr="00000000" w14:paraId="000000F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isenq78g7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3.2.47.2 Input</w:t>
              <w:tab/>
              <w:t xml:space="preserve">29</w:t>
            </w:r>
          </w:hyperlink>
          <w:r w:rsidDel="00000000" w:rsidR="00000000" w:rsidRPr="00000000">
            <w:rPr>
              <w:rtl w:val="0"/>
            </w:rPr>
          </w:r>
        </w:p>
        <w:p w:rsidR="00000000" w:rsidDel="00000000" w:rsidP="00000000" w:rsidRDefault="00000000" w:rsidRPr="00000000" w14:paraId="000000F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o688vwpi7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3.2.47.3 Elaborazione</w:t>
              <w:tab/>
              <w:t xml:space="preserve">30</w:t>
            </w:r>
          </w:hyperlink>
          <w:r w:rsidDel="00000000" w:rsidR="00000000" w:rsidRPr="00000000">
            <w:rPr>
              <w:rtl w:val="0"/>
            </w:rPr>
          </w:r>
        </w:p>
        <w:p w:rsidR="00000000" w:rsidDel="00000000" w:rsidP="00000000" w:rsidRDefault="00000000" w:rsidRPr="00000000" w14:paraId="000000F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zvcjso4pe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3.2.47.4 Output</w:t>
              <w:tab/>
              <w:t xml:space="preserve">30</w:t>
            </w:r>
          </w:hyperlink>
          <w:r w:rsidDel="00000000" w:rsidR="00000000" w:rsidRPr="00000000">
            <w:rPr>
              <w:rtl w:val="0"/>
            </w:rPr>
          </w:r>
        </w:p>
        <w:p w:rsidR="00000000" w:rsidDel="00000000" w:rsidP="00000000" w:rsidRDefault="00000000" w:rsidRPr="00000000" w14:paraId="000000F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iqqumxqjq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 Referral</w:t>
              <w:tab/>
              <w:t xml:space="preserve">30</w:t>
            </w:r>
          </w:hyperlink>
          <w:r w:rsidDel="00000000" w:rsidR="00000000" w:rsidRPr="00000000">
            <w:rPr>
              <w:rtl w:val="0"/>
            </w:rPr>
          </w:r>
        </w:p>
        <w:p w:rsidR="00000000" w:rsidDel="00000000" w:rsidP="00000000" w:rsidRDefault="00000000" w:rsidRPr="00000000" w14:paraId="0000010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bvgirgs3s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3.2.48.1  Introduzione</w:t>
              <w:tab/>
              <w:t xml:space="preserve">30</w:t>
            </w:r>
          </w:hyperlink>
          <w:r w:rsidDel="00000000" w:rsidR="00000000" w:rsidRPr="00000000">
            <w:rPr>
              <w:rtl w:val="0"/>
            </w:rPr>
          </w:r>
        </w:p>
        <w:p w:rsidR="00000000" w:rsidDel="00000000" w:rsidP="00000000" w:rsidRDefault="00000000" w:rsidRPr="00000000" w14:paraId="0000010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9yov7vzjs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3.2.48.2 Input</w:t>
              <w:tab/>
              <w:t xml:space="preserve">30</w:t>
            </w:r>
          </w:hyperlink>
          <w:r w:rsidDel="00000000" w:rsidR="00000000" w:rsidRPr="00000000">
            <w:rPr>
              <w:rtl w:val="0"/>
            </w:rPr>
          </w:r>
        </w:p>
        <w:p w:rsidR="00000000" w:rsidDel="00000000" w:rsidP="00000000" w:rsidRDefault="00000000" w:rsidRPr="00000000" w14:paraId="0000010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xwa39q2zf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3.2.48.3 Elaborazione</w:t>
              <w:tab/>
              <w:t xml:space="preserve">30</w:t>
            </w:r>
          </w:hyperlink>
          <w:r w:rsidDel="00000000" w:rsidR="00000000" w:rsidRPr="00000000">
            <w:rPr>
              <w:rtl w:val="0"/>
            </w:rPr>
          </w:r>
        </w:p>
        <w:p w:rsidR="00000000" w:rsidDel="00000000" w:rsidP="00000000" w:rsidRDefault="00000000" w:rsidRPr="00000000" w14:paraId="0000010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4zrok5bo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3.2.48.4 Output</w:t>
              <w:tab/>
              <w:t xml:space="preserve">30</w:t>
            </w:r>
          </w:hyperlink>
          <w:r w:rsidDel="00000000" w:rsidR="00000000" w:rsidRPr="00000000">
            <w:rPr>
              <w:rtl w:val="0"/>
            </w:rPr>
          </w:r>
        </w:p>
        <w:p w:rsidR="00000000" w:rsidDel="00000000" w:rsidP="00000000" w:rsidRDefault="00000000" w:rsidRPr="00000000" w14:paraId="0000010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zd3xghs8s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 Creazione account</w:t>
              <w:tab/>
              <w:t xml:space="preserve">30</w:t>
            </w:r>
          </w:hyperlink>
          <w:r w:rsidDel="00000000" w:rsidR="00000000" w:rsidRPr="00000000">
            <w:rPr>
              <w:rtl w:val="0"/>
            </w:rPr>
          </w:r>
        </w:p>
        <w:p w:rsidR="00000000" w:rsidDel="00000000" w:rsidP="00000000" w:rsidRDefault="00000000" w:rsidRPr="00000000" w14:paraId="0000010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93snsk5dv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3.2.49.1 Introduzione</w:t>
              <w:tab/>
              <w:t xml:space="preserve">30</w:t>
            </w:r>
          </w:hyperlink>
          <w:r w:rsidDel="00000000" w:rsidR="00000000" w:rsidRPr="00000000">
            <w:rPr>
              <w:rtl w:val="0"/>
            </w:rPr>
          </w:r>
        </w:p>
        <w:p w:rsidR="00000000" w:rsidDel="00000000" w:rsidP="00000000" w:rsidRDefault="00000000" w:rsidRPr="00000000" w14:paraId="0000010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yxgye76g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3.2.49.2 Input</w:t>
              <w:tab/>
              <w:t xml:space="preserve">30</w:t>
            </w:r>
          </w:hyperlink>
          <w:r w:rsidDel="00000000" w:rsidR="00000000" w:rsidRPr="00000000">
            <w:rPr>
              <w:rtl w:val="0"/>
            </w:rPr>
          </w:r>
        </w:p>
        <w:p w:rsidR="00000000" w:rsidDel="00000000" w:rsidP="00000000" w:rsidRDefault="00000000" w:rsidRPr="00000000" w14:paraId="0000010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gszwtuvxy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3.2.49.3 Elaborazione</w:t>
              <w:tab/>
              <w:t xml:space="preserve">30</w:t>
            </w:r>
          </w:hyperlink>
          <w:r w:rsidDel="00000000" w:rsidR="00000000" w:rsidRPr="00000000">
            <w:rPr>
              <w:rtl w:val="0"/>
            </w:rPr>
          </w:r>
        </w:p>
        <w:p w:rsidR="00000000" w:rsidDel="00000000" w:rsidP="00000000" w:rsidRDefault="00000000" w:rsidRPr="00000000" w14:paraId="0000010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sydzz2jn5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3.2.49.4 Output</w:t>
              <w:tab/>
              <w:t xml:space="preserve">30</w:t>
            </w:r>
          </w:hyperlink>
          <w:r w:rsidDel="00000000" w:rsidR="00000000" w:rsidRPr="00000000">
            <w:rPr>
              <w:rtl w:val="0"/>
            </w:rPr>
          </w:r>
        </w:p>
        <w:p w:rsidR="00000000" w:rsidDel="00000000" w:rsidP="00000000" w:rsidRDefault="00000000" w:rsidRPr="00000000" w14:paraId="0000010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a2j6wpn0d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 Elimina account</w:t>
              <w:tab/>
              <w:t xml:space="preserve">30</w:t>
            </w:r>
          </w:hyperlink>
          <w:r w:rsidDel="00000000" w:rsidR="00000000" w:rsidRPr="00000000">
            <w:rPr>
              <w:rtl w:val="0"/>
            </w:rPr>
          </w:r>
        </w:p>
        <w:p w:rsidR="00000000" w:rsidDel="00000000" w:rsidP="00000000" w:rsidRDefault="00000000" w:rsidRPr="00000000" w14:paraId="0000010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h2o3ben27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3.2.50.1  Introduzione</w:t>
              <w:tab/>
              <w:t xml:space="preserve">30</w:t>
            </w:r>
          </w:hyperlink>
          <w:r w:rsidDel="00000000" w:rsidR="00000000" w:rsidRPr="00000000">
            <w:rPr>
              <w:rtl w:val="0"/>
            </w:rPr>
          </w:r>
        </w:p>
        <w:p w:rsidR="00000000" w:rsidDel="00000000" w:rsidP="00000000" w:rsidRDefault="00000000" w:rsidRPr="00000000" w14:paraId="0000010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17592plug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3.2.50.2 Input</w:t>
              <w:tab/>
              <w:t xml:space="preserve">30</w:t>
            </w:r>
          </w:hyperlink>
          <w:r w:rsidDel="00000000" w:rsidR="00000000" w:rsidRPr="00000000">
            <w:rPr>
              <w:rtl w:val="0"/>
            </w:rPr>
          </w:r>
        </w:p>
        <w:p w:rsidR="00000000" w:rsidDel="00000000" w:rsidP="00000000" w:rsidRDefault="00000000" w:rsidRPr="00000000" w14:paraId="0000010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fc7y9z9gj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3.2.50.3 Elaborazione</w:t>
              <w:tab/>
              <w:t xml:space="preserve">30</w:t>
            </w:r>
          </w:hyperlink>
          <w:r w:rsidDel="00000000" w:rsidR="00000000" w:rsidRPr="00000000">
            <w:rPr>
              <w:rtl w:val="0"/>
            </w:rPr>
          </w:r>
        </w:p>
        <w:p w:rsidR="00000000" w:rsidDel="00000000" w:rsidP="00000000" w:rsidRDefault="00000000" w:rsidRPr="00000000" w14:paraId="0000010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5o65hbihf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3.2.50.4 Output</w:t>
              <w:tab/>
              <w:t xml:space="preserve">30</w:t>
            </w:r>
          </w:hyperlink>
          <w:r w:rsidDel="00000000" w:rsidR="00000000" w:rsidRPr="00000000">
            <w:rPr>
              <w:rtl w:val="0"/>
            </w:rPr>
          </w:r>
        </w:p>
        <w:p w:rsidR="00000000" w:rsidDel="00000000" w:rsidP="00000000" w:rsidRDefault="00000000" w:rsidRPr="00000000" w14:paraId="000001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s4ie6jw1j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 Login</w:t>
              <w:tab/>
              <w:t xml:space="preserve">30</w:t>
            </w:r>
          </w:hyperlink>
          <w:r w:rsidDel="00000000" w:rsidR="00000000" w:rsidRPr="00000000">
            <w:rPr>
              <w:rtl w:val="0"/>
            </w:rPr>
          </w:r>
        </w:p>
        <w:p w:rsidR="00000000" w:rsidDel="00000000" w:rsidP="00000000" w:rsidRDefault="00000000" w:rsidRPr="00000000" w14:paraId="0000010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n5vur6gh0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3.2.51.1 Introduzione</w:t>
              <w:tab/>
              <w:t xml:space="preserve">30</w:t>
            </w:r>
          </w:hyperlink>
          <w:r w:rsidDel="00000000" w:rsidR="00000000" w:rsidRPr="00000000">
            <w:rPr>
              <w:rtl w:val="0"/>
            </w:rPr>
          </w:r>
        </w:p>
        <w:p w:rsidR="00000000" w:rsidDel="00000000" w:rsidP="00000000" w:rsidRDefault="00000000" w:rsidRPr="00000000" w14:paraId="0000011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473ew3jgn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3.2.51.2 Input</w:t>
              <w:tab/>
              <w:t xml:space="preserve">30</w:t>
            </w:r>
          </w:hyperlink>
          <w:r w:rsidDel="00000000" w:rsidR="00000000" w:rsidRPr="00000000">
            <w:rPr>
              <w:rtl w:val="0"/>
            </w:rPr>
          </w:r>
        </w:p>
        <w:p w:rsidR="00000000" w:rsidDel="00000000" w:rsidP="00000000" w:rsidRDefault="00000000" w:rsidRPr="00000000" w14:paraId="0000011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kv9pk68hr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3.2.51.3 Elaborazione</w:t>
              <w:tab/>
              <w:t xml:space="preserve">30</w:t>
            </w:r>
          </w:hyperlink>
          <w:r w:rsidDel="00000000" w:rsidR="00000000" w:rsidRPr="00000000">
            <w:rPr>
              <w:rtl w:val="0"/>
            </w:rPr>
          </w:r>
        </w:p>
        <w:p w:rsidR="00000000" w:rsidDel="00000000" w:rsidP="00000000" w:rsidRDefault="00000000" w:rsidRPr="00000000" w14:paraId="0000011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jyoew5rjx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3.2.51.4 Output</w:t>
              <w:tab/>
              <w:t xml:space="preserve">31</w:t>
            </w:r>
          </w:hyperlink>
          <w:r w:rsidDel="00000000" w:rsidR="00000000" w:rsidRPr="00000000">
            <w:rPr>
              <w:rtl w:val="0"/>
            </w:rPr>
          </w:r>
        </w:p>
        <w:p w:rsidR="00000000" w:rsidDel="00000000" w:rsidP="00000000" w:rsidRDefault="00000000" w:rsidRPr="00000000" w14:paraId="000001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p59n5t033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 Cambio password</w:t>
              <w:tab/>
              <w:t xml:space="preserve">31</w:t>
            </w:r>
          </w:hyperlink>
          <w:r w:rsidDel="00000000" w:rsidR="00000000" w:rsidRPr="00000000">
            <w:rPr>
              <w:rtl w:val="0"/>
            </w:rPr>
          </w:r>
        </w:p>
        <w:p w:rsidR="00000000" w:rsidDel="00000000" w:rsidP="00000000" w:rsidRDefault="00000000" w:rsidRPr="00000000" w14:paraId="0000011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a65pa96u8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3.2.52.1  Introduzione</w:t>
              <w:tab/>
              <w:t xml:space="preserve">31</w:t>
            </w:r>
          </w:hyperlink>
          <w:r w:rsidDel="00000000" w:rsidR="00000000" w:rsidRPr="00000000">
            <w:rPr>
              <w:rtl w:val="0"/>
            </w:rPr>
          </w:r>
        </w:p>
        <w:p w:rsidR="00000000" w:rsidDel="00000000" w:rsidP="00000000" w:rsidRDefault="00000000" w:rsidRPr="00000000" w14:paraId="0000011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kumw077cj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3.2.52.2 Input</w:t>
              <w:tab/>
              <w:t xml:space="preserve">31</w:t>
            </w:r>
          </w:hyperlink>
          <w:r w:rsidDel="00000000" w:rsidR="00000000" w:rsidRPr="00000000">
            <w:rPr>
              <w:rtl w:val="0"/>
            </w:rPr>
          </w:r>
        </w:p>
        <w:p w:rsidR="00000000" w:rsidDel="00000000" w:rsidP="00000000" w:rsidRDefault="00000000" w:rsidRPr="00000000" w14:paraId="0000011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77sx7top5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3.2.52.3 Elaborazione</w:t>
              <w:tab/>
              <w:t xml:space="preserve">31</w:t>
            </w:r>
          </w:hyperlink>
          <w:r w:rsidDel="00000000" w:rsidR="00000000" w:rsidRPr="00000000">
            <w:rPr>
              <w:rtl w:val="0"/>
            </w:rPr>
          </w:r>
        </w:p>
        <w:p w:rsidR="00000000" w:rsidDel="00000000" w:rsidP="00000000" w:rsidRDefault="00000000" w:rsidRPr="00000000" w14:paraId="0000011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ccuo9u2gj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3.2.52.4 Output</w:t>
              <w:tab/>
              <w:t xml:space="preserve">31</w:t>
            </w:r>
          </w:hyperlink>
          <w:r w:rsidDel="00000000" w:rsidR="00000000" w:rsidRPr="00000000">
            <w:rPr>
              <w:rtl w:val="0"/>
            </w:rPr>
          </w:r>
        </w:p>
        <w:p w:rsidR="00000000" w:rsidDel="00000000" w:rsidP="00000000" w:rsidRDefault="00000000" w:rsidRPr="00000000" w14:paraId="000001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f15o0cmzb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 Lista amici</w:t>
              <w:tab/>
              <w:t xml:space="preserve">31</w:t>
            </w:r>
          </w:hyperlink>
          <w:r w:rsidDel="00000000" w:rsidR="00000000" w:rsidRPr="00000000">
            <w:rPr>
              <w:rtl w:val="0"/>
            </w:rPr>
          </w:r>
        </w:p>
        <w:p w:rsidR="00000000" w:rsidDel="00000000" w:rsidP="00000000" w:rsidRDefault="00000000" w:rsidRPr="00000000" w14:paraId="000001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r60o9sks2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3.2.53.1  Introduzione</w:t>
              <w:tab/>
              <w:t xml:space="preserve">31</w:t>
            </w:r>
          </w:hyperlink>
          <w:r w:rsidDel="00000000" w:rsidR="00000000" w:rsidRPr="00000000">
            <w:rPr>
              <w:rtl w:val="0"/>
            </w:rPr>
          </w:r>
        </w:p>
        <w:p w:rsidR="00000000" w:rsidDel="00000000" w:rsidP="00000000" w:rsidRDefault="00000000" w:rsidRPr="00000000" w14:paraId="000001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edqcqe7t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3.2.53.2 Input</w:t>
              <w:tab/>
              <w:t xml:space="preserve">31</w:t>
            </w:r>
          </w:hyperlink>
          <w:r w:rsidDel="00000000" w:rsidR="00000000" w:rsidRPr="00000000">
            <w:rPr>
              <w:rtl w:val="0"/>
            </w:rPr>
          </w:r>
        </w:p>
        <w:p w:rsidR="00000000" w:rsidDel="00000000" w:rsidP="00000000" w:rsidRDefault="00000000" w:rsidRPr="00000000" w14:paraId="000001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55g04ge0l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3.2.53.3 Elaborazione</w:t>
              <w:tab/>
              <w:t xml:space="preserve">31</w:t>
            </w:r>
          </w:hyperlink>
          <w:r w:rsidDel="00000000" w:rsidR="00000000" w:rsidRPr="00000000">
            <w:rPr>
              <w:rtl w:val="0"/>
            </w:rPr>
          </w:r>
        </w:p>
        <w:p w:rsidR="00000000" w:rsidDel="00000000" w:rsidP="00000000" w:rsidRDefault="00000000" w:rsidRPr="00000000" w14:paraId="000001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2fp13eft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3.2.53.4 Output</w:t>
              <w:tab/>
              <w:t xml:space="preserve">31</w:t>
            </w:r>
          </w:hyperlink>
          <w:r w:rsidDel="00000000" w:rsidR="00000000" w:rsidRPr="00000000">
            <w:rPr>
              <w:rtl w:val="0"/>
            </w:rPr>
          </w:r>
        </w:p>
        <w:p w:rsidR="00000000" w:rsidDel="00000000" w:rsidP="00000000" w:rsidRDefault="00000000" w:rsidRPr="00000000" w14:paraId="000001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3k087i21q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 Invio richiesta di amicizia</w:t>
              <w:tab/>
              <w:t xml:space="preserve">31</w:t>
            </w:r>
          </w:hyperlink>
          <w:r w:rsidDel="00000000" w:rsidR="00000000" w:rsidRPr="00000000">
            <w:rPr>
              <w:rtl w:val="0"/>
            </w:rPr>
          </w:r>
        </w:p>
        <w:p w:rsidR="00000000" w:rsidDel="00000000" w:rsidP="00000000" w:rsidRDefault="00000000" w:rsidRPr="00000000" w14:paraId="000001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rcct9mo5h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3.2.54.1 Introduzione</w:t>
              <w:tab/>
              <w:t xml:space="preserve">31</w:t>
            </w:r>
          </w:hyperlink>
          <w:r w:rsidDel="00000000" w:rsidR="00000000" w:rsidRPr="00000000">
            <w:rPr>
              <w:rtl w:val="0"/>
            </w:rPr>
          </w:r>
        </w:p>
        <w:p w:rsidR="00000000" w:rsidDel="00000000" w:rsidP="00000000" w:rsidRDefault="00000000" w:rsidRPr="00000000" w14:paraId="0000011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e6b6d4k0w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3.2.54.2 Input</w:t>
              <w:tab/>
              <w:t xml:space="preserve">31</w:t>
            </w:r>
          </w:hyperlink>
          <w:r w:rsidDel="00000000" w:rsidR="00000000" w:rsidRPr="00000000">
            <w:rPr>
              <w:rtl w:val="0"/>
            </w:rPr>
          </w:r>
        </w:p>
        <w:p w:rsidR="00000000" w:rsidDel="00000000" w:rsidP="00000000" w:rsidRDefault="00000000" w:rsidRPr="00000000" w14:paraId="0000012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jx744wfq5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3.2.54.3 Elaborazione</w:t>
              <w:tab/>
              <w:t xml:space="preserve">31</w:t>
            </w:r>
          </w:hyperlink>
          <w:r w:rsidDel="00000000" w:rsidR="00000000" w:rsidRPr="00000000">
            <w:rPr>
              <w:rtl w:val="0"/>
            </w:rPr>
          </w:r>
        </w:p>
        <w:p w:rsidR="00000000" w:rsidDel="00000000" w:rsidP="00000000" w:rsidRDefault="00000000" w:rsidRPr="00000000" w14:paraId="000001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evmcqugca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3.2.54.4 Output</w:t>
              <w:tab/>
              <w:t xml:space="preserve">31</w:t>
            </w:r>
          </w:hyperlink>
          <w:r w:rsidDel="00000000" w:rsidR="00000000" w:rsidRPr="00000000">
            <w:rPr>
              <w:rtl w:val="0"/>
            </w:rPr>
          </w:r>
        </w:p>
        <w:p w:rsidR="00000000" w:rsidDel="00000000" w:rsidP="00000000" w:rsidRDefault="00000000" w:rsidRPr="00000000" w14:paraId="000001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1s8to5h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 Accettare richieste di amicizia</w:t>
              <w:tab/>
              <w:t xml:space="preserve">31</w:t>
            </w:r>
          </w:hyperlink>
          <w:r w:rsidDel="00000000" w:rsidR="00000000" w:rsidRPr="00000000">
            <w:rPr>
              <w:rtl w:val="0"/>
            </w:rPr>
          </w:r>
        </w:p>
        <w:p w:rsidR="00000000" w:rsidDel="00000000" w:rsidP="00000000" w:rsidRDefault="00000000" w:rsidRPr="00000000" w14:paraId="0000012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cm6mgk2is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3.2.55.1 Introduzione</w:t>
              <w:tab/>
              <w:t xml:space="preserve">31</w:t>
            </w:r>
          </w:hyperlink>
          <w:r w:rsidDel="00000000" w:rsidR="00000000" w:rsidRPr="00000000">
            <w:rPr>
              <w:rtl w:val="0"/>
            </w:rPr>
          </w:r>
        </w:p>
        <w:p w:rsidR="00000000" w:rsidDel="00000000" w:rsidP="00000000" w:rsidRDefault="00000000" w:rsidRPr="00000000" w14:paraId="000001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qae0m7lsi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3.2.55.2 Input</w:t>
              <w:tab/>
              <w:t xml:space="preserve">31</w:t>
            </w:r>
          </w:hyperlink>
          <w:r w:rsidDel="00000000" w:rsidR="00000000" w:rsidRPr="00000000">
            <w:rPr>
              <w:rtl w:val="0"/>
            </w:rPr>
          </w:r>
        </w:p>
        <w:p w:rsidR="00000000" w:rsidDel="00000000" w:rsidP="00000000" w:rsidRDefault="00000000" w:rsidRPr="00000000" w14:paraId="000001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vpryipizd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3.2.55.3 Elaborazione</w:t>
              <w:tab/>
              <w:t xml:space="preserve">31</w:t>
            </w:r>
          </w:hyperlink>
          <w:r w:rsidDel="00000000" w:rsidR="00000000" w:rsidRPr="00000000">
            <w:rPr>
              <w:rtl w:val="0"/>
            </w:rPr>
          </w:r>
        </w:p>
        <w:p w:rsidR="00000000" w:rsidDel="00000000" w:rsidP="00000000" w:rsidRDefault="00000000" w:rsidRPr="00000000" w14:paraId="000001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xxh8joo2n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3.2.55.4 Output</w:t>
              <w:tab/>
              <w:t xml:space="preserve">32</w:t>
            </w:r>
          </w:hyperlink>
          <w:r w:rsidDel="00000000" w:rsidR="00000000" w:rsidRPr="00000000">
            <w:rPr>
              <w:rtl w:val="0"/>
            </w:rPr>
          </w:r>
        </w:p>
        <w:p w:rsidR="00000000" w:rsidDel="00000000" w:rsidP="00000000" w:rsidRDefault="00000000" w:rsidRPr="00000000" w14:paraId="000001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qvheg0bx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 Rimuovere amicizie</w:t>
              <w:tab/>
              <w:t xml:space="preserve">32</w:t>
            </w:r>
          </w:hyperlink>
          <w:r w:rsidDel="00000000" w:rsidR="00000000" w:rsidRPr="00000000">
            <w:rPr>
              <w:rtl w:val="0"/>
            </w:rPr>
          </w:r>
        </w:p>
        <w:p w:rsidR="00000000" w:rsidDel="00000000" w:rsidP="00000000" w:rsidRDefault="00000000" w:rsidRPr="00000000" w14:paraId="000001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4n1vjiifc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3.2.56.1 Introduzione</w:t>
              <w:tab/>
              <w:t xml:space="preserve">32</w:t>
            </w:r>
          </w:hyperlink>
          <w:r w:rsidDel="00000000" w:rsidR="00000000" w:rsidRPr="00000000">
            <w:rPr>
              <w:rtl w:val="0"/>
            </w:rPr>
          </w:r>
        </w:p>
        <w:p w:rsidR="00000000" w:rsidDel="00000000" w:rsidP="00000000" w:rsidRDefault="00000000" w:rsidRPr="00000000" w14:paraId="000001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co8buupzy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3.2.56.2 Input</w:t>
              <w:tab/>
              <w:t xml:space="preserve">32</w:t>
            </w:r>
          </w:hyperlink>
          <w:r w:rsidDel="00000000" w:rsidR="00000000" w:rsidRPr="00000000">
            <w:rPr>
              <w:rtl w:val="0"/>
            </w:rPr>
          </w:r>
        </w:p>
        <w:p w:rsidR="00000000" w:rsidDel="00000000" w:rsidP="00000000" w:rsidRDefault="00000000" w:rsidRPr="00000000" w14:paraId="000001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c6lblkqqi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3.2.56.3 Elaborazione</w:t>
              <w:tab/>
              <w:t xml:space="preserve">32</w:t>
            </w:r>
          </w:hyperlink>
          <w:r w:rsidDel="00000000" w:rsidR="00000000" w:rsidRPr="00000000">
            <w:rPr>
              <w:rtl w:val="0"/>
            </w:rPr>
          </w:r>
        </w:p>
        <w:p w:rsidR="00000000" w:rsidDel="00000000" w:rsidP="00000000" w:rsidRDefault="00000000" w:rsidRPr="00000000" w14:paraId="0000012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p4y253suj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3.2.56.4 Output</w:t>
              <w:tab/>
              <w:t xml:space="preserve">32</w:t>
            </w:r>
          </w:hyperlink>
          <w:r w:rsidDel="00000000" w:rsidR="00000000" w:rsidRPr="00000000">
            <w:rPr>
              <w:rtl w:val="0"/>
            </w:rPr>
          </w:r>
        </w:p>
        <w:p w:rsidR="00000000" w:rsidDel="00000000" w:rsidP="00000000" w:rsidRDefault="00000000" w:rsidRPr="00000000" w14:paraId="000001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gmuwfkd2x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 Ricerca utenti</w:t>
              <w:tab/>
              <w:t xml:space="preserve">32</w:t>
            </w:r>
          </w:hyperlink>
          <w:r w:rsidDel="00000000" w:rsidR="00000000" w:rsidRPr="00000000">
            <w:rPr>
              <w:rtl w:val="0"/>
            </w:rPr>
          </w:r>
        </w:p>
        <w:p w:rsidR="00000000" w:rsidDel="00000000" w:rsidP="00000000" w:rsidRDefault="00000000" w:rsidRPr="00000000" w14:paraId="0000012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i7rmjtqan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3.2.57.1 Introduzione</w:t>
              <w:tab/>
              <w:t xml:space="preserve">32</w:t>
            </w:r>
          </w:hyperlink>
          <w:r w:rsidDel="00000000" w:rsidR="00000000" w:rsidRPr="00000000">
            <w:rPr>
              <w:rtl w:val="0"/>
            </w:rPr>
          </w:r>
        </w:p>
        <w:p w:rsidR="00000000" w:rsidDel="00000000" w:rsidP="00000000" w:rsidRDefault="00000000" w:rsidRPr="00000000" w14:paraId="000001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rqp3brjuc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3.2.57.2 Input</w:t>
              <w:tab/>
              <w:t xml:space="preserve">32</w:t>
            </w:r>
          </w:hyperlink>
          <w:r w:rsidDel="00000000" w:rsidR="00000000" w:rsidRPr="00000000">
            <w:rPr>
              <w:rtl w:val="0"/>
            </w:rPr>
          </w:r>
        </w:p>
        <w:p w:rsidR="00000000" w:rsidDel="00000000" w:rsidP="00000000" w:rsidRDefault="00000000" w:rsidRPr="00000000" w14:paraId="000001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yrxrtmtzv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3.2.57.3 Elaborazione</w:t>
              <w:tab/>
              <w:t xml:space="preserve">32</w:t>
            </w:r>
          </w:hyperlink>
          <w:r w:rsidDel="00000000" w:rsidR="00000000" w:rsidRPr="00000000">
            <w:rPr>
              <w:rtl w:val="0"/>
            </w:rPr>
          </w:r>
        </w:p>
        <w:p w:rsidR="00000000" w:rsidDel="00000000" w:rsidP="00000000" w:rsidRDefault="00000000" w:rsidRPr="00000000" w14:paraId="000001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r37vmqf2h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3.2.57.4 Output</w:t>
              <w:tab/>
              <w:t xml:space="preserve">32</w:t>
            </w:r>
          </w:hyperlink>
          <w:r w:rsidDel="00000000" w:rsidR="00000000" w:rsidRPr="00000000">
            <w:rPr>
              <w:rtl w:val="0"/>
            </w:rPr>
          </w:r>
        </w:p>
        <w:p w:rsidR="00000000" w:rsidDel="00000000" w:rsidP="00000000" w:rsidRDefault="00000000" w:rsidRPr="00000000" w14:paraId="000001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d87h5p36n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 Iscrizione a premium</w:t>
              <w:tab/>
              <w:t xml:space="preserve">32</w:t>
            </w:r>
          </w:hyperlink>
          <w:r w:rsidDel="00000000" w:rsidR="00000000" w:rsidRPr="00000000">
            <w:rPr>
              <w:rtl w:val="0"/>
            </w:rPr>
          </w:r>
        </w:p>
        <w:p w:rsidR="00000000" w:rsidDel="00000000" w:rsidP="00000000" w:rsidRDefault="00000000" w:rsidRPr="00000000" w14:paraId="000001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mobcnxh9k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3.2.58.1  Introduzione</w:t>
              <w:tab/>
              <w:t xml:space="preserve">32</w:t>
            </w:r>
          </w:hyperlink>
          <w:r w:rsidDel="00000000" w:rsidR="00000000" w:rsidRPr="00000000">
            <w:rPr>
              <w:rtl w:val="0"/>
            </w:rPr>
          </w:r>
        </w:p>
        <w:p w:rsidR="00000000" w:rsidDel="00000000" w:rsidP="00000000" w:rsidRDefault="00000000" w:rsidRPr="00000000" w14:paraId="000001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yrk99299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3.2.58.2 Input</w:t>
              <w:tab/>
              <w:t xml:space="preserve">32</w:t>
            </w:r>
          </w:hyperlink>
          <w:r w:rsidDel="00000000" w:rsidR="00000000" w:rsidRPr="00000000">
            <w:rPr>
              <w:rtl w:val="0"/>
            </w:rPr>
          </w:r>
        </w:p>
        <w:p w:rsidR="00000000" w:rsidDel="00000000" w:rsidP="00000000" w:rsidRDefault="00000000" w:rsidRPr="00000000" w14:paraId="000001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zuy4zmc57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3.2.58.3 Elaborazione</w:t>
              <w:tab/>
              <w:t xml:space="preserve">32</w:t>
            </w:r>
          </w:hyperlink>
          <w:r w:rsidDel="00000000" w:rsidR="00000000" w:rsidRPr="00000000">
            <w:rPr>
              <w:rtl w:val="0"/>
            </w:rPr>
          </w:r>
        </w:p>
        <w:p w:rsidR="00000000" w:rsidDel="00000000" w:rsidP="00000000" w:rsidRDefault="00000000" w:rsidRPr="00000000" w14:paraId="000001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c3jvuer1u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3.2.58.4 Output</w:t>
              <w:tab/>
              <w:t xml:space="preserve">32</w:t>
            </w:r>
          </w:hyperlink>
          <w:r w:rsidDel="00000000" w:rsidR="00000000" w:rsidRPr="00000000">
            <w:rPr>
              <w:rtl w:val="0"/>
            </w:rPr>
          </w:r>
        </w:p>
        <w:p w:rsidR="00000000" w:rsidDel="00000000" w:rsidP="00000000" w:rsidRDefault="00000000" w:rsidRPr="00000000" w14:paraId="000001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d79knelug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 Disdire l’abbonamento</w:t>
              <w:tab/>
              <w:t xml:space="preserve">32</w:t>
            </w:r>
          </w:hyperlink>
          <w:r w:rsidDel="00000000" w:rsidR="00000000" w:rsidRPr="00000000">
            <w:rPr>
              <w:rtl w:val="0"/>
            </w:rPr>
          </w:r>
        </w:p>
        <w:p w:rsidR="00000000" w:rsidDel="00000000" w:rsidP="00000000" w:rsidRDefault="00000000" w:rsidRPr="00000000" w14:paraId="0000013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3qr7mfduz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3.2.59.1  Introduzione</w:t>
              <w:tab/>
              <w:t xml:space="preserve">32</w:t>
            </w:r>
          </w:hyperlink>
          <w:r w:rsidDel="00000000" w:rsidR="00000000" w:rsidRPr="00000000">
            <w:rPr>
              <w:rtl w:val="0"/>
            </w:rPr>
          </w:r>
        </w:p>
        <w:p w:rsidR="00000000" w:rsidDel="00000000" w:rsidP="00000000" w:rsidRDefault="00000000" w:rsidRPr="00000000" w14:paraId="0000013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1rrihpbzl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3.2.59.2 Input</w:t>
              <w:tab/>
              <w:t xml:space="preserve">32</w:t>
            </w:r>
          </w:hyperlink>
          <w:r w:rsidDel="00000000" w:rsidR="00000000" w:rsidRPr="00000000">
            <w:rPr>
              <w:rtl w:val="0"/>
            </w:rPr>
          </w:r>
        </w:p>
        <w:p w:rsidR="00000000" w:rsidDel="00000000" w:rsidP="00000000" w:rsidRDefault="00000000" w:rsidRPr="00000000" w14:paraId="0000013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a4u60lyio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3.2.59.3 Elaborazione</w:t>
              <w:tab/>
              <w:t xml:space="preserve">32</w:t>
            </w:r>
          </w:hyperlink>
          <w:r w:rsidDel="00000000" w:rsidR="00000000" w:rsidRPr="00000000">
            <w:rPr>
              <w:rtl w:val="0"/>
            </w:rPr>
          </w:r>
        </w:p>
        <w:p w:rsidR="00000000" w:rsidDel="00000000" w:rsidP="00000000" w:rsidRDefault="00000000" w:rsidRPr="00000000" w14:paraId="0000013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6y2m6llrb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3.2.59.4 Output</w:t>
              <w:tab/>
              <w:t xml:space="preserve">33</w:t>
            </w:r>
          </w:hyperlink>
          <w:r w:rsidDel="00000000" w:rsidR="00000000" w:rsidRPr="00000000">
            <w:rPr>
              <w:rtl w:val="0"/>
            </w:rPr>
          </w:r>
        </w:p>
        <w:p w:rsidR="00000000" w:rsidDel="00000000" w:rsidP="00000000" w:rsidRDefault="00000000" w:rsidRPr="00000000" w14:paraId="000001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imdce5waq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 Rinnovo della versione premium</w:t>
              <w:tab/>
              <w:t xml:space="preserve">33</w:t>
            </w:r>
          </w:hyperlink>
          <w:r w:rsidDel="00000000" w:rsidR="00000000" w:rsidRPr="00000000">
            <w:rPr>
              <w:rtl w:val="0"/>
            </w:rPr>
          </w:r>
        </w:p>
        <w:p w:rsidR="00000000" w:rsidDel="00000000" w:rsidP="00000000" w:rsidRDefault="00000000" w:rsidRPr="00000000" w14:paraId="0000013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diu7y3275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3.2.60.1  Introduzione</w:t>
              <w:tab/>
              <w:t xml:space="preserve">33</w:t>
            </w:r>
          </w:hyperlink>
          <w:r w:rsidDel="00000000" w:rsidR="00000000" w:rsidRPr="00000000">
            <w:rPr>
              <w:rtl w:val="0"/>
            </w:rPr>
          </w:r>
        </w:p>
        <w:p w:rsidR="00000000" w:rsidDel="00000000" w:rsidP="00000000" w:rsidRDefault="00000000" w:rsidRPr="00000000" w14:paraId="0000013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k4llpz9zm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3.2.60.2 Input</w:t>
              <w:tab/>
              <w:t xml:space="preserve">33</w:t>
            </w:r>
          </w:hyperlink>
          <w:r w:rsidDel="00000000" w:rsidR="00000000" w:rsidRPr="00000000">
            <w:rPr>
              <w:rtl w:val="0"/>
            </w:rPr>
          </w:r>
        </w:p>
        <w:p w:rsidR="00000000" w:rsidDel="00000000" w:rsidP="00000000" w:rsidRDefault="00000000" w:rsidRPr="00000000" w14:paraId="0000013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p3ypn3om9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3.2.60.3 Elaborazione</w:t>
              <w:tab/>
              <w:t xml:space="preserve">33</w:t>
            </w:r>
          </w:hyperlink>
          <w:r w:rsidDel="00000000" w:rsidR="00000000" w:rsidRPr="00000000">
            <w:rPr>
              <w:rtl w:val="0"/>
            </w:rPr>
          </w:r>
        </w:p>
        <w:p w:rsidR="00000000" w:rsidDel="00000000" w:rsidP="00000000" w:rsidRDefault="00000000" w:rsidRPr="00000000" w14:paraId="0000013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xw0zgrd4j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3.2.60.4 Output</w:t>
              <w:tab/>
              <w:t xml:space="preserve">33</w:t>
            </w:r>
          </w:hyperlink>
          <w:r w:rsidDel="00000000" w:rsidR="00000000" w:rsidRPr="00000000">
            <w:rPr>
              <w:rtl w:val="0"/>
            </w:rPr>
          </w:r>
        </w:p>
        <w:p w:rsidR="00000000" w:rsidDel="00000000" w:rsidP="00000000" w:rsidRDefault="00000000" w:rsidRPr="00000000" w14:paraId="000001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uf13spnzp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Requisiti non funzionali</w:t>
              <w:tab/>
              <w:t xml:space="preserve">33</w:t>
            </w:r>
          </w:hyperlink>
          <w:r w:rsidDel="00000000" w:rsidR="00000000" w:rsidRPr="00000000">
            <w:rPr>
              <w:rtl w:val="0"/>
            </w:rPr>
          </w:r>
        </w:p>
        <w:p w:rsidR="00000000" w:rsidDel="00000000" w:rsidP="00000000" w:rsidRDefault="00000000" w:rsidRPr="00000000" w14:paraId="000001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tznqms0y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MySql</w:t>
              <w:tab/>
              <w:t xml:space="preserve">33</w:t>
            </w:r>
          </w:hyperlink>
          <w:r w:rsidDel="00000000" w:rsidR="00000000" w:rsidRPr="00000000">
            <w:rPr>
              <w:rtl w:val="0"/>
            </w:rPr>
          </w:r>
        </w:p>
        <w:p w:rsidR="00000000" w:rsidDel="00000000" w:rsidP="00000000" w:rsidRDefault="00000000" w:rsidRPr="00000000" w14:paraId="000001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2r8gd9hy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Frame Work interfaccia</w:t>
              <w:tab/>
              <w:t xml:space="preserve">33</w:t>
            </w:r>
          </w:hyperlink>
          <w:r w:rsidDel="00000000" w:rsidR="00000000" w:rsidRPr="00000000">
            <w:rPr>
              <w:rtl w:val="0"/>
            </w:rPr>
          </w:r>
        </w:p>
        <w:p w:rsidR="00000000" w:rsidDel="00000000" w:rsidP="00000000" w:rsidRDefault="00000000" w:rsidRPr="00000000" w14:paraId="000001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lphtnt02d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persistenza azioni utente</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pStyle w:val="Heading1"/>
        <w:rPr/>
      </w:pPr>
      <w:bookmarkStart w:colFirst="0" w:colLast="0" w:name="_rjucux5iac92" w:id="0"/>
      <w:bookmarkEnd w:id="0"/>
      <w:r w:rsidDel="00000000" w:rsidR="00000000" w:rsidRPr="00000000">
        <w:rPr>
          <w:rtl w:val="0"/>
        </w:rPr>
      </w:r>
    </w:p>
    <w:p w:rsidR="00000000" w:rsidDel="00000000" w:rsidP="00000000" w:rsidRDefault="00000000" w:rsidRPr="00000000" w14:paraId="00000146">
      <w:pPr>
        <w:pStyle w:val="Heading1"/>
        <w:rPr/>
      </w:pPr>
      <w:bookmarkStart w:colFirst="0" w:colLast="0" w:name="_60ik04mg25he" w:id="1"/>
      <w:bookmarkEnd w:id="1"/>
      <w:r w:rsidDel="00000000" w:rsidR="00000000" w:rsidRPr="00000000">
        <w:rPr>
          <w:rtl w:val="0"/>
        </w:rPr>
      </w:r>
    </w:p>
    <w:p w:rsidR="00000000" w:rsidDel="00000000" w:rsidP="00000000" w:rsidRDefault="00000000" w:rsidRPr="00000000" w14:paraId="00000147">
      <w:pPr>
        <w:pStyle w:val="Heading1"/>
        <w:rPr/>
      </w:pPr>
      <w:bookmarkStart w:colFirst="0" w:colLast="0" w:name="_5v7832ba603i" w:id="2"/>
      <w:bookmarkEnd w:id="2"/>
      <w:r w:rsidDel="00000000" w:rsidR="00000000" w:rsidRPr="00000000">
        <w:rPr>
          <w:rtl w:val="0"/>
        </w:rPr>
      </w:r>
    </w:p>
    <w:p w:rsidR="00000000" w:rsidDel="00000000" w:rsidP="00000000" w:rsidRDefault="00000000" w:rsidRPr="00000000" w14:paraId="00000148">
      <w:pPr>
        <w:pStyle w:val="Heading1"/>
        <w:rPr/>
      </w:pPr>
      <w:bookmarkStart w:colFirst="0" w:colLast="0" w:name="_pfou20jz7tze" w:id="3"/>
      <w:bookmarkEnd w:id="3"/>
      <w:r w:rsidDel="00000000" w:rsidR="00000000" w:rsidRPr="00000000">
        <w:rPr>
          <w:rtl w:val="0"/>
        </w:rPr>
        <w:t xml:space="preserve">1. Introduzione</w:t>
      </w:r>
      <w:r w:rsidDel="00000000" w:rsidR="00000000" w:rsidRPr="00000000">
        <w:rPr>
          <w:rtl w:val="0"/>
        </w:rPr>
      </w:r>
    </w:p>
    <w:p w:rsidR="00000000" w:rsidDel="00000000" w:rsidP="00000000" w:rsidRDefault="00000000" w:rsidRPr="00000000" w14:paraId="00000149">
      <w:pPr>
        <w:pStyle w:val="Heading2"/>
        <w:rPr>
          <w:b w:val="1"/>
        </w:rPr>
      </w:pPr>
      <w:bookmarkStart w:colFirst="0" w:colLast="0" w:name="_w9px1iskbnnu" w:id="4"/>
      <w:bookmarkEnd w:id="4"/>
      <w:r w:rsidDel="00000000" w:rsidR="00000000" w:rsidRPr="00000000">
        <w:rPr>
          <w:rtl w:val="0"/>
        </w:rPr>
        <w:t xml:space="preserve">1.1</w:t>
      </w:r>
      <w:r w:rsidDel="00000000" w:rsidR="00000000" w:rsidRPr="00000000">
        <w:rPr>
          <w:rtl w:val="0"/>
        </w:rPr>
        <w:t xml:space="preserve"> </w:t>
      </w:r>
      <w:r w:rsidDel="00000000" w:rsidR="00000000" w:rsidRPr="00000000">
        <w:rPr>
          <w:rtl w:val="0"/>
        </w:rPr>
        <w:t xml:space="preserve">Scopo del documento</w:t>
      </w:r>
      <w:r w:rsidDel="00000000" w:rsidR="00000000" w:rsidRPr="00000000">
        <w:rPr>
          <w:rtl w:val="0"/>
        </w:rPr>
      </w:r>
    </w:p>
    <w:p w:rsidR="00000000" w:rsidDel="00000000" w:rsidP="00000000" w:rsidRDefault="00000000" w:rsidRPr="00000000" w14:paraId="0000014A">
      <w:pPr>
        <w:ind w:left="720" w:firstLine="0"/>
        <w:rPr/>
      </w:pPr>
      <w:r w:rsidDel="00000000" w:rsidR="00000000" w:rsidRPr="00000000">
        <w:rPr>
          <w:rtl w:val="0"/>
        </w:rPr>
        <w:t xml:space="preserve">Lo scopo del documento è quello di specificare i requisiti software del “LaVault” per facilitare la realizzazione e la validazione.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rPr>
          <w:b w:val="1"/>
        </w:rPr>
      </w:pPr>
      <w:bookmarkStart w:colFirst="0" w:colLast="0" w:name="_rujfjkr0z15n" w:id="5"/>
      <w:bookmarkEnd w:id="5"/>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Scopo del Prodotto </w:t>
      </w:r>
    </w:p>
    <w:p w:rsidR="00000000" w:rsidDel="00000000" w:rsidP="00000000" w:rsidRDefault="00000000" w:rsidRPr="00000000" w14:paraId="0000014D">
      <w:pPr>
        <w:ind w:left="720" w:firstLine="0"/>
        <w:rPr/>
      </w:pPr>
      <w:r w:rsidDel="00000000" w:rsidR="00000000" w:rsidRPr="00000000">
        <w:rPr>
          <w:rtl w:val="0"/>
        </w:rPr>
        <w:t xml:space="preserve">Questo progetto punta a creare un software per la gestione o il risparmio delle finanze personali o di gruppo tutto in un'unica formula, rendendo il più semplice possibile la visione e il controllo delle spese personali o collettive, online e non, tramite l’utilizzo di </w:t>
      </w:r>
      <w:r w:rsidDel="00000000" w:rsidR="00000000" w:rsidRPr="00000000">
        <w:rPr>
          <w:b w:val="1"/>
          <w:rtl w:val="0"/>
        </w:rPr>
        <w:t xml:space="preserve">gruppi</w:t>
      </w:r>
      <w:r w:rsidDel="00000000" w:rsidR="00000000" w:rsidRPr="00000000">
        <w:rPr>
          <w:rtl w:val="0"/>
        </w:rPr>
        <w:t xml:space="preserve">, </w:t>
      </w:r>
      <w:r w:rsidDel="00000000" w:rsidR="00000000" w:rsidRPr="00000000">
        <w:rPr>
          <w:b w:val="1"/>
          <w:rtl w:val="0"/>
        </w:rPr>
        <w:t xml:space="preserve">VirtualVault</w:t>
      </w:r>
      <w:r w:rsidDel="00000000" w:rsidR="00000000" w:rsidRPr="00000000">
        <w:rPr>
          <w:b w:val="1"/>
          <w:rtl w:val="0"/>
        </w:rPr>
        <w:t xml:space="preserve"> </w:t>
      </w:r>
      <w:r w:rsidDel="00000000" w:rsidR="00000000" w:rsidRPr="00000000">
        <w:rPr>
          <w:rtl w:val="0"/>
        </w:rPr>
        <w:t xml:space="preserve">e </w:t>
      </w:r>
      <w:r w:rsidDel="00000000" w:rsidR="00000000" w:rsidRPr="00000000">
        <w:rPr>
          <w:b w:val="1"/>
          <w:rtl w:val="0"/>
        </w:rPr>
        <w:t xml:space="preserve">Vault</w:t>
      </w:r>
      <w:r w:rsidDel="00000000" w:rsidR="00000000" w:rsidRPr="00000000">
        <w:rPr>
          <w:rtl w:val="0"/>
        </w:rPr>
        <w:t xml:space="preserve">. Con la possibilità di fare un upgrade premium che espanda le funzionalità e che introduca un sistema di punti e referral.</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rPr>
          <w:b w:val="1"/>
        </w:rPr>
      </w:pPr>
      <w:bookmarkStart w:colFirst="0" w:colLast="0" w:name="_ma086i6y0wk8" w:id="6"/>
      <w:bookmarkEnd w:id="6"/>
      <w:r w:rsidDel="00000000" w:rsidR="00000000" w:rsidRPr="00000000">
        <w:rPr>
          <w:b w:val="1"/>
          <w:rtl w:val="0"/>
        </w:rPr>
        <w:t xml:space="preserve">1.3</w:t>
      </w:r>
      <w:r w:rsidDel="00000000" w:rsidR="00000000" w:rsidRPr="00000000">
        <w:rPr>
          <w:rtl w:val="0"/>
        </w:rPr>
        <w:t xml:space="preserve"> </w:t>
      </w:r>
      <w:r w:rsidDel="00000000" w:rsidR="00000000" w:rsidRPr="00000000">
        <w:rPr>
          <w:b w:val="1"/>
          <w:rtl w:val="0"/>
        </w:rPr>
        <w:t xml:space="preserve">Acronimi</w:t>
      </w:r>
    </w:p>
    <w:p w:rsidR="00000000" w:rsidDel="00000000" w:rsidP="00000000" w:rsidRDefault="00000000" w:rsidRPr="00000000" w14:paraId="00000150">
      <w:pPr>
        <w:numPr>
          <w:ilvl w:val="0"/>
          <w:numId w:val="7"/>
        </w:numPr>
        <w:ind w:left="720" w:hanging="360"/>
        <w:rPr>
          <w:u w:val="none"/>
        </w:rPr>
      </w:pPr>
      <w:r w:rsidDel="00000000" w:rsidR="00000000" w:rsidRPr="00000000">
        <w:rPr>
          <w:b w:val="1"/>
          <w:rtl w:val="0"/>
        </w:rPr>
        <w:t xml:space="preserve">Vault : </w:t>
      </w:r>
      <w:r w:rsidDel="00000000" w:rsidR="00000000" w:rsidRPr="00000000">
        <w:rPr>
          <w:rtl w:val="0"/>
        </w:rPr>
        <w:t xml:space="preserve">conto principale del singolo utente. Luogo da dove avverranno le transazioni con l’esterno del software</w:t>
      </w:r>
    </w:p>
    <w:p w:rsidR="00000000" w:rsidDel="00000000" w:rsidP="00000000" w:rsidRDefault="00000000" w:rsidRPr="00000000" w14:paraId="00000151">
      <w:pPr>
        <w:numPr>
          <w:ilvl w:val="0"/>
          <w:numId w:val="7"/>
        </w:numPr>
        <w:ind w:left="720" w:hanging="360"/>
        <w:rPr>
          <w:u w:val="none"/>
        </w:rPr>
      </w:pPr>
      <w:r w:rsidDel="00000000" w:rsidR="00000000" w:rsidRPr="00000000">
        <w:rPr>
          <w:b w:val="1"/>
          <w:rtl w:val="0"/>
        </w:rPr>
        <w:t xml:space="preserve">VirtualVault</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conto secondario creato dall'utente dove non possono avvenire transazioni ma solo movimenti dal/verso il vault </w:t>
      </w:r>
    </w:p>
    <w:p w:rsidR="00000000" w:rsidDel="00000000" w:rsidP="00000000" w:rsidRDefault="00000000" w:rsidRPr="00000000" w14:paraId="00000152">
      <w:pPr>
        <w:numPr>
          <w:ilvl w:val="0"/>
          <w:numId w:val="7"/>
        </w:numPr>
        <w:ind w:left="720" w:hanging="360"/>
        <w:rPr>
          <w:u w:val="none"/>
        </w:rPr>
      </w:pPr>
      <w:r w:rsidDel="00000000" w:rsidR="00000000" w:rsidRPr="00000000">
        <w:rPr>
          <w:b w:val="1"/>
          <w:rtl w:val="0"/>
        </w:rPr>
        <w:t xml:space="preserve">CashBook</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funzionalità del software per gestione budget e finanze dove l'utente vedrà gli storici delle transazioni fatte dall’app o aggiungerà le transazioni di terze parti (fatte a mano e non) </w:t>
      </w:r>
    </w:p>
    <w:p w:rsidR="00000000" w:rsidDel="00000000" w:rsidP="00000000" w:rsidRDefault="00000000" w:rsidRPr="00000000" w14:paraId="00000153">
      <w:pPr>
        <w:numPr>
          <w:ilvl w:val="0"/>
          <w:numId w:val="7"/>
        </w:numPr>
        <w:ind w:left="720" w:hanging="360"/>
        <w:rPr>
          <w:u w:val="none"/>
        </w:rPr>
      </w:pPr>
      <w:r w:rsidDel="00000000" w:rsidR="00000000" w:rsidRPr="00000000">
        <w:rPr>
          <w:b w:val="1"/>
          <w:rtl w:val="0"/>
        </w:rPr>
        <w:t xml:space="preserve">sendMe:</w:t>
      </w:r>
      <w:r w:rsidDel="00000000" w:rsidR="00000000" w:rsidRPr="00000000">
        <w:rPr>
          <w:b w:val="1"/>
          <w:rtl w:val="0"/>
        </w:rPr>
        <w:t xml:space="preserve"> </w:t>
      </w:r>
      <w:r w:rsidDel="00000000" w:rsidR="00000000" w:rsidRPr="00000000">
        <w:rPr>
          <w:rtl w:val="0"/>
        </w:rPr>
        <w:t xml:space="preserve">funzionalità del software per lo scambio di denaro tra utenti</w:t>
      </w:r>
    </w:p>
    <w:p w:rsidR="00000000" w:rsidDel="00000000" w:rsidP="00000000" w:rsidRDefault="00000000" w:rsidRPr="00000000" w14:paraId="00000154">
      <w:pPr>
        <w:numPr>
          <w:ilvl w:val="0"/>
          <w:numId w:val="7"/>
        </w:numPr>
        <w:ind w:left="720" w:hanging="360"/>
        <w:rPr>
          <w:u w:val="none"/>
        </w:rPr>
      </w:pPr>
      <w:r w:rsidDel="00000000" w:rsidR="00000000" w:rsidRPr="00000000">
        <w:rPr>
          <w:b w:val="1"/>
          <w:rtl w:val="0"/>
        </w:rPr>
        <w:t xml:space="preserve">Gruppo : </w:t>
      </w:r>
      <w:r w:rsidDel="00000000" w:rsidR="00000000" w:rsidRPr="00000000">
        <w:rPr>
          <w:rtl w:val="0"/>
        </w:rPr>
        <w:t xml:space="preserve">Insieme di utenti che vogliono gestire in maniera comune delle spese (debiti vacanze) o un importo comune (conto di gruppo)</w:t>
      </w:r>
    </w:p>
    <w:p w:rsidR="00000000" w:rsidDel="00000000" w:rsidP="00000000" w:rsidRDefault="00000000" w:rsidRPr="00000000" w14:paraId="00000155">
      <w:pPr>
        <w:numPr>
          <w:ilvl w:val="0"/>
          <w:numId w:val="7"/>
        </w:numPr>
        <w:ind w:left="720" w:hanging="360"/>
        <w:rPr>
          <w:u w:val="none"/>
        </w:rPr>
      </w:pPr>
      <w:r w:rsidDel="00000000" w:rsidR="00000000" w:rsidRPr="00000000">
        <w:rPr>
          <w:b w:val="1"/>
          <w:rtl w:val="0"/>
        </w:rPr>
        <w:t xml:space="preserve">Conto Di Gruppo</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funzionalità di tutti i gruppi che rappresenta un </w:t>
      </w:r>
      <w:r w:rsidDel="00000000" w:rsidR="00000000" w:rsidRPr="00000000">
        <w:rPr>
          <w:b w:val="1"/>
          <w:rtl w:val="0"/>
        </w:rPr>
        <w:t xml:space="preserve">VirtualVault</w:t>
      </w:r>
      <w:r w:rsidDel="00000000" w:rsidR="00000000" w:rsidRPr="00000000">
        <w:rPr>
          <w:b w:val="1"/>
          <w:rtl w:val="0"/>
        </w:rPr>
        <w:t xml:space="preserve"> </w:t>
      </w:r>
      <w:r w:rsidDel="00000000" w:rsidR="00000000" w:rsidRPr="00000000">
        <w:rPr>
          <w:rtl w:val="0"/>
        </w:rPr>
        <w:t xml:space="preserve">del gruppo </w:t>
      </w:r>
    </w:p>
    <w:p w:rsidR="00000000" w:rsidDel="00000000" w:rsidP="00000000" w:rsidRDefault="00000000" w:rsidRPr="00000000" w14:paraId="00000156">
      <w:pPr>
        <w:numPr>
          <w:ilvl w:val="0"/>
          <w:numId w:val="7"/>
        </w:numPr>
        <w:ind w:left="720" w:hanging="360"/>
        <w:rPr>
          <w:b w:val="1"/>
        </w:rPr>
      </w:pPr>
      <w:commentRangeStart w:id="0"/>
      <w:r w:rsidDel="00000000" w:rsidR="00000000" w:rsidRPr="00000000">
        <w:rPr>
          <w:b w:val="1"/>
          <w:rtl w:val="0"/>
        </w:rPr>
        <w:t xml:space="preserve">Watcher :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rPr/>
      </w:pPr>
      <w:bookmarkStart w:colFirst="0" w:colLast="0" w:name="_w05bjp2exduq" w:id="7"/>
      <w:bookmarkEnd w:id="7"/>
      <w:r w:rsidDel="00000000" w:rsidR="00000000" w:rsidRPr="00000000">
        <w:rPr>
          <w:rtl w:val="0"/>
        </w:rPr>
        <w:t xml:space="preserve">1.4 Riferimenti</w:t>
      </w:r>
    </w:p>
    <w:p w:rsidR="00000000" w:rsidDel="00000000" w:rsidP="00000000" w:rsidRDefault="00000000" w:rsidRPr="00000000" w14:paraId="00000159">
      <w:pPr>
        <w:ind w:left="720" w:firstLine="0"/>
        <w:rPr/>
      </w:pPr>
      <w:r w:rsidDel="00000000" w:rsidR="00000000" w:rsidRPr="00000000">
        <w:rPr>
          <w:rtl w:val="0"/>
        </w:rPr>
        <w:t xml:space="preserve">Nessuno</w:t>
      </w:r>
    </w:p>
    <w:p w:rsidR="00000000" w:rsidDel="00000000" w:rsidP="00000000" w:rsidRDefault="00000000" w:rsidRPr="00000000" w14:paraId="0000015A">
      <w:pPr>
        <w:pStyle w:val="Heading2"/>
        <w:rPr/>
      </w:pPr>
      <w:bookmarkStart w:colFirst="0" w:colLast="0" w:name="_39x1fpvdgdyd" w:id="8"/>
      <w:bookmarkEnd w:id="8"/>
      <w:r w:rsidDel="00000000" w:rsidR="00000000" w:rsidRPr="00000000">
        <w:rPr>
          <w:rtl w:val="0"/>
        </w:rPr>
        <w:t xml:space="preserve">1.5 Descrizione del resto del documento </w:t>
      </w:r>
    </w:p>
    <w:p w:rsidR="00000000" w:rsidDel="00000000" w:rsidP="00000000" w:rsidRDefault="00000000" w:rsidRPr="00000000" w14:paraId="0000015B">
      <w:pPr>
        <w:ind w:left="720" w:firstLine="0"/>
        <w:rPr/>
      </w:pPr>
      <w:r w:rsidDel="00000000" w:rsidR="00000000" w:rsidRPr="00000000">
        <w:rPr>
          <w:rtl w:val="0"/>
        </w:rPr>
        <w:t xml:space="preserve">La restante parte di questo documento contiene una descrizione dettagliata e approfondita delle funzionalità richieste al sistema software secondo gli obiettivi espressi al punto 1.2. e secondo la visione di progetto descritta dal “documento di visione”</w:t>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pStyle w:val="Heading1"/>
        <w:rPr>
          <w:b w:val="1"/>
        </w:rPr>
      </w:pPr>
      <w:bookmarkStart w:colFirst="0" w:colLast="0" w:name="_q1osomhazi7l" w:id="9"/>
      <w:bookmarkEnd w:id="9"/>
      <w:r w:rsidDel="00000000" w:rsidR="00000000" w:rsidRPr="00000000">
        <w:rPr>
          <w:rtl w:val="0"/>
        </w:rPr>
        <w:t xml:space="preserve">2. </w:t>
      </w:r>
      <w:r w:rsidDel="00000000" w:rsidR="00000000" w:rsidRPr="00000000">
        <w:rPr>
          <w:b w:val="1"/>
          <w:rtl w:val="0"/>
        </w:rPr>
        <w:t xml:space="preserve">Descrizione generale </w:t>
      </w:r>
    </w:p>
    <w:p w:rsidR="00000000" w:rsidDel="00000000" w:rsidP="00000000" w:rsidRDefault="00000000" w:rsidRPr="00000000" w14:paraId="0000015F">
      <w:pPr>
        <w:pStyle w:val="Heading2"/>
        <w:rPr>
          <w:b w:val="1"/>
        </w:rPr>
      </w:pPr>
      <w:bookmarkStart w:colFirst="0" w:colLast="0" w:name="_enpinxbdys4p" w:id="10"/>
      <w:bookmarkEnd w:id="10"/>
      <w:r w:rsidDel="00000000" w:rsidR="00000000" w:rsidRPr="00000000">
        <w:rPr>
          <w:rtl w:val="0"/>
        </w:rPr>
        <w:t xml:space="preserve">2.1 </w:t>
      </w:r>
      <w:r w:rsidDel="00000000" w:rsidR="00000000" w:rsidRPr="00000000">
        <w:rPr>
          <w:b w:val="1"/>
          <w:rtl w:val="0"/>
        </w:rPr>
        <w:t xml:space="preserve">Prospettiva del prodotto</w:t>
      </w:r>
    </w:p>
    <w:p w:rsidR="00000000" w:rsidDel="00000000" w:rsidP="00000000" w:rsidRDefault="00000000" w:rsidRPr="00000000" w14:paraId="00000160">
      <w:pPr>
        <w:ind w:left="720" w:firstLine="0"/>
        <w:rPr/>
      </w:pPr>
      <w:r w:rsidDel="00000000" w:rsidR="00000000" w:rsidRPr="00000000">
        <w:rPr>
          <w:rtl w:val="0"/>
        </w:rPr>
        <w:t xml:space="preserve">Il software “LaVault” è un sistema autonomo che ha anche la possibilità di interagire con sistemi finanziari esterni per la gestione del saldo sull’applicazione. Le varie operazioni saranno interne e di conseguenza non ci saranno interazioni con ulteriori software.</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pStyle w:val="Heading2"/>
        <w:rPr>
          <w:b w:val="1"/>
        </w:rPr>
      </w:pPr>
      <w:bookmarkStart w:colFirst="0" w:colLast="0" w:name="_6ic8qodhp6ud" w:id="11"/>
      <w:bookmarkEnd w:id="11"/>
      <w:r w:rsidDel="00000000" w:rsidR="00000000" w:rsidRPr="00000000">
        <w:rPr>
          <w:rtl w:val="0"/>
        </w:rPr>
        <w:t xml:space="preserve">2.2 </w:t>
      </w:r>
      <w:r w:rsidDel="00000000" w:rsidR="00000000" w:rsidRPr="00000000">
        <w:rPr>
          <w:b w:val="1"/>
          <w:rtl w:val="0"/>
        </w:rPr>
        <w:t xml:space="preserve">Funzionalità del </w:t>
      </w:r>
      <w:r w:rsidDel="00000000" w:rsidR="00000000" w:rsidRPr="00000000">
        <w:rPr>
          <w:b w:val="1"/>
          <w:rtl w:val="0"/>
        </w:rPr>
        <w:t xml:space="preserve">prodotto</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0"/>
          <w:numId w:val="11"/>
        </w:numPr>
        <w:ind w:left="720" w:hanging="360"/>
        <w:rPr>
          <w:u w:val="none"/>
        </w:rPr>
      </w:pPr>
      <w:r w:rsidDel="00000000" w:rsidR="00000000" w:rsidRPr="00000000">
        <w:rPr>
          <w:rtl w:val="0"/>
        </w:rPr>
        <w:t xml:space="preserve">Vault </w:t>
      </w:r>
    </w:p>
    <w:p w:rsidR="00000000" w:rsidDel="00000000" w:rsidP="00000000" w:rsidRDefault="00000000" w:rsidRPr="00000000" w14:paraId="00000165">
      <w:pPr>
        <w:numPr>
          <w:ilvl w:val="0"/>
          <w:numId w:val="6"/>
        </w:numPr>
        <w:ind w:left="1440" w:hanging="360"/>
      </w:pPr>
      <w:r w:rsidDel="00000000" w:rsidR="00000000" w:rsidRPr="00000000">
        <w:rPr>
          <w:rtl w:val="0"/>
        </w:rPr>
        <w:t xml:space="preserve">Deposito di denaro (ricarica, accredito, aggiunta di più carte);</w:t>
      </w:r>
    </w:p>
    <w:p w:rsidR="00000000" w:rsidDel="00000000" w:rsidP="00000000" w:rsidRDefault="00000000" w:rsidRPr="00000000" w14:paraId="00000166">
      <w:pPr>
        <w:numPr>
          <w:ilvl w:val="0"/>
          <w:numId w:val="6"/>
        </w:numPr>
        <w:ind w:left="1440" w:hanging="360"/>
      </w:pPr>
      <w:r w:rsidDel="00000000" w:rsidR="00000000" w:rsidRPr="00000000">
        <w:rPr>
          <w:rtl w:val="0"/>
        </w:rPr>
        <w:t xml:space="preserve">Monitorare/Gestire le spese con personalizzazione delle categorie;</w:t>
      </w:r>
    </w:p>
    <w:p w:rsidR="00000000" w:rsidDel="00000000" w:rsidP="00000000" w:rsidRDefault="00000000" w:rsidRPr="00000000" w14:paraId="00000167">
      <w:pPr>
        <w:numPr>
          <w:ilvl w:val="0"/>
          <w:numId w:val="6"/>
        </w:numPr>
        <w:ind w:left="1440" w:hanging="360"/>
      </w:pPr>
      <w:r w:rsidDel="00000000" w:rsidR="00000000" w:rsidRPr="00000000">
        <w:rPr>
          <w:rtl w:val="0"/>
        </w:rPr>
        <w:t xml:space="preserve">Storico dei pagamenti e del denaro ricevuto e/o depositato;</w:t>
      </w:r>
    </w:p>
    <w:p w:rsidR="00000000" w:rsidDel="00000000" w:rsidP="00000000" w:rsidRDefault="00000000" w:rsidRPr="00000000" w14:paraId="00000168">
      <w:pPr>
        <w:numPr>
          <w:ilvl w:val="0"/>
          <w:numId w:val="6"/>
        </w:numPr>
        <w:ind w:left="1440" w:hanging="360"/>
      </w:pPr>
      <w:r w:rsidDel="00000000" w:rsidR="00000000" w:rsidRPr="00000000">
        <w:rPr>
          <w:rtl w:val="0"/>
        </w:rPr>
        <w:t xml:space="preserve">Ricarica </w:t>
      </w:r>
      <w:r w:rsidDel="00000000" w:rsidR="00000000" w:rsidRPr="00000000">
        <w:rPr>
          <w:b w:val="1"/>
          <w:rtl w:val="0"/>
        </w:rPr>
        <w:t xml:space="preserve">Vault </w:t>
      </w:r>
      <w:r w:rsidDel="00000000" w:rsidR="00000000" w:rsidRPr="00000000">
        <w:rPr>
          <w:rtl w:val="0"/>
        </w:rPr>
        <w:t xml:space="preserve">tramite carte e conti</w:t>
      </w:r>
    </w:p>
    <w:p w:rsidR="00000000" w:rsidDel="00000000" w:rsidP="00000000" w:rsidRDefault="00000000" w:rsidRPr="00000000" w14:paraId="00000169">
      <w:pPr>
        <w:numPr>
          <w:ilvl w:val="0"/>
          <w:numId w:val="6"/>
        </w:numPr>
        <w:ind w:left="1440" w:hanging="360"/>
      </w:pPr>
      <w:r w:rsidDel="00000000" w:rsidR="00000000" w:rsidRPr="00000000">
        <w:rPr>
          <w:rtl w:val="0"/>
        </w:rPr>
        <w:t xml:space="preserve">Ricarica OneTime</w:t>
      </w:r>
    </w:p>
    <w:p w:rsidR="00000000" w:rsidDel="00000000" w:rsidP="00000000" w:rsidRDefault="00000000" w:rsidRPr="00000000" w14:paraId="0000016A">
      <w:pPr>
        <w:numPr>
          <w:ilvl w:val="0"/>
          <w:numId w:val="6"/>
        </w:numPr>
        <w:ind w:left="1440" w:hanging="360"/>
      </w:pPr>
      <w:r w:rsidDel="00000000" w:rsidR="00000000" w:rsidRPr="00000000">
        <w:rPr>
          <w:rtl w:val="0"/>
        </w:rPr>
        <w:t xml:space="preserve">Prelievo importo dal </w:t>
      </w:r>
      <w:r w:rsidDel="00000000" w:rsidR="00000000" w:rsidRPr="00000000">
        <w:rPr>
          <w:b w:val="1"/>
          <w:rtl w:val="0"/>
        </w:rPr>
        <w:t xml:space="preserve">Vault </w:t>
      </w:r>
      <w:r w:rsidDel="00000000" w:rsidR="00000000" w:rsidRPr="00000000">
        <w:rPr>
          <w:rtl w:val="0"/>
        </w:rPr>
        <w:t xml:space="preserve">verso altre carte o conti </w:t>
      </w:r>
    </w:p>
    <w:p w:rsidR="00000000" w:rsidDel="00000000" w:rsidP="00000000" w:rsidRDefault="00000000" w:rsidRPr="00000000" w14:paraId="0000016B">
      <w:pPr>
        <w:numPr>
          <w:ilvl w:val="0"/>
          <w:numId w:val="6"/>
        </w:numPr>
        <w:ind w:left="1440" w:hanging="360"/>
      </w:pPr>
      <w:r w:rsidDel="00000000" w:rsidR="00000000" w:rsidRPr="00000000">
        <w:rPr>
          <w:rtl w:val="0"/>
        </w:rPr>
        <w:t xml:space="preserve">Collegamento carte e conti all'account </w:t>
      </w:r>
    </w:p>
    <w:p w:rsidR="00000000" w:rsidDel="00000000" w:rsidP="00000000" w:rsidRDefault="00000000" w:rsidRPr="00000000" w14:paraId="0000016C">
      <w:pPr>
        <w:numPr>
          <w:ilvl w:val="0"/>
          <w:numId w:val="6"/>
        </w:numPr>
        <w:ind w:left="1440" w:hanging="360"/>
        <w:rPr>
          <w:u w:val="none"/>
        </w:rPr>
      </w:pPr>
      <w:r w:rsidDel="00000000" w:rsidR="00000000" w:rsidRPr="00000000">
        <w:rPr>
          <w:rtl w:val="0"/>
        </w:rPr>
        <w:t xml:space="preserve">Cancellazione conto collegato</w:t>
      </w:r>
    </w:p>
    <w:p w:rsidR="00000000" w:rsidDel="00000000" w:rsidP="00000000" w:rsidRDefault="00000000" w:rsidRPr="00000000" w14:paraId="0000016D">
      <w:pPr>
        <w:numPr>
          <w:ilvl w:val="0"/>
          <w:numId w:val="6"/>
        </w:numPr>
        <w:ind w:left="1440" w:hanging="360"/>
      </w:pPr>
      <w:r w:rsidDel="00000000" w:rsidR="00000000" w:rsidRPr="00000000">
        <w:rPr>
          <w:rtl w:val="0"/>
        </w:rPr>
        <w:t xml:space="preserve">Esecuzione di pagamenti;</w:t>
      </w:r>
      <w:r w:rsidDel="00000000" w:rsidR="00000000" w:rsidRPr="00000000">
        <w:rPr>
          <w:rtl w:val="0"/>
        </w:rPr>
      </w:r>
    </w:p>
    <w:p w:rsidR="00000000" w:rsidDel="00000000" w:rsidP="00000000" w:rsidRDefault="00000000" w:rsidRPr="00000000" w14:paraId="0000016E">
      <w:pPr>
        <w:numPr>
          <w:ilvl w:val="0"/>
          <w:numId w:val="5"/>
        </w:numPr>
        <w:ind w:left="720" w:hanging="360"/>
        <w:rPr>
          <w:u w:val="none"/>
        </w:rPr>
      </w:pPr>
      <w:r w:rsidDel="00000000" w:rsidR="00000000" w:rsidRPr="00000000">
        <w:rPr>
          <w:rtl w:val="0"/>
        </w:rPr>
        <w:t xml:space="preserve">VirtualVault</w:t>
      </w:r>
    </w:p>
    <w:p w:rsidR="00000000" w:rsidDel="00000000" w:rsidP="00000000" w:rsidRDefault="00000000" w:rsidRPr="00000000" w14:paraId="0000016F">
      <w:pPr>
        <w:numPr>
          <w:ilvl w:val="0"/>
          <w:numId w:val="9"/>
        </w:numPr>
        <w:ind w:left="1440" w:hanging="360"/>
      </w:pPr>
      <w:r w:rsidDel="00000000" w:rsidR="00000000" w:rsidRPr="00000000">
        <w:rPr>
          <w:rtl w:val="0"/>
        </w:rPr>
        <w:t xml:space="preserve">Creazione di più </w:t>
      </w:r>
      <w:r w:rsidDel="00000000" w:rsidR="00000000" w:rsidRPr="00000000">
        <w:rPr>
          <w:b w:val="1"/>
          <w:rtl w:val="0"/>
        </w:rPr>
        <w:t xml:space="preserve">VirtualVault</w:t>
      </w:r>
      <w:r w:rsidDel="00000000" w:rsidR="00000000" w:rsidRPr="00000000">
        <w:rPr>
          <w:rtl w:val="0"/>
        </w:rPr>
      </w:r>
    </w:p>
    <w:p w:rsidR="00000000" w:rsidDel="00000000" w:rsidP="00000000" w:rsidRDefault="00000000" w:rsidRPr="00000000" w14:paraId="00000170">
      <w:pPr>
        <w:numPr>
          <w:ilvl w:val="0"/>
          <w:numId w:val="9"/>
        </w:numPr>
        <w:ind w:left="1440" w:hanging="360"/>
      </w:pPr>
      <w:r w:rsidDel="00000000" w:rsidR="00000000" w:rsidRPr="00000000">
        <w:rPr>
          <w:rtl w:val="0"/>
        </w:rPr>
        <w:t xml:space="preserve">Gestione </w:t>
      </w:r>
      <w:r w:rsidDel="00000000" w:rsidR="00000000" w:rsidRPr="00000000">
        <w:rPr>
          <w:b w:val="1"/>
          <w:rtl w:val="0"/>
        </w:rPr>
        <w:t xml:space="preserve">VirtualVault</w:t>
      </w:r>
      <w:r w:rsidDel="00000000" w:rsidR="00000000" w:rsidRPr="00000000">
        <w:rPr>
          <w:b w:val="1"/>
          <w:rtl w:val="0"/>
        </w:rPr>
        <w:t xml:space="preserve"> </w:t>
      </w:r>
      <w:r w:rsidDel="00000000" w:rsidR="00000000" w:rsidRPr="00000000">
        <w:rPr>
          <w:rtl w:val="0"/>
        </w:rPr>
        <w:t xml:space="preserve">come salvadanaio o conto risparmio o conto secondario;</w:t>
      </w:r>
    </w:p>
    <w:p w:rsidR="00000000" w:rsidDel="00000000" w:rsidP="00000000" w:rsidRDefault="00000000" w:rsidRPr="00000000" w14:paraId="00000171">
      <w:pPr>
        <w:numPr>
          <w:ilvl w:val="0"/>
          <w:numId w:val="9"/>
        </w:numPr>
        <w:ind w:left="1440" w:hanging="360"/>
        <w:rPr>
          <w:u w:val="none"/>
        </w:rPr>
      </w:pPr>
      <w:r w:rsidDel="00000000" w:rsidR="00000000" w:rsidRPr="00000000">
        <w:rPr>
          <w:rtl w:val="0"/>
        </w:rPr>
        <w:t xml:space="preserve">Cancellazione </w:t>
      </w:r>
      <w:r w:rsidDel="00000000" w:rsidR="00000000" w:rsidRPr="00000000">
        <w:rPr>
          <w:b w:val="1"/>
          <w:rtl w:val="0"/>
        </w:rPr>
        <w:t xml:space="preserve">VirtualVault</w:t>
      </w:r>
      <w:r w:rsidDel="00000000" w:rsidR="00000000" w:rsidRPr="00000000">
        <w:rPr>
          <w:b w:val="1"/>
          <w:rtl w:val="0"/>
        </w:rPr>
        <w:t xml:space="preserve"> </w:t>
      </w:r>
    </w:p>
    <w:p w:rsidR="00000000" w:rsidDel="00000000" w:rsidP="00000000" w:rsidRDefault="00000000" w:rsidRPr="00000000" w14:paraId="00000172">
      <w:pPr>
        <w:numPr>
          <w:ilvl w:val="0"/>
          <w:numId w:val="9"/>
        </w:numPr>
        <w:ind w:left="1440" w:hanging="360"/>
        <w:rPr>
          <w:u w:val="none"/>
        </w:rPr>
      </w:pPr>
      <w:r w:rsidDel="00000000" w:rsidR="00000000" w:rsidRPr="00000000">
        <w:rPr>
          <w:rtl w:val="0"/>
        </w:rPr>
        <w:t xml:space="preserve">Creazione di </w:t>
      </w:r>
      <w:r w:rsidDel="00000000" w:rsidR="00000000" w:rsidRPr="00000000">
        <w:rPr>
          <w:rtl w:val="0"/>
        </w:rPr>
        <w:t xml:space="preserve">obiettivi</w:t>
      </w:r>
      <w:r w:rsidDel="00000000" w:rsidR="00000000" w:rsidRPr="00000000">
        <w:rPr>
          <w:rtl w:val="0"/>
        </w:rPr>
        <w:t xml:space="preserve"> per il </w:t>
      </w:r>
      <w:r w:rsidDel="00000000" w:rsidR="00000000" w:rsidRPr="00000000">
        <w:rPr>
          <w:b w:val="1"/>
          <w:rtl w:val="0"/>
        </w:rPr>
        <w:t xml:space="preserve">VirtualVault</w:t>
      </w:r>
      <w:r w:rsidDel="00000000" w:rsidR="00000000" w:rsidRPr="00000000">
        <w:rPr>
          <w:rtl w:val="0"/>
        </w:rPr>
      </w:r>
    </w:p>
    <w:p w:rsidR="00000000" w:rsidDel="00000000" w:rsidP="00000000" w:rsidRDefault="00000000" w:rsidRPr="00000000" w14:paraId="00000173">
      <w:pPr>
        <w:numPr>
          <w:ilvl w:val="0"/>
          <w:numId w:val="9"/>
        </w:numPr>
        <w:ind w:left="1440" w:hanging="360"/>
      </w:pPr>
      <w:r w:rsidDel="00000000" w:rsidR="00000000" w:rsidRPr="00000000">
        <w:rPr>
          <w:rtl w:val="0"/>
        </w:rPr>
        <w:t xml:space="preserve">Esecuzione movimenti dal </w:t>
      </w:r>
      <w:r w:rsidDel="00000000" w:rsidR="00000000" w:rsidRPr="00000000">
        <w:rPr>
          <w:b w:val="1"/>
          <w:rtl w:val="0"/>
        </w:rPr>
        <w:t xml:space="preserve">Vault </w:t>
      </w:r>
      <w:r w:rsidDel="00000000" w:rsidR="00000000" w:rsidRPr="00000000">
        <w:rPr>
          <w:rtl w:val="0"/>
        </w:rPr>
        <w:t xml:space="preserve">ai </w:t>
      </w:r>
      <w:r w:rsidDel="00000000" w:rsidR="00000000" w:rsidRPr="00000000">
        <w:rPr>
          <w:b w:val="1"/>
          <w:rtl w:val="0"/>
        </w:rPr>
        <w:t xml:space="preserve">VirtualVault</w:t>
      </w:r>
      <w:r w:rsidDel="00000000" w:rsidR="00000000" w:rsidRPr="00000000">
        <w:rPr>
          <w:rtl w:val="0"/>
        </w:rPr>
      </w:r>
    </w:p>
    <w:p w:rsidR="00000000" w:rsidDel="00000000" w:rsidP="00000000" w:rsidRDefault="00000000" w:rsidRPr="00000000" w14:paraId="00000174">
      <w:pPr>
        <w:numPr>
          <w:ilvl w:val="0"/>
          <w:numId w:val="9"/>
        </w:numPr>
        <w:ind w:left="1440" w:hanging="360"/>
        <w:rPr/>
      </w:pPr>
      <w:r w:rsidDel="00000000" w:rsidR="00000000" w:rsidRPr="00000000">
        <w:rPr>
          <w:rtl w:val="0"/>
        </w:rPr>
        <w:t xml:space="preserve">Movimenti automatici per conseguire gli </w:t>
      </w:r>
      <w:r w:rsidDel="00000000" w:rsidR="00000000" w:rsidRPr="00000000">
        <w:rPr>
          <w:rtl w:val="0"/>
        </w:rPr>
        <w:t xml:space="preserve">obiettivi</w:t>
      </w:r>
      <w:r w:rsidDel="00000000" w:rsidR="00000000" w:rsidRPr="00000000">
        <w:rPr>
          <w:rtl w:val="0"/>
        </w:rPr>
        <w:t xml:space="preserve"> </w:t>
      </w:r>
    </w:p>
    <w:p w:rsidR="00000000" w:rsidDel="00000000" w:rsidP="00000000" w:rsidRDefault="00000000" w:rsidRPr="00000000" w14:paraId="00000175">
      <w:pPr>
        <w:numPr>
          <w:ilvl w:val="0"/>
          <w:numId w:val="9"/>
        </w:numPr>
        <w:ind w:left="1440" w:hanging="360"/>
        <w:rPr>
          <w:b w:val="1"/>
          <w:u w:val="none"/>
        </w:rPr>
      </w:pPr>
      <w:r w:rsidDel="00000000" w:rsidR="00000000" w:rsidRPr="00000000">
        <w:rPr>
          <w:rtl w:val="0"/>
        </w:rPr>
        <w:t xml:space="preserve">Modifiche al</w:t>
      </w:r>
      <w:r w:rsidDel="00000000" w:rsidR="00000000" w:rsidRPr="00000000">
        <w:rPr>
          <w:b w:val="1"/>
          <w:rtl w:val="0"/>
        </w:rPr>
        <w:t xml:space="preserve"> </w:t>
      </w:r>
      <w:r w:rsidDel="00000000" w:rsidR="00000000" w:rsidRPr="00000000">
        <w:rPr>
          <w:b w:val="1"/>
          <w:rtl w:val="0"/>
        </w:rPr>
        <w:t xml:space="preserve">VirtualVault</w:t>
      </w:r>
      <w:r w:rsidDel="00000000" w:rsidR="00000000" w:rsidRPr="00000000">
        <w:rPr>
          <w:rtl w:val="0"/>
        </w:rPr>
      </w:r>
    </w:p>
    <w:p w:rsidR="00000000" w:rsidDel="00000000" w:rsidP="00000000" w:rsidRDefault="00000000" w:rsidRPr="00000000" w14:paraId="00000176">
      <w:pPr>
        <w:numPr>
          <w:ilvl w:val="0"/>
          <w:numId w:val="9"/>
        </w:numPr>
        <w:ind w:left="1440" w:hanging="360"/>
        <w:rPr/>
      </w:pPr>
      <w:r w:rsidDel="00000000" w:rsidR="00000000" w:rsidRPr="00000000">
        <w:rPr>
          <w:rtl w:val="0"/>
        </w:rPr>
        <w:t xml:space="preserve">Visualizzazione informazioni </w:t>
      </w:r>
      <w:r w:rsidDel="00000000" w:rsidR="00000000" w:rsidRPr="00000000">
        <w:rPr>
          <w:rtl w:val="0"/>
        </w:rPr>
        <w:t xml:space="preserve">obiettivi</w:t>
      </w:r>
      <w:r w:rsidDel="00000000" w:rsidR="00000000" w:rsidRPr="00000000">
        <w:rPr>
          <w:rtl w:val="0"/>
        </w:rPr>
        <w:t xml:space="preserve"> e saldo </w:t>
      </w:r>
    </w:p>
    <w:p w:rsidR="00000000" w:rsidDel="00000000" w:rsidP="00000000" w:rsidRDefault="00000000" w:rsidRPr="00000000" w14:paraId="00000177">
      <w:pPr>
        <w:numPr>
          <w:ilvl w:val="0"/>
          <w:numId w:val="10"/>
        </w:numPr>
        <w:ind w:left="720" w:hanging="360"/>
        <w:rPr>
          <w:b w:val="1"/>
          <w:u w:val="none"/>
        </w:rPr>
      </w:pPr>
      <w:r w:rsidDel="00000000" w:rsidR="00000000" w:rsidRPr="00000000">
        <w:rPr>
          <w:rtl w:val="0"/>
        </w:rPr>
        <w:t xml:space="preserve">CashBook</w:t>
      </w:r>
    </w:p>
    <w:p w:rsidR="00000000" w:rsidDel="00000000" w:rsidP="00000000" w:rsidRDefault="00000000" w:rsidRPr="00000000" w14:paraId="00000178">
      <w:pPr>
        <w:numPr>
          <w:ilvl w:val="0"/>
          <w:numId w:val="14"/>
        </w:numPr>
        <w:ind w:left="1440" w:hanging="360"/>
      </w:pPr>
      <w:r w:rsidDel="00000000" w:rsidR="00000000" w:rsidRPr="00000000">
        <w:rPr>
          <w:rtl w:val="0"/>
        </w:rPr>
        <w:t xml:space="preserve">Creazione di più </w:t>
      </w:r>
      <w:r w:rsidDel="00000000" w:rsidR="00000000" w:rsidRPr="00000000">
        <w:rPr>
          <w:b w:val="1"/>
          <w:rtl w:val="0"/>
        </w:rPr>
        <w:t xml:space="preserve">CashBook </w:t>
      </w:r>
      <w:r w:rsidDel="00000000" w:rsidR="00000000" w:rsidRPr="00000000">
        <w:rPr>
          <w:rtl w:val="0"/>
        </w:rPr>
        <w:t xml:space="preserve">oltre al principale </w:t>
      </w:r>
    </w:p>
    <w:p w:rsidR="00000000" w:rsidDel="00000000" w:rsidP="00000000" w:rsidRDefault="00000000" w:rsidRPr="00000000" w14:paraId="00000179">
      <w:pPr>
        <w:numPr>
          <w:ilvl w:val="0"/>
          <w:numId w:val="14"/>
        </w:numPr>
        <w:ind w:left="1440" w:hanging="360"/>
      </w:pPr>
      <w:r w:rsidDel="00000000" w:rsidR="00000000" w:rsidRPr="00000000">
        <w:rPr>
          <w:rtl w:val="0"/>
        </w:rPr>
        <w:t xml:space="preserve">Aggiunta di transizioni ad un </w:t>
      </w:r>
      <w:r w:rsidDel="00000000" w:rsidR="00000000" w:rsidRPr="00000000">
        <w:rPr>
          <w:b w:val="1"/>
          <w:rtl w:val="0"/>
        </w:rPr>
        <w:t xml:space="preserve">CashBook</w:t>
      </w:r>
    </w:p>
    <w:p w:rsidR="00000000" w:rsidDel="00000000" w:rsidP="00000000" w:rsidRDefault="00000000" w:rsidRPr="00000000" w14:paraId="0000017A">
      <w:pPr>
        <w:numPr>
          <w:ilvl w:val="0"/>
          <w:numId w:val="14"/>
        </w:numPr>
        <w:ind w:left="1440" w:hanging="360"/>
        <w:rPr>
          <w:u w:val="none"/>
        </w:rPr>
      </w:pPr>
      <w:r w:rsidDel="00000000" w:rsidR="00000000" w:rsidRPr="00000000">
        <w:rPr>
          <w:rtl w:val="0"/>
        </w:rPr>
        <w:t xml:space="preserve">Aggiunta di una transazione eseguita dal </w:t>
      </w:r>
      <w:r w:rsidDel="00000000" w:rsidR="00000000" w:rsidRPr="00000000">
        <w:rPr>
          <w:b w:val="1"/>
          <w:rtl w:val="0"/>
        </w:rPr>
        <w:t xml:space="preserve">Vault </w:t>
      </w:r>
      <w:r w:rsidDel="00000000" w:rsidR="00000000" w:rsidRPr="00000000">
        <w:rPr>
          <w:rtl w:val="0"/>
        </w:rPr>
        <w:t xml:space="preserve">ad un </w:t>
      </w:r>
      <w:r w:rsidDel="00000000" w:rsidR="00000000" w:rsidRPr="00000000">
        <w:rPr>
          <w:b w:val="1"/>
          <w:rtl w:val="0"/>
        </w:rPr>
        <w:t xml:space="preserve">CashBook</w:t>
      </w:r>
    </w:p>
    <w:p w:rsidR="00000000" w:rsidDel="00000000" w:rsidP="00000000" w:rsidRDefault="00000000" w:rsidRPr="00000000" w14:paraId="0000017B">
      <w:pPr>
        <w:numPr>
          <w:ilvl w:val="0"/>
          <w:numId w:val="14"/>
        </w:numPr>
        <w:ind w:left="1440" w:hanging="360"/>
        <w:rPr>
          <w:u w:val="none"/>
        </w:rPr>
      </w:pPr>
      <w:r w:rsidDel="00000000" w:rsidR="00000000" w:rsidRPr="00000000">
        <w:rPr>
          <w:rtl w:val="0"/>
        </w:rPr>
        <w:t xml:space="preserve">Modifica transazioni </w:t>
      </w:r>
    </w:p>
    <w:p w:rsidR="00000000" w:rsidDel="00000000" w:rsidP="00000000" w:rsidRDefault="00000000" w:rsidRPr="00000000" w14:paraId="0000017C">
      <w:pPr>
        <w:numPr>
          <w:ilvl w:val="0"/>
          <w:numId w:val="14"/>
        </w:numPr>
        <w:ind w:left="1440" w:hanging="360"/>
        <w:rPr>
          <w:u w:val="none"/>
        </w:rPr>
      </w:pPr>
      <w:r w:rsidDel="00000000" w:rsidR="00000000" w:rsidRPr="00000000">
        <w:rPr>
          <w:rtl w:val="0"/>
        </w:rPr>
        <w:t xml:space="preserve">Storico</w:t>
      </w:r>
      <w:r w:rsidDel="00000000" w:rsidR="00000000" w:rsidRPr="00000000">
        <w:rPr>
          <w:rtl w:val="0"/>
        </w:rPr>
        <w:t xml:space="preserve"> di ogni singolo </w:t>
      </w:r>
      <w:r w:rsidDel="00000000" w:rsidR="00000000" w:rsidRPr="00000000">
        <w:rPr>
          <w:b w:val="1"/>
          <w:rtl w:val="0"/>
        </w:rPr>
        <w:t xml:space="preserve">CashBook</w:t>
      </w:r>
    </w:p>
    <w:p w:rsidR="00000000" w:rsidDel="00000000" w:rsidP="00000000" w:rsidRDefault="00000000" w:rsidRPr="00000000" w14:paraId="0000017D">
      <w:pPr>
        <w:numPr>
          <w:ilvl w:val="0"/>
          <w:numId w:val="14"/>
        </w:numPr>
        <w:ind w:left="1440" w:hanging="360"/>
        <w:rPr/>
      </w:pPr>
      <w:r w:rsidDel="00000000" w:rsidR="00000000" w:rsidRPr="00000000">
        <w:rPr>
          <w:rtl w:val="0"/>
        </w:rPr>
        <w:t xml:space="preserve">Sommario con un riassunto di tutte entrate e uscite per ogni </w:t>
      </w:r>
      <w:r w:rsidDel="00000000" w:rsidR="00000000" w:rsidRPr="00000000">
        <w:rPr>
          <w:b w:val="1"/>
          <w:rtl w:val="0"/>
        </w:rPr>
        <w:t xml:space="preserve">CashBook </w:t>
      </w:r>
      <w:r w:rsidDel="00000000" w:rsidR="00000000" w:rsidRPr="00000000">
        <w:rPr>
          <w:rtl w:val="0"/>
        </w:rPr>
        <w:t xml:space="preserve">o per lasso di tempo (settimana, giorno, mese, anno, tot)</w:t>
      </w:r>
    </w:p>
    <w:p w:rsidR="00000000" w:rsidDel="00000000" w:rsidP="00000000" w:rsidRDefault="00000000" w:rsidRPr="00000000" w14:paraId="0000017E">
      <w:pPr>
        <w:numPr>
          <w:ilvl w:val="0"/>
          <w:numId w:val="14"/>
        </w:numPr>
        <w:ind w:left="1440" w:hanging="360"/>
        <w:rPr/>
      </w:pPr>
      <w:r w:rsidDel="00000000" w:rsidR="00000000" w:rsidRPr="00000000">
        <w:rPr>
          <w:rtl w:val="0"/>
        </w:rPr>
        <w:t xml:space="preserve">Grafici per la versione premium</w:t>
      </w:r>
    </w:p>
    <w:p w:rsidR="00000000" w:rsidDel="00000000" w:rsidP="00000000" w:rsidRDefault="00000000" w:rsidRPr="00000000" w14:paraId="0000017F">
      <w:pPr>
        <w:ind w:left="1440" w:firstLine="0"/>
        <w:rPr/>
      </w:pPr>
      <w:r w:rsidDel="00000000" w:rsidR="00000000" w:rsidRPr="00000000">
        <w:rPr>
          <w:rtl w:val="0"/>
        </w:rPr>
      </w:r>
    </w:p>
    <w:p w:rsidR="00000000" w:rsidDel="00000000" w:rsidP="00000000" w:rsidRDefault="00000000" w:rsidRPr="00000000" w14:paraId="00000180">
      <w:pPr>
        <w:numPr>
          <w:ilvl w:val="0"/>
          <w:numId w:val="3"/>
        </w:numPr>
        <w:ind w:left="720" w:hanging="360"/>
        <w:rPr>
          <w:u w:val="none"/>
        </w:rPr>
      </w:pPr>
      <w:r w:rsidDel="00000000" w:rsidR="00000000" w:rsidRPr="00000000">
        <w:rPr>
          <w:rtl w:val="0"/>
        </w:rPr>
        <w:t xml:space="preserve">SendMe</w:t>
      </w:r>
    </w:p>
    <w:p w:rsidR="00000000" w:rsidDel="00000000" w:rsidP="00000000" w:rsidRDefault="00000000" w:rsidRPr="00000000" w14:paraId="00000181">
      <w:pPr>
        <w:numPr>
          <w:ilvl w:val="0"/>
          <w:numId w:val="1"/>
        </w:numPr>
        <w:ind w:left="1440" w:hanging="360"/>
        <w:rPr>
          <w:u w:val="none"/>
        </w:rPr>
      </w:pPr>
      <w:r w:rsidDel="00000000" w:rsidR="00000000" w:rsidRPr="00000000">
        <w:rPr>
          <w:rtl w:val="0"/>
        </w:rPr>
        <w:t xml:space="preserve">Invia importo dal </w:t>
      </w:r>
      <w:r w:rsidDel="00000000" w:rsidR="00000000" w:rsidRPr="00000000">
        <w:rPr>
          <w:b w:val="1"/>
          <w:rtl w:val="0"/>
        </w:rPr>
        <w:t xml:space="preserve">Vault </w:t>
      </w:r>
      <w:r w:rsidDel="00000000" w:rsidR="00000000" w:rsidRPr="00000000">
        <w:rPr>
          <w:rtl w:val="0"/>
        </w:rPr>
        <w:t xml:space="preserve">ad amici o utenti</w:t>
      </w:r>
    </w:p>
    <w:p w:rsidR="00000000" w:rsidDel="00000000" w:rsidP="00000000" w:rsidRDefault="00000000" w:rsidRPr="00000000" w14:paraId="00000182">
      <w:pPr>
        <w:numPr>
          <w:ilvl w:val="0"/>
          <w:numId w:val="1"/>
        </w:numPr>
        <w:ind w:left="1440" w:hanging="360"/>
        <w:rPr>
          <w:u w:val="none"/>
        </w:rPr>
      </w:pPr>
      <w:r w:rsidDel="00000000" w:rsidR="00000000" w:rsidRPr="00000000">
        <w:rPr>
          <w:rtl w:val="0"/>
        </w:rPr>
        <w:t xml:space="preserve">Ricezione importo sul </w:t>
      </w:r>
      <w:r w:rsidDel="00000000" w:rsidR="00000000" w:rsidRPr="00000000">
        <w:rPr>
          <w:b w:val="1"/>
          <w:rtl w:val="0"/>
        </w:rPr>
        <w:t xml:space="preserve">Vault </w:t>
      </w:r>
      <w:r w:rsidDel="00000000" w:rsidR="00000000" w:rsidRPr="00000000">
        <w:rPr>
          <w:rtl w:val="0"/>
        </w:rPr>
        <w:t xml:space="preserve">ad amici o utenti</w:t>
      </w:r>
    </w:p>
    <w:p w:rsidR="00000000" w:rsidDel="00000000" w:rsidP="00000000" w:rsidRDefault="00000000" w:rsidRPr="00000000" w14:paraId="00000183">
      <w:pPr>
        <w:numPr>
          <w:ilvl w:val="0"/>
          <w:numId w:val="1"/>
        </w:numPr>
        <w:ind w:left="1440" w:hanging="360"/>
        <w:rPr>
          <w:u w:val="none"/>
        </w:rPr>
      </w:pPr>
      <w:r w:rsidDel="00000000" w:rsidR="00000000" w:rsidRPr="00000000">
        <w:rPr>
          <w:rtl w:val="0"/>
        </w:rPr>
        <w:t xml:space="preserve">Richiesta importo ad amici o utenti</w:t>
      </w:r>
    </w:p>
    <w:p w:rsidR="00000000" w:rsidDel="00000000" w:rsidP="00000000" w:rsidRDefault="00000000" w:rsidRPr="00000000" w14:paraId="00000184">
      <w:pPr>
        <w:numPr>
          <w:ilvl w:val="0"/>
          <w:numId w:val="1"/>
        </w:numPr>
        <w:ind w:left="1440" w:hanging="360"/>
        <w:rPr>
          <w:u w:val="none"/>
        </w:rPr>
      </w:pPr>
      <w:r w:rsidDel="00000000" w:rsidR="00000000" w:rsidRPr="00000000">
        <w:rPr>
          <w:rtl w:val="0"/>
        </w:rPr>
        <w:t xml:space="preserve">Storico transazioni con un utente</w:t>
      </w:r>
    </w:p>
    <w:p w:rsidR="00000000" w:rsidDel="00000000" w:rsidP="00000000" w:rsidRDefault="00000000" w:rsidRPr="00000000" w14:paraId="00000185">
      <w:pPr>
        <w:numPr>
          <w:ilvl w:val="0"/>
          <w:numId w:val="1"/>
        </w:numPr>
        <w:ind w:left="1440" w:hanging="360"/>
        <w:rPr>
          <w:u w:val="none"/>
        </w:rPr>
      </w:pPr>
      <w:commentRangeStart w:id="1"/>
      <w:r w:rsidDel="00000000" w:rsidR="00000000" w:rsidRPr="00000000">
        <w:rPr>
          <w:rtl w:val="0"/>
        </w:rPr>
        <w:t xml:space="preserve">Notificazione ricezione o richiesta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86">
      <w:pPr>
        <w:numPr>
          <w:ilvl w:val="0"/>
          <w:numId w:val="8"/>
        </w:numPr>
        <w:ind w:left="720" w:hanging="360"/>
        <w:rPr>
          <w:u w:val="none"/>
        </w:rPr>
      </w:pPr>
      <w:r w:rsidDel="00000000" w:rsidR="00000000" w:rsidRPr="00000000">
        <w:rPr>
          <w:rtl w:val="0"/>
        </w:rPr>
        <w:t xml:space="preserve">Gruppi</w:t>
      </w:r>
    </w:p>
    <w:p w:rsidR="00000000" w:rsidDel="00000000" w:rsidP="00000000" w:rsidRDefault="00000000" w:rsidRPr="00000000" w14:paraId="00000187">
      <w:pPr>
        <w:numPr>
          <w:ilvl w:val="0"/>
          <w:numId w:val="13"/>
        </w:numPr>
        <w:ind w:left="1440" w:hanging="360"/>
      </w:pPr>
      <w:r w:rsidDel="00000000" w:rsidR="00000000" w:rsidRPr="00000000">
        <w:rPr>
          <w:rtl w:val="0"/>
        </w:rPr>
        <w:t xml:space="preserve">Scambio di denaro tra utenti;</w:t>
      </w:r>
    </w:p>
    <w:p w:rsidR="00000000" w:rsidDel="00000000" w:rsidP="00000000" w:rsidRDefault="00000000" w:rsidRPr="00000000" w14:paraId="00000188">
      <w:pPr>
        <w:numPr>
          <w:ilvl w:val="0"/>
          <w:numId w:val="13"/>
        </w:numPr>
        <w:ind w:left="1440" w:hanging="360"/>
      </w:pPr>
      <w:r w:rsidDel="00000000" w:rsidR="00000000" w:rsidRPr="00000000">
        <w:rPr>
          <w:rtl w:val="0"/>
        </w:rPr>
        <w:t xml:space="preserve">Divisione delle spese;</w:t>
      </w:r>
    </w:p>
    <w:p w:rsidR="00000000" w:rsidDel="00000000" w:rsidP="00000000" w:rsidRDefault="00000000" w:rsidRPr="00000000" w14:paraId="00000189">
      <w:pPr>
        <w:numPr>
          <w:ilvl w:val="0"/>
          <w:numId w:val="13"/>
        </w:numPr>
        <w:ind w:left="1440" w:hanging="360"/>
      </w:pPr>
      <w:r w:rsidDel="00000000" w:rsidR="00000000" w:rsidRPr="00000000">
        <w:rPr>
          <w:rtl w:val="0"/>
        </w:rPr>
        <w:t xml:space="preserve">Conto di gruppo;</w:t>
      </w:r>
    </w:p>
    <w:p w:rsidR="00000000" w:rsidDel="00000000" w:rsidP="00000000" w:rsidRDefault="00000000" w:rsidRPr="00000000" w14:paraId="0000018A">
      <w:pPr>
        <w:numPr>
          <w:ilvl w:val="0"/>
          <w:numId w:val="13"/>
        </w:numPr>
        <w:ind w:left="1440" w:hanging="360"/>
      </w:pPr>
      <w:r w:rsidDel="00000000" w:rsidR="00000000" w:rsidRPr="00000000">
        <w:rPr>
          <w:rtl w:val="0"/>
        </w:rPr>
        <w:t xml:space="preserve">Aggiunta spese</w:t>
      </w:r>
    </w:p>
    <w:p w:rsidR="00000000" w:rsidDel="00000000" w:rsidP="00000000" w:rsidRDefault="00000000" w:rsidRPr="00000000" w14:paraId="0000018B">
      <w:pPr>
        <w:numPr>
          <w:ilvl w:val="0"/>
          <w:numId w:val="13"/>
        </w:numPr>
        <w:ind w:left="1440" w:hanging="360"/>
      </w:pPr>
      <w:r w:rsidDel="00000000" w:rsidR="00000000" w:rsidRPr="00000000">
        <w:rPr>
          <w:rtl w:val="0"/>
        </w:rPr>
        <w:t xml:space="preserve">Eliminazione spese</w:t>
      </w:r>
      <w:r w:rsidDel="00000000" w:rsidR="00000000" w:rsidRPr="00000000">
        <w:rPr>
          <w:rtl w:val="0"/>
        </w:rPr>
      </w:r>
    </w:p>
    <w:p w:rsidR="00000000" w:rsidDel="00000000" w:rsidP="00000000" w:rsidRDefault="00000000" w:rsidRPr="00000000" w14:paraId="0000018C">
      <w:pPr>
        <w:numPr>
          <w:ilvl w:val="0"/>
          <w:numId w:val="13"/>
        </w:numPr>
        <w:ind w:left="1440" w:hanging="360"/>
      </w:pPr>
      <w:r w:rsidDel="00000000" w:rsidR="00000000" w:rsidRPr="00000000">
        <w:rPr>
          <w:rtl w:val="0"/>
        </w:rPr>
        <w:t xml:space="preserve">Grafici di gruppo sugli andamenti;</w:t>
      </w:r>
    </w:p>
    <w:p w:rsidR="00000000" w:rsidDel="00000000" w:rsidP="00000000" w:rsidRDefault="00000000" w:rsidRPr="00000000" w14:paraId="0000018D">
      <w:pPr>
        <w:numPr>
          <w:ilvl w:val="0"/>
          <w:numId w:val="13"/>
        </w:numPr>
        <w:ind w:left="1440" w:hanging="360"/>
      </w:pPr>
      <w:r w:rsidDel="00000000" w:rsidR="00000000" w:rsidRPr="00000000">
        <w:rPr>
          <w:rtl w:val="0"/>
        </w:rPr>
        <w:t xml:space="preserve">Riduzione delle transazioni per il passaggio di denaro;</w:t>
      </w:r>
    </w:p>
    <w:p w:rsidR="00000000" w:rsidDel="00000000" w:rsidP="00000000" w:rsidRDefault="00000000" w:rsidRPr="00000000" w14:paraId="0000018E">
      <w:pPr>
        <w:numPr>
          <w:ilvl w:val="0"/>
          <w:numId w:val="13"/>
        </w:numPr>
        <w:ind w:left="1440" w:hanging="360"/>
      </w:pPr>
      <w:r w:rsidDel="00000000" w:rsidR="00000000" w:rsidRPr="00000000">
        <w:rPr>
          <w:rtl w:val="0"/>
        </w:rPr>
        <w:t xml:space="preserve">Aggiunta valuta sul conto di gruppo </w:t>
      </w:r>
    </w:p>
    <w:p w:rsidR="00000000" w:rsidDel="00000000" w:rsidP="00000000" w:rsidRDefault="00000000" w:rsidRPr="00000000" w14:paraId="0000018F">
      <w:pPr>
        <w:numPr>
          <w:ilvl w:val="0"/>
          <w:numId w:val="13"/>
        </w:numPr>
        <w:ind w:left="1440" w:hanging="360"/>
      </w:pPr>
      <w:r w:rsidDel="00000000" w:rsidR="00000000" w:rsidRPr="00000000">
        <w:rPr>
          <w:rtl w:val="0"/>
        </w:rPr>
        <w:t xml:space="preserve">Spostamenti soldi dal conto di gruppo </w:t>
      </w:r>
      <w:r w:rsidDel="00000000" w:rsidR="00000000" w:rsidRPr="00000000">
        <w:rPr>
          <w:rtl w:val="0"/>
        </w:rPr>
        <w:t xml:space="preserve">(Prelevo valuta)</w:t>
      </w:r>
    </w:p>
    <w:p w:rsidR="00000000" w:rsidDel="00000000" w:rsidP="00000000" w:rsidRDefault="00000000" w:rsidRPr="00000000" w14:paraId="00000190">
      <w:pPr>
        <w:numPr>
          <w:ilvl w:val="0"/>
          <w:numId w:val="13"/>
        </w:numPr>
        <w:ind w:left="1440" w:hanging="360"/>
      </w:pPr>
      <w:r w:rsidDel="00000000" w:rsidR="00000000" w:rsidRPr="00000000">
        <w:rPr>
          <w:rtl w:val="0"/>
        </w:rPr>
        <w:t xml:space="preserve">Invito persone al gruppo</w:t>
      </w:r>
    </w:p>
    <w:p w:rsidR="00000000" w:rsidDel="00000000" w:rsidP="00000000" w:rsidRDefault="00000000" w:rsidRPr="00000000" w14:paraId="00000191">
      <w:pPr>
        <w:numPr>
          <w:ilvl w:val="0"/>
          <w:numId w:val="13"/>
        </w:numPr>
        <w:ind w:left="1440" w:hanging="360"/>
        <w:rPr>
          <w:u w:val="none"/>
        </w:rPr>
      </w:pPr>
      <w:r w:rsidDel="00000000" w:rsidR="00000000" w:rsidRPr="00000000">
        <w:rPr>
          <w:rtl w:val="0"/>
        </w:rPr>
        <w:t xml:space="preserve">Rimozione persone dal gruppo</w:t>
      </w:r>
    </w:p>
    <w:p w:rsidR="00000000" w:rsidDel="00000000" w:rsidP="00000000" w:rsidRDefault="00000000" w:rsidRPr="00000000" w14:paraId="00000192">
      <w:pPr>
        <w:numPr>
          <w:ilvl w:val="0"/>
          <w:numId w:val="13"/>
        </w:numPr>
        <w:ind w:left="1440" w:hanging="360"/>
        <w:rPr>
          <w:u w:val="none"/>
        </w:rPr>
      </w:pPr>
      <w:r w:rsidDel="00000000" w:rsidR="00000000" w:rsidRPr="00000000">
        <w:rPr>
          <w:rtl w:val="0"/>
        </w:rPr>
        <w:t xml:space="preserve">Cancellazione gruppo</w:t>
      </w:r>
    </w:p>
    <w:p w:rsidR="00000000" w:rsidDel="00000000" w:rsidP="00000000" w:rsidRDefault="00000000" w:rsidRPr="00000000" w14:paraId="00000193">
      <w:pPr>
        <w:numPr>
          <w:ilvl w:val="0"/>
          <w:numId w:val="13"/>
        </w:numPr>
        <w:ind w:left="1440" w:hanging="360"/>
        <w:rPr>
          <w:u w:val="none"/>
        </w:rPr>
      </w:pPr>
      <w:r w:rsidDel="00000000" w:rsidR="00000000" w:rsidRPr="00000000">
        <w:rPr>
          <w:rtl w:val="0"/>
        </w:rPr>
        <w:t xml:space="preserve">Creazione gruppo</w:t>
      </w:r>
    </w:p>
    <w:p w:rsidR="00000000" w:rsidDel="00000000" w:rsidP="00000000" w:rsidRDefault="00000000" w:rsidRPr="00000000" w14:paraId="00000194">
      <w:pPr>
        <w:numPr>
          <w:ilvl w:val="0"/>
          <w:numId w:val="13"/>
        </w:numPr>
        <w:ind w:left="1440" w:hanging="360"/>
        <w:rPr>
          <w:u w:val="none"/>
        </w:rPr>
      </w:pPr>
      <w:r w:rsidDel="00000000" w:rsidR="00000000" w:rsidRPr="00000000">
        <w:rPr>
          <w:rtl w:val="0"/>
        </w:rPr>
        <w:t xml:space="preserve">Richiesta Split (non so come scriverlo comunque quando si finalizza tutto e si generano le richieste sandMe per azzerare i debiti)</w:t>
      </w:r>
    </w:p>
    <w:p w:rsidR="00000000" w:rsidDel="00000000" w:rsidP="00000000" w:rsidRDefault="00000000" w:rsidRPr="00000000" w14:paraId="00000195">
      <w:pPr>
        <w:numPr>
          <w:ilvl w:val="0"/>
          <w:numId w:val="13"/>
        </w:numPr>
        <w:ind w:left="1440" w:hanging="360"/>
        <w:rPr>
          <w:u w:val="none"/>
        </w:rPr>
      </w:pPr>
      <w:r w:rsidDel="00000000" w:rsidR="00000000" w:rsidRPr="00000000">
        <w:rPr>
          <w:rtl w:val="0"/>
        </w:rPr>
        <w:t xml:space="preserve">calcolo debiti </w:t>
      </w:r>
      <w:r w:rsidDel="00000000" w:rsidR="00000000" w:rsidRPr="00000000">
        <w:rPr>
          <w:rtl w:val="0"/>
        </w:rPr>
      </w:r>
    </w:p>
    <w:p w:rsidR="00000000" w:rsidDel="00000000" w:rsidP="00000000" w:rsidRDefault="00000000" w:rsidRPr="00000000" w14:paraId="00000196">
      <w:pPr>
        <w:numPr>
          <w:ilvl w:val="0"/>
          <w:numId w:val="15"/>
        </w:numPr>
        <w:ind w:left="720" w:hanging="360"/>
        <w:rPr>
          <w:u w:val="none"/>
        </w:rPr>
      </w:pPr>
      <w:r w:rsidDel="00000000" w:rsidR="00000000" w:rsidRPr="00000000">
        <w:rPr>
          <w:rtl w:val="0"/>
        </w:rPr>
        <w:t xml:space="preserve">Utenza</w:t>
      </w:r>
    </w:p>
    <w:p w:rsidR="00000000" w:rsidDel="00000000" w:rsidP="00000000" w:rsidRDefault="00000000" w:rsidRPr="00000000" w14:paraId="00000197">
      <w:pPr>
        <w:numPr>
          <w:ilvl w:val="0"/>
          <w:numId w:val="12"/>
        </w:numPr>
        <w:ind w:left="1440" w:hanging="360"/>
        <w:rPr>
          <w:u w:val="none"/>
        </w:rPr>
      </w:pPr>
      <w:r w:rsidDel="00000000" w:rsidR="00000000" w:rsidRPr="00000000">
        <w:rPr>
          <w:rtl w:val="0"/>
        </w:rPr>
        <w:t xml:space="preserve">Referral link per invitare amici</w:t>
      </w:r>
    </w:p>
    <w:p w:rsidR="00000000" w:rsidDel="00000000" w:rsidP="00000000" w:rsidRDefault="00000000" w:rsidRPr="00000000" w14:paraId="00000198">
      <w:pPr>
        <w:numPr>
          <w:ilvl w:val="0"/>
          <w:numId w:val="12"/>
        </w:numPr>
        <w:ind w:left="1440" w:hanging="360"/>
        <w:rPr>
          <w:u w:val="none"/>
        </w:rPr>
      </w:pPr>
      <w:r w:rsidDel="00000000" w:rsidR="00000000" w:rsidRPr="00000000">
        <w:rPr>
          <w:rtl w:val="0"/>
        </w:rPr>
        <w:t xml:space="preserve">Gestione dell’account (login, creazione account, elimina account, cambia password)</w:t>
      </w:r>
    </w:p>
    <w:p w:rsidR="00000000" w:rsidDel="00000000" w:rsidP="00000000" w:rsidRDefault="00000000" w:rsidRPr="00000000" w14:paraId="00000199">
      <w:pPr>
        <w:numPr>
          <w:ilvl w:val="0"/>
          <w:numId w:val="12"/>
        </w:numPr>
        <w:ind w:left="1440" w:hanging="360"/>
        <w:rPr>
          <w:u w:val="none"/>
        </w:rPr>
      </w:pPr>
      <w:r w:rsidDel="00000000" w:rsidR="00000000" w:rsidRPr="00000000">
        <w:rPr>
          <w:rtl w:val="0"/>
        </w:rPr>
        <w:t xml:space="preserve">Lista amici</w:t>
      </w:r>
    </w:p>
    <w:p w:rsidR="00000000" w:rsidDel="00000000" w:rsidP="00000000" w:rsidRDefault="00000000" w:rsidRPr="00000000" w14:paraId="0000019A">
      <w:pPr>
        <w:numPr>
          <w:ilvl w:val="0"/>
          <w:numId w:val="12"/>
        </w:numPr>
        <w:ind w:left="1440" w:hanging="360"/>
        <w:rPr>
          <w:u w:val="none"/>
        </w:rPr>
      </w:pPr>
      <w:r w:rsidDel="00000000" w:rsidR="00000000" w:rsidRPr="00000000">
        <w:rPr>
          <w:rtl w:val="0"/>
        </w:rPr>
        <w:t xml:space="preserve">Gestione delle amicizie (accettare richieste amicizia, rimuovere amicizie, lista amici)</w:t>
      </w:r>
    </w:p>
    <w:p w:rsidR="00000000" w:rsidDel="00000000" w:rsidP="00000000" w:rsidRDefault="00000000" w:rsidRPr="00000000" w14:paraId="0000019B">
      <w:pPr>
        <w:numPr>
          <w:ilvl w:val="0"/>
          <w:numId w:val="12"/>
        </w:numPr>
        <w:ind w:left="1440" w:hanging="360"/>
        <w:rPr>
          <w:u w:val="none"/>
        </w:rPr>
      </w:pPr>
      <w:r w:rsidDel="00000000" w:rsidR="00000000" w:rsidRPr="00000000">
        <w:rPr>
          <w:rtl w:val="0"/>
        </w:rPr>
        <w:t xml:space="preserve">Ricerca altri utenti tramite username</w:t>
      </w:r>
    </w:p>
    <w:p w:rsidR="00000000" w:rsidDel="00000000" w:rsidP="00000000" w:rsidRDefault="00000000" w:rsidRPr="00000000" w14:paraId="0000019C">
      <w:pPr>
        <w:numPr>
          <w:ilvl w:val="0"/>
          <w:numId w:val="4"/>
        </w:numPr>
        <w:ind w:left="720" w:hanging="360"/>
        <w:rPr>
          <w:u w:val="none"/>
        </w:rPr>
      </w:pPr>
      <w:r w:rsidDel="00000000" w:rsidR="00000000" w:rsidRPr="00000000">
        <w:rPr>
          <w:rtl w:val="0"/>
        </w:rPr>
        <w:t xml:space="preserve">Premium</w:t>
      </w:r>
    </w:p>
    <w:p w:rsidR="00000000" w:rsidDel="00000000" w:rsidP="00000000" w:rsidRDefault="00000000" w:rsidRPr="00000000" w14:paraId="0000019D">
      <w:pPr>
        <w:numPr>
          <w:ilvl w:val="0"/>
          <w:numId w:val="2"/>
        </w:numPr>
        <w:ind w:left="1440" w:hanging="360"/>
      </w:pPr>
      <w:r w:rsidDel="00000000" w:rsidR="00000000" w:rsidRPr="00000000">
        <w:rPr>
          <w:rtl w:val="0"/>
        </w:rPr>
        <w:t xml:space="preserve">Iscrizione ad un account Premium per maggiori funzionalità;</w:t>
      </w:r>
    </w:p>
    <w:p w:rsidR="00000000" w:rsidDel="00000000" w:rsidP="00000000" w:rsidRDefault="00000000" w:rsidRPr="00000000" w14:paraId="0000019E">
      <w:pPr>
        <w:numPr>
          <w:ilvl w:val="0"/>
          <w:numId w:val="2"/>
        </w:numPr>
        <w:ind w:left="1440" w:hanging="360"/>
        <w:rPr>
          <w:u w:val="none"/>
        </w:rPr>
      </w:pPr>
      <w:r w:rsidDel="00000000" w:rsidR="00000000" w:rsidRPr="00000000">
        <w:rPr>
          <w:rtl w:val="0"/>
        </w:rPr>
        <w:t xml:space="preserve">Disdire l’iscrizione;</w:t>
      </w:r>
    </w:p>
    <w:p w:rsidR="00000000" w:rsidDel="00000000" w:rsidP="00000000" w:rsidRDefault="00000000" w:rsidRPr="00000000" w14:paraId="0000019F">
      <w:pPr>
        <w:numPr>
          <w:ilvl w:val="0"/>
          <w:numId w:val="2"/>
        </w:numPr>
        <w:ind w:left="1440" w:hanging="360"/>
      </w:pPr>
      <w:r w:rsidDel="00000000" w:rsidR="00000000" w:rsidRPr="00000000">
        <w:rPr>
          <w:rtl w:val="0"/>
        </w:rPr>
        <w:t xml:space="preserve">Grafici personali;</w:t>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ind w:left="720" w:firstLine="0"/>
        <w:rPr/>
      </w:pPr>
      <w:r w:rsidDel="00000000" w:rsidR="00000000" w:rsidRPr="00000000">
        <w:rPr>
          <w:rtl w:val="0"/>
        </w:rPr>
        <w:t xml:space="preserve">Le varie funzionalità dell’applicazione saranno gestite da un team di admin che disporrà delle conoscenze necessarie per garantire un corretto funzionamento dell’applicazione.</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pStyle w:val="Heading2"/>
        <w:rPr>
          <w:b w:val="1"/>
        </w:rPr>
      </w:pPr>
      <w:bookmarkStart w:colFirst="0" w:colLast="0" w:name="_a6rtrev1798s" w:id="12"/>
      <w:bookmarkEnd w:id="12"/>
      <w:r w:rsidDel="00000000" w:rsidR="00000000" w:rsidRPr="00000000">
        <w:rPr>
          <w:rtl w:val="0"/>
        </w:rPr>
        <w:t xml:space="preserve">2.3 </w:t>
      </w:r>
      <w:r w:rsidDel="00000000" w:rsidR="00000000" w:rsidRPr="00000000">
        <w:rPr>
          <w:b w:val="1"/>
          <w:rtl w:val="0"/>
        </w:rPr>
        <w:t xml:space="preserve">Caratteristiche utente</w:t>
      </w:r>
    </w:p>
    <w:p w:rsidR="00000000" w:rsidDel="00000000" w:rsidP="00000000" w:rsidRDefault="00000000" w:rsidRPr="00000000" w14:paraId="000001A4">
      <w:pPr>
        <w:ind w:left="720" w:firstLine="0"/>
        <w:rPr/>
      </w:pPr>
      <w:r w:rsidDel="00000000" w:rsidR="00000000" w:rsidRPr="00000000">
        <w:rPr>
          <w:rtl w:val="0"/>
        </w:rPr>
        <w:t xml:space="preserve">Il sistema software “LaVault” è rivolto ad un’utenza con discreta conoscenza del dominio applicativo, ossia sulle attività che riguardano la gestione delle finanze, ma senza particolari conoscenze informatiche.</w:t>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pStyle w:val="Heading2"/>
        <w:rPr>
          <w:b w:val="1"/>
        </w:rPr>
      </w:pPr>
      <w:bookmarkStart w:colFirst="0" w:colLast="0" w:name="_w9uaa9q7juev" w:id="13"/>
      <w:bookmarkEnd w:id="13"/>
      <w:r w:rsidDel="00000000" w:rsidR="00000000" w:rsidRPr="00000000">
        <w:rPr>
          <w:rtl w:val="0"/>
        </w:rPr>
        <w:t xml:space="preserve">2.4 </w:t>
      </w:r>
      <w:r w:rsidDel="00000000" w:rsidR="00000000" w:rsidRPr="00000000">
        <w:rPr>
          <w:b w:val="1"/>
          <w:rtl w:val="0"/>
        </w:rPr>
        <w:t xml:space="preserve">Vincoli generali</w:t>
      </w:r>
    </w:p>
    <w:p w:rsidR="00000000" w:rsidDel="00000000" w:rsidP="00000000" w:rsidRDefault="00000000" w:rsidRPr="00000000" w14:paraId="000001A7">
      <w:pPr>
        <w:ind w:left="720" w:firstLine="0"/>
        <w:rPr/>
      </w:pPr>
      <w:r w:rsidDel="00000000" w:rsidR="00000000" w:rsidRPr="00000000">
        <w:rPr>
          <w:rtl w:val="0"/>
        </w:rPr>
        <w:t xml:space="preserve">Per quanto riguarda questo tipo di software non ci sono particolari tipi di vincoli, in quanto l’applicazione può essere utilizzata in qualsiasi momento e per qualsiasi esigenza. Le uniche accortezze riguardano il rispetto della privacy dell’utente, ossia che le informazioni personali devono essere consultabili dall’utente proprietario dell’account e non da esterni. Di conseguenza un singolo utente avrà accesso solo ed esclusivamente alle proprie informazioni finanziarie. Nel caso dei gruppi, i permessi dell’utente sono limitati alla visione degli obiettivi </w:t>
      </w:r>
      <w:r w:rsidDel="00000000" w:rsidR="00000000" w:rsidRPr="00000000">
        <w:rPr>
          <w:rtl w:val="0"/>
        </w:rPr>
        <w:t xml:space="preserve">dei</w:t>
      </w:r>
      <w:r w:rsidDel="00000000" w:rsidR="00000000" w:rsidRPr="00000000">
        <w:rPr>
          <w:rtl w:val="0"/>
        </w:rPr>
        <w:t xml:space="preserve"> gruppi a cui appartiene, nel contesto di gruppo ci sarà un amministratore che può gestire il gruppo stesso. Gli utenti facenti parte di un gruppo possono vedere esclusivamente il saldo del </w:t>
      </w:r>
      <w:r w:rsidDel="00000000" w:rsidR="00000000" w:rsidRPr="00000000">
        <w:rPr>
          <w:b w:val="1"/>
          <w:rtl w:val="0"/>
        </w:rPr>
        <w:t xml:space="preserve">Conto Di Gruppo </w:t>
      </w:r>
      <w:r w:rsidDel="00000000" w:rsidR="00000000" w:rsidRPr="00000000">
        <w:rPr>
          <w:rtl w:val="0"/>
        </w:rPr>
        <w:t xml:space="preserve">e i soldi che deve o gli devono.</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pStyle w:val="Heading2"/>
        <w:rPr>
          <w:b w:val="1"/>
        </w:rPr>
      </w:pPr>
      <w:bookmarkStart w:colFirst="0" w:colLast="0" w:name="_gm5ptk26yo5f" w:id="14"/>
      <w:bookmarkEnd w:id="14"/>
      <w:r w:rsidDel="00000000" w:rsidR="00000000" w:rsidRPr="00000000">
        <w:rPr>
          <w:rtl w:val="0"/>
        </w:rPr>
        <w:t xml:space="preserve">2.5 </w:t>
      </w:r>
      <w:r w:rsidDel="00000000" w:rsidR="00000000" w:rsidRPr="00000000">
        <w:rPr>
          <w:b w:val="1"/>
          <w:rtl w:val="0"/>
        </w:rPr>
        <w:t xml:space="preserve">Assunzioni e dipendenze</w:t>
      </w:r>
    </w:p>
    <w:p w:rsidR="00000000" w:rsidDel="00000000" w:rsidP="00000000" w:rsidRDefault="00000000" w:rsidRPr="00000000" w14:paraId="000001AA">
      <w:pPr>
        <w:ind w:left="720" w:firstLine="0"/>
        <w:rPr/>
      </w:pPr>
      <w:r w:rsidDel="00000000" w:rsidR="00000000" w:rsidRPr="00000000">
        <w:rPr>
          <w:rtl w:val="0"/>
        </w:rPr>
        <w:t xml:space="preserve">Il sistema software “LaVault” potrà essere utilizzato su macchine dotate di sistema operativo Microsoft Windows, Unix, GNU/Linux, Ubuntu e Mac OS, nello specifico l’unica  dipendenza è avere una JVM.</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1"/>
        <w:rPr/>
      </w:pPr>
      <w:bookmarkStart w:colFirst="0" w:colLast="0" w:name="_xeoyx3sdojom" w:id="15"/>
      <w:bookmarkEnd w:id="15"/>
      <w:r w:rsidDel="00000000" w:rsidR="00000000" w:rsidRPr="00000000">
        <w:rPr>
          <w:rtl w:val="0"/>
        </w:rPr>
        <w:t xml:space="preserve">3. Requisiti</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pStyle w:val="Heading2"/>
        <w:rPr/>
      </w:pPr>
      <w:bookmarkStart w:colFirst="0" w:colLast="0" w:name="_hq506idf3mr" w:id="16"/>
      <w:bookmarkEnd w:id="16"/>
      <w:r w:rsidDel="00000000" w:rsidR="00000000" w:rsidRPr="00000000">
        <w:rPr>
          <w:rtl w:val="0"/>
        </w:rPr>
        <w:t xml:space="preserve">3.1 </w:t>
      </w:r>
      <w:r w:rsidDel="00000000" w:rsidR="00000000" w:rsidRPr="00000000">
        <w:rPr>
          <w:rtl w:val="0"/>
        </w:rPr>
        <w:t xml:space="preserve">Requisiti di interfaccia esterna</w:t>
      </w:r>
      <w:r w:rsidDel="00000000" w:rsidR="00000000" w:rsidRPr="00000000">
        <w:rPr>
          <w:rtl w:val="0"/>
        </w:rPr>
      </w:r>
    </w:p>
    <w:p w:rsidR="00000000" w:rsidDel="00000000" w:rsidP="00000000" w:rsidRDefault="00000000" w:rsidRPr="00000000" w14:paraId="000001B1">
      <w:pPr>
        <w:ind w:left="720" w:firstLine="0"/>
        <w:rPr/>
      </w:pPr>
      <w:r w:rsidDel="00000000" w:rsidR="00000000" w:rsidRPr="00000000">
        <w:rPr>
          <w:rtl w:val="0"/>
        </w:rPr>
      </w:r>
    </w:p>
    <w:p w:rsidR="00000000" w:rsidDel="00000000" w:rsidP="00000000" w:rsidRDefault="00000000" w:rsidRPr="00000000" w14:paraId="000001B2">
      <w:pPr>
        <w:pStyle w:val="Heading3"/>
        <w:ind w:left="720" w:firstLine="0"/>
        <w:rPr/>
      </w:pPr>
      <w:bookmarkStart w:colFirst="0" w:colLast="0" w:name="_j0jt61vc847o" w:id="17"/>
      <w:bookmarkEnd w:id="17"/>
      <w:r w:rsidDel="00000000" w:rsidR="00000000" w:rsidRPr="00000000">
        <w:rPr>
          <w:rtl w:val="0"/>
        </w:rPr>
        <w:t xml:space="preserve">3.1.1 Interfaccia utente</w:t>
      </w:r>
    </w:p>
    <w:p w:rsidR="00000000" w:rsidDel="00000000" w:rsidP="00000000" w:rsidRDefault="00000000" w:rsidRPr="00000000" w14:paraId="000001B3">
      <w:pPr>
        <w:ind w:left="1440" w:firstLine="0"/>
        <w:rPr/>
      </w:pPr>
      <w:r w:rsidDel="00000000" w:rsidR="00000000" w:rsidRPr="00000000">
        <w:rPr>
          <w:rtl w:val="0"/>
        </w:rPr>
        <w:t xml:space="preserve">Il sistema software “LaVault” deve essere dotato di un’interfaccia intuitiva con le informazioni necessarie riguardanti il conto generale, una barra sottostante per le varie funzionalità, finestre e pulsanti.</w:t>
      </w:r>
    </w:p>
    <w:p w:rsidR="00000000" w:rsidDel="00000000" w:rsidP="00000000" w:rsidRDefault="00000000" w:rsidRPr="00000000" w14:paraId="000001B4">
      <w:pPr>
        <w:pStyle w:val="Heading3"/>
        <w:ind w:left="720" w:firstLine="0"/>
        <w:rPr/>
      </w:pPr>
      <w:bookmarkStart w:colFirst="0" w:colLast="0" w:name="_afo5ya64g5bc" w:id="18"/>
      <w:bookmarkEnd w:id="18"/>
      <w:r w:rsidDel="00000000" w:rsidR="00000000" w:rsidRPr="00000000">
        <w:rPr>
          <w:rtl w:val="0"/>
        </w:rPr>
        <w:t xml:space="preserve">3.1.2 Interfaccia  hardware</w:t>
      </w:r>
    </w:p>
    <w:p w:rsidR="00000000" w:rsidDel="00000000" w:rsidP="00000000" w:rsidRDefault="00000000" w:rsidRPr="00000000" w14:paraId="000001B5">
      <w:pPr>
        <w:ind w:left="1440" w:firstLine="0"/>
        <w:rPr/>
      </w:pPr>
      <w:r w:rsidDel="00000000" w:rsidR="00000000" w:rsidRPr="00000000">
        <w:rPr>
          <w:rtl w:val="0"/>
        </w:rPr>
        <w:t xml:space="preserve">Il software “LaVault” dovrà interfacciarsi con le periferiche hardware facenti parte di un calcolatore;</w:t>
      </w:r>
    </w:p>
    <w:p w:rsidR="00000000" w:rsidDel="00000000" w:rsidP="00000000" w:rsidRDefault="00000000" w:rsidRPr="00000000" w14:paraId="000001B6">
      <w:pPr>
        <w:pStyle w:val="Heading3"/>
        <w:ind w:left="720" w:firstLine="0"/>
        <w:rPr/>
      </w:pPr>
      <w:bookmarkStart w:colFirst="0" w:colLast="0" w:name="_ufxyzy5sbt3q" w:id="19"/>
      <w:bookmarkEnd w:id="19"/>
      <w:r w:rsidDel="00000000" w:rsidR="00000000" w:rsidRPr="00000000">
        <w:rPr>
          <w:rtl w:val="0"/>
        </w:rPr>
        <w:t xml:space="preserve">3.1.3 Interfaccia software</w:t>
      </w:r>
    </w:p>
    <w:p w:rsidR="00000000" w:rsidDel="00000000" w:rsidP="00000000" w:rsidRDefault="00000000" w:rsidRPr="00000000" w14:paraId="000001B7">
      <w:pPr>
        <w:rPr/>
      </w:pPr>
      <w:r w:rsidDel="00000000" w:rsidR="00000000" w:rsidRPr="00000000">
        <w:rPr>
          <w:rtl w:val="0"/>
        </w:rPr>
        <w:tab/>
        <w:tab/>
        <w:t xml:space="preserve">Il software “LaVault” dovrà interfacciarsi con i software dei sistemi finanziari </w:t>
        <w:tab/>
        <w:tab/>
        <w:t xml:space="preserve">esterni collegati al Vault. </w:t>
      </w:r>
    </w:p>
    <w:p w:rsidR="00000000" w:rsidDel="00000000" w:rsidP="00000000" w:rsidRDefault="00000000" w:rsidRPr="00000000" w14:paraId="000001B8">
      <w:pPr>
        <w:pStyle w:val="Heading3"/>
        <w:ind w:left="720" w:firstLine="0"/>
        <w:rPr/>
      </w:pPr>
      <w:bookmarkStart w:colFirst="0" w:colLast="0" w:name="_1ulcyro2gtt4" w:id="20"/>
      <w:bookmarkEnd w:id="20"/>
      <w:r w:rsidDel="00000000" w:rsidR="00000000" w:rsidRPr="00000000">
        <w:rPr>
          <w:rtl w:val="0"/>
        </w:rPr>
        <w:t xml:space="preserve">3.1.4 Interfaccia di comunicazione</w:t>
      </w:r>
    </w:p>
    <w:p w:rsidR="00000000" w:rsidDel="00000000" w:rsidP="00000000" w:rsidRDefault="00000000" w:rsidRPr="00000000" w14:paraId="000001B9">
      <w:pPr>
        <w:ind w:left="1440" w:firstLine="0"/>
        <w:rPr/>
      </w:pPr>
      <w:r w:rsidDel="00000000" w:rsidR="00000000" w:rsidRPr="00000000">
        <w:rPr>
          <w:rtl w:val="0"/>
        </w:rPr>
        <w:t xml:space="preserve">Il software “LaVault” non possiede un’interfaccia di comunicazione.</w:t>
      </w:r>
    </w:p>
    <w:p w:rsidR="00000000" w:rsidDel="00000000" w:rsidP="00000000" w:rsidRDefault="00000000" w:rsidRPr="00000000" w14:paraId="000001BA">
      <w:pPr>
        <w:pStyle w:val="Heading2"/>
        <w:rPr/>
      </w:pPr>
      <w:bookmarkStart w:colFirst="0" w:colLast="0" w:name="_9gkij09kdxdt" w:id="21"/>
      <w:bookmarkEnd w:id="21"/>
      <w:r w:rsidDel="00000000" w:rsidR="00000000" w:rsidRPr="00000000">
        <w:rPr>
          <w:rtl w:val="0"/>
        </w:rPr>
        <w:br w:type="textWrapping"/>
        <w:t xml:space="preserve">3.2 Requisiti funzionali</w:t>
      </w:r>
    </w:p>
    <w:p w:rsidR="00000000" w:rsidDel="00000000" w:rsidP="00000000" w:rsidRDefault="00000000" w:rsidRPr="00000000" w14:paraId="000001BB">
      <w:pPr>
        <w:pStyle w:val="Heading3"/>
        <w:rPr/>
      </w:pPr>
      <w:bookmarkStart w:colFirst="0" w:colLast="0" w:name="_k830lt7vankr" w:id="22"/>
      <w:bookmarkEnd w:id="22"/>
      <w:r w:rsidDel="00000000" w:rsidR="00000000" w:rsidRPr="00000000">
        <w:rPr>
          <w:rtl w:val="0"/>
        </w:rPr>
      </w:r>
    </w:p>
    <w:p w:rsidR="00000000" w:rsidDel="00000000" w:rsidP="00000000" w:rsidRDefault="00000000" w:rsidRPr="00000000" w14:paraId="000001BC">
      <w:pPr>
        <w:pStyle w:val="Heading3"/>
        <w:rPr/>
      </w:pPr>
      <w:bookmarkStart w:colFirst="0" w:colLast="0" w:name="_bgul3ww24rtm" w:id="23"/>
      <w:bookmarkEnd w:id="23"/>
      <w:r w:rsidDel="00000000" w:rsidR="00000000" w:rsidRPr="00000000">
        <w:rPr>
          <w:rtl w:val="0"/>
        </w:rPr>
        <w:t xml:space="preserve">3.2.1 Aggiunta carta o conto </w:t>
      </w:r>
    </w:p>
    <w:p w:rsidR="00000000" w:rsidDel="00000000" w:rsidP="00000000" w:rsidRDefault="00000000" w:rsidRPr="00000000" w14:paraId="000001BD">
      <w:pPr>
        <w:pStyle w:val="Heading4"/>
        <w:rPr/>
      </w:pPr>
      <w:bookmarkStart w:colFirst="0" w:colLast="0" w:name="_lxs8fg36w2w9" w:id="24"/>
      <w:bookmarkEnd w:id="24"/>
      <w:r w:rsidDel="00000000" w:rsidR="00000000" w:rsidRPr="00000000">
        <w:rPr>
          <w:rtl w:val="0"/>
        </w:rPr>
        <w:t xml:space="preserve">3.2.1.1 Introduzione</w:t>
      </w:r>
    </w:p>
    <w:p w:rsidR="00000000" w:rsidDel="00000000" w:rsidP="00000000" w:rsidRDefault="00000000" w:rsidRPr="00000000" w14:paraId="000001BE">
      <w:pPr>
        <w:rPr/>
      </w:pPr>
      <w:r w:rsidDel="00000000" w:rsidR="00000000" w:rsidRPr="00000000">
        <w:rPr>
          <w:rtl w:val="0"/>
        </w:rPr>
        <w:tab/>
        <w:tab/>
        <w:t xml:space="preserve">Consente all'utente di collegare una carta o conto al proprio account. </w:t>
      </w:r>
    </w:p>
    <w:p w:rsidR="00000000" w:rsidDel="00000000" w:rsidP="00000000" w:rsidRDefault="00000000" w:rsidRPr="00000000" w14:paraId="000001BF">
      <w:pPr>
        <w:pStyle w:val="Heading4"/>
        <w:rPr/>
      </w:pPr>
      <w:bookmarkStart w:colFirst="0" w:colLast="0" w:name="_857bshq84ykl" w:id="25"/>
      <w:bookmarkEnd w:id="25"/>
      <w:r w:rsidDel="00000000" w:rsidR="00000000" w:rsidRPr="00000000">
        <w:rPr>
          <w:rtl w:val="0"/>
        </w:rPr>
        <w:t xml:space="preserve">3.2.1.2 Input</w:t>
      </w:r>
    </w:p>
    <w:p w:rsidR="00000000" w:rsidDel="00000000" w:rsidP="00000000" w:rsidRDefault="00000000" w:rsidRPr="00000000" w14:paraId="000001C0">
      <w:pPr>
        <w:rPr/>
      </w:pPr>
      <w:r w:rsidDel="00000000" w:rsidR="00000000" w:rsidRPr="00000000">
        <w:rPr>
          <w:rtl w:val="0"/>
        </w:rPr>
        <w:tab/>
        <w:tab/>
        <w:t xml:space="preserve">dati della carta o del conto da collegare.</w:t>
      </w:r>
    </w:p>
    <w:p w:rsidR="00000000" w:rsidDel="00000000" w:rsidP="00000000" w:rsidRDefault="00000000" w:rsidRPr="00000000" w14:paraId="000001C1">
      <w:pPr>
        <w:pStyle w:val="Heading4"/>
        <w:rPr/>
      </w:pPr>
      <w:bookmarkStart w:colFirst="0" w:colLast="0" w:name="_4fez9ousdyrp" w:id="26"/>
      <w:bookmarkEnd w:id="26"/>
      <w:r w:rsidDel="00000000" w:rsidR="00000000" w:rsidRPr="00000000">
        <w:rPr>
          <w:rtl w:val="0"/>
        </w:rPr>
        <w:t xml:space="preserve">3.2.1.3 Elaborazione</w:t>
      </w:r>
    </w:p>
    <w:p w:rsidR="00000000" w:rsidDel="00000000" w:rsidP="00000000" w:rsidRDefault="00000000" w:rsidRPr="00000000" w14:paraId="000001C2">
      <w:pPr>
        <w:ind w:left="720" w:firstLine="720"/>
        <w:rPr/>
      </w:pPr>
      <w:r w:rsidDel="00000000" w:rsidR="00000000" w:rsidRPr="00000000">
        <w:rPr>
          <w:rtl w:val="0"/>
        </w:rPr>
        <w:t xml:space="preserve">viene inviata la richiesta alla banca di tale conto o carta aspettando un </w:t>
      </w:r>
    </w:p>
    <w:p w:rsidR="00000000" w:rsidDel="00000000" w:rsidP="00000000" w:rsidRDefault="00000000" w:rsidRPr="00000000" w14:paraId="000001C3">
      <w:pPr>
        <w:ind w:left="720" w:firstLine="720"/>
        <w:rPr/>
      </w:pPr>
      <w:r w:rsidDel="00000000" w:rsidR="00000000" w:rsidRPr="00000000">
        <w:rPr>
          <w:rtl w:val="0"/>
        </w:rPr>
        <w:t xml:space="preserve">risconto di successo, in caso venga confermata la richiesta i dati </w:t>
      </w:r>
    </w:p>
    <w:p w:rsidR="00000000" w:rsidDel="00000000" w:rsidP="00000000" w:rsidRDefault="00000000" w:rsidRPr="00000000" w14:paraId="000001C4">
      <w:pPr>
        <w:ind w:left="1440" w:firstLine="0"/>
        <w:rPr/>
      </w:pPr>
      <w:r w:rsidDel="00000000" w:rsidR="00000000" w:rsidRPr="00000000">
        <w:rPr>
          <w:rtl w:val="0"/>
        </w:rPr>
        <w:t xml:space="preserve">della carta o conto vengono memorizzati nell'account dell’utente, in caso contrario non si fa nulla.</w:t>
      </w:r>
    </w:p>
    <w:p w:rsidR="00000000" w:rsidDel="00000000" w:rsidP="00000000" w:rsidRDefault="00000000" w:rsidRPr="00000000" w14:paraId="000001C5">
      <w:pPr>
        <w:pStyle w:val="Heading4"/>
        <w:ind w:left="720" w:firstLine="720"/>
        <w:rPr/>
      </w:pPr>
      <w:bookmarkStart w:colFirst="0" w:colLast="0" w:name="_n75tirctpas" w:id="27"/>
      <w:bookmarkEnd w:id="27"/>
      <w:r w:rsidDel="00000000" w:rsidR="00000000" w:rsidRPr="00000000">
        <w:rPr>
          <w:rtl w:val="0"/>
        </w:rPr>
        <w:t xml:space="preserve">3.2.1.4 Output</w:t>
      </w:r>
    </w:p>
    <w:p w:rsidR="00000000" w:rsidDel="00000000" w:rsidP="00000000" w:rsidRDefault="00000000" w:rsidRPr="00000000" w14:paraId="000001C6">
      <w:pPr>
        <w:rPr/>
      </w:pPr>
      <w:r w:rsidDel="00000000" w:rsidR="00000000" w:rsidRPr="00000000">
        <w:rPr>
          <w:rtl w:val="0"/>
        </w:rPr>
        <w:tab/>
        <w:tab/>
        <w:t xml:space="preserve">Registrazione conto / carta sull’account dell’utente </w:t>
      </w:r>
    </w:p>
    <w:p w:rsidR="00000000" w:rsidDel="00000000" w:rsidP="00000000" w:rsidRDefault="00000000" w:rsidRPr="00000000" w14:paraId="000001C7">
      <w:pPr>
        <w:ind w:firstLine="720"/>
        <w:rPr/>
      </w:pPr>
      <w:r w:rsidDel="00000000" w:rsidR="00000000" w:rsidRPr="00000000">
        <w:rPr>
          <w:rtl w:val="0"/>
        </w:rPr>
      </w:r>
    </w:p>
    <w:p w:rsidR="00000000" w:rsidDel="00000000" w:rsidP="00000000" w:rsidRDefault="00000000" w:rsidRPr="00000000" w14:paraId="000001C8">
      <w:pPr>
        <w:pStyle w:val="Heading3"/>
        <w:ind w:firstLine="720"/>
        <w:rPr/>
      </w:pPr>
      <w:bookmarkStart w:colFirst="0" w:colLast="0" w:name="_kehshfi3yxyh" w:id="28"/>
      <w:bookmarkEnd w:id="28"/>
      <w:r w:rsidDel="00000000" w:rsidR="00000000" w:rsidRPr="00000000">
        <w:rPr>
          <w:rtl w:val="0"/>
        </w:rPr>
        <w:t xml:space="preserve">3.2.2 Eliminazione carta o conto </w:t>
      </w:r>
    </w:p>
    <w:p w:rsidR="00000000" w:rsidDel="00000000" w:rsidP="00000000" w:rsidRDefault="00000000" w:rsidRPr="00000000" w14:paraId="000001C9">
      <w:pPr>
        <w:pStyle w:val="Heading4"/>
        <w:rPr/>
      </w:pPr>
      <w:bookmarkStart w:colFirst="0" w:colLast="0" w:name="_hovdqzc7dyx1" w:id="29"/>
      <w:bookmarkEnd w:id="29"/>
      <w:r w:rsidDel="00000000" w:rsidR="00000000" w:rsidRPr="00000000">
        <w:rPr>
          <w:rtl w:val="0"/>
        </w:rPr>
        <w:t xml:space="preserve">3.2.2.1 Introduzione</w:t>
      </w:r>
    </w:p>
    <w:p w:rsidR="00000000" w:rsidDel="00000000" w:rsidP="00000000" w:rsidRDefault="00000000" w:rsidRPr="00000000" w14:paraId="000001CA">
      <w:pPr>
        <w:rPr/>
      </w:pPr>
      <w:r w:rsidDel="00000000" w:rsidR="00000000" w:rsidRPr="00000000">
        <w:rPr>
          <w:rtl w:val="0"/>
        </w:rPr>
        <w:tab/>
        <w:tab/>
        <w:t xml:space="preserve">Consente all'utente di eliminare una carta o conto al proprio account.</w:t>
      </w:r>
    </w:p>
    <w:p w:rsidR="00000000" w:rsidDel="00000000" w:rsidP="00000000" w:rsidRDefault="00000000" w:rsidRPr="00000000" w14:paraId="000001CB">
      <w:pPr>
        <w:pStyle w:val="Heading4"/>
        <w:rPr/>
      </w:pPr>
      <w:bookmarkStart w:colFirst="0" w:colLast="0" w:name="_k6rw3rgv2swi" w:id="30"/>
      <w:bookmarkEnd w:id="30"/>
      <w:r w:rsidDel="00000000" w:rsidR="00000000" w:rsidRPr="00000000">
        <w:rPr>
          <w:rtl w:val="0"/>
        </w:rPr>
        <w:t xml:space="preserve">3.2.2.2 Input</w:t>
      </w:r>
    </w:p>
    <w:p w:rsidR="00000000" w:rsidDel="00000000" w:rsidP="00000000" w:rsidRDefault="00000000" w:rsidRPr="00000000" w14:paraId="000001CC">
      <w:pPr>
        <w:rPr/>
      </w:pPr>
      <w:r w:rsidDel="00000000" w:rsidR="00000000" w:rsidRPr="00000000">
        <w:rPr>
          <w:rtl w:val="0"/>
        </w:rPr>
        <w:tab/>
        <w:tab/>
        <w:t xml:space="preserve">Carta o conto da eliminare</w:t>
      </w:r>
    </w:p>
    <w:p w:rsidR="00000000" w:rsidDel="00000000" w:rsidP="00000000" w:rsidRDefault="00000000" w:rsidRPr="00000000" w14:paraId="000001CD">
      <w:pPr>
        <w:pStyle w:val="Heading4"/>
        <w:rPr/>
      </w:pPr>
      <w:bookmarkStart w:colFirst="0" w:colLast="0" w:name="_hw9hamssmt4s" w:id="31"/>
      <w:bookmarkEnd w:id="31"/>
      <w:r w:rsidDel="00000000" w:rsidR="00000000" w:rsidRPr="00000000">
        <w:rPr>
          <w:rtl w:val="0"/>
        </w:rPr>
        <w:t xml:space="preserve">3.2.2.3 Elaborazione</w:t>
      </w:r>
    </w:p>
    <w:p w:rsidR="00000000" w:rsidDel="00000000" w:rsidP="00000000" w:rsidRDefault="00000000" w:rsidRPr="00000000" w14:paraId="000001CE">
      <w:pPr>
        <w:rPr/>
      </w:pPr>
      <w:r w:rsidDel="00000000" w:rsidR="00000000" w:rsidRPr="00000000">
        <w:rPr>
          <w:rtl w:val="0"/>
        </w:rPr>
        <w:tab/>
        <w:tab/>
        <w:t xml:space="preserve">Nulla da elaborare</w:t>
      </w:r>
    </w:p>
    <w:p w:rsidR="00000000" w:rsidDel="00000000" w:rsidP="00000000" w:rsidRDefault="00000000" w:rsidRPr="00000000" w14:paraId="000001CF">
      <w:pPr>
        <w:pStyle w:val="Heading4"/>
        <w:rPr/>
      </w:pPr>
      <w:bookmarkStart w:colFirst="0" w:colLast="0" w:name="_vbe6fci3w482" w:id="32"/>
      <w:bookmarkEnd w:id="32"/>
      <w:r w:rsidDel="00000000" w:rsidR="00000000" w:rsidRPr="00000000">
        <w:rPr>
          <w:rtl w:val="0"/>
        </w:rPr>
        <w:t xml:space="preserve">3.2.2.4 Output</w:t>
      </w:r>
    </w:p>
    <w:p w:rsidR="00000000" w:rsidDel="00000000" w:rsidP="00000000" w:rsidRDefault="00000000" w:rsidRPr="00000000" w14:paraId="000001D0">
      <w:pPr>
        <w:rPr/>
      </w:pPr>
      <w:r w:rsidDel="00000000" w:rsidR="00000000" w:rsidRPr="00000000">
        <w:rPr>
          <w:rtl w:val="0"/>
        </w:rPr>
        <w:tab/>
        <w:tab/>
        <w:t xml:space="preserve">La carta o il conto viene eliminato dall’account dell’utente</w:t>
      </w:r>
    </w:p>
    <w:p w:rsidR="00000000" w:rsidDel="00000000" w:rsidP="00000000" w:rsidRDefault="00000000" w:rsidRPr="00000000" w14:paraId="000001D1">
      <w:pPr>
        <w:ind w:left="1440" w:firstLine="0"/>
        <w:rPr/>
      </w:pPr>
      <w:r w:rsidDel="00000000" w:rsidR="00000000" w:rsidRPr="00000000">
        <w:rPr>
          <w:rtl w:val="0"/>
        </w:rPr>
        <w:t xml:space="preserve"> </w:t>
      </w:r>
    </w:p>
    <w:p w:rsidR="00000000" w:rsidDel="00000000" w:rsidP="00000000" w:rsidRDefault="00000000" w:rsidRPr="00000000" w14:paraId="000001D2">
      <w:pPr>
        <w:pStyle w:val="Heading3"/>
        <w:ind w:firstLine="720"/>
        <w:rPr/>
      </w:pPr>
      <w:bookmarkStart w:colFirst="0" w:colLast="0" w:name="_lsg20zp2genb" w:id="33"/>
      <w:bookmarkEnd w:id="33"/>
      <w:r w:rsidDel="00000000" w:rsidR="00000000" w:rsidRPr="00000000">
        <w:rPr>
          <w:rtl w:val="0"/>
        </w:rPr>
        <w:t xml:space="preserve">3.2.3 Deposito di denaro da Carte o Conti salvate</w:t>
      </w:r>
    </w:p>
    <w:p w:rsidR="00000000" w:rsidDel="00000000" w:rsidP="00000000" w:rsidRDefault="00000000" w:rsidRPr="00000000" w14:paraId="000001D3">
      <w:pPr>
        <w:pStyle w:val="Heading4"/>
        <w:rPr/>
      </w:pPr>
      <w:bookmarkStart w:colFirst="0" w:colLast="0" w:name="_88y2sm9hfzo5" w:id="34"/>
      <w:bookmarkEnd w:id="34"/>
      <w:r w:rsidDel="00000000" w:rsidR="00000000" w:rsidRPr="00000000">
        <w:rPr>
          <w:rtl w:val="0"/>
        </w:rPr>
        <w:t xml:space="preserve">3.2.3.1 Introduzione</w:t>
      </w:r>
    </w:p>
    <w:p w:rsidR="00000000" w:rsidDel="00000000" w:rsidP="00000000" w:rsidRDefault="00000000" w:rsidRPr="00000000" w14:paraId="000001D4">
      <w:pPr>
        <w:ind w:left="1440" w:firstLine="0"/>
        <w:rPr/>
      </w:pPr>
      <w:r w:rsidDel="00000000" w:rsidR="00000000" w:rsidRPr="00000000">
        <w:rPr>
          <w:rtl w:val="0"/>
        </w:rPr>
        <w:t xml:space="preserve">Consente all'utente di depositare denaro nel vault tramite le carte o conti </w:t>
        <w:tab/>
        <w:t xml:space="preserve">memorizzate (precedentemente inserite).</w:t>
      </w:r>
    </w:p>
    <w:p w:rsidR="00000000" w:rsidDel="00000000" w:rsidP="00000000" w:rsidRDefault="00000000" w:rsidRPr="00000000" w14:paraId="000001D5">
      <w:pPr>
        <w:pStyle w:val="Heading4"/>
        <w:ind w:left="720"/>
        <w:rPr/>
      </w:pPr>
      <w:bookmarkStart w:colFirst="0" w:colLast="0" w:name="_fd2dnxs7ct1p" w:id="35"/>
      <w:bookmarkEnd w:id="35"/>
      <w:r w:rsidDel="00000000" w:rsidR="00000000" w:rsidRPr="00000000">
        <w:rPr>
          <w:rtl w:val="0"/>
        </w:rPr>
        <w:t xml:space="preserve">3.2.3.2 Input</w:t>
      </w:r>
    </w:p>
    <w:p w:rsidR="00000000" w:rsidDel="00000000" w:rsidP="00000000" w:rsidRDefault="00000000" w:rsidRPr="00000000" w14:paraId="000001D6">
      <w:pPr>
        <w:rPr/>
      </w:pPr>
      <w:r w:rsidDel="00000000" w:rsidR="00000000" w:rsidRPr="00000000">
        <w:rPr>
          <w:rtl w:val="0"/>
        </w:rPr>
        <w:tab/>
        <w:tab/>
        <w:t xml:space="preserve">Valore da depositare e carta o conto da cui prelevare</w:t>
      </w:r>
    </w:p>
    <w:p w:rsidR="00000000" w:rsidDel="00000000" w:rsidP="00000000" w:rsidRDefault="00000000" w:rsidRPr="00000000" w14:paraId="000001D7">
      <w:pPr>
        <w:pStyle w:val="Heading4"/>
        <w:rPr/>
      </w:pPr>
      <w:bookmarkStart w:colFirst="0" w:colLast="0" w:name="_tksj6j4q063" w:id="36"/>
      <w:bookmarkEnd w:id="36"/>
      <w:r w:rsidDel="00000000" w:rsidR="00000000" w:rsidRPr="00000000">
        <w:rPr>
          <w:rtl w:val="0"/>
        </w:rPr>
        <w:t xml:space="preserve">3.2.3.3 Elaborazione</w:t>
      </w:r>
    </w:p>
    <w:p w:rsidR="00000000" w:rsidDel="00000000" w:rsidP="00000000" w:rsidRDefault="00000000" w:rsidRPr="00000000" w14:paraId="000001D8">
      <w:pPr>
        <w:ind w:left="1440" w:firstLine="0"/>
        <w:rPr/>
      </w:pPr>
      <w:r w:rsidDel="00000000" w:rsidR="00000000" w:rsidRPr="00000000">
        <w:rPr>
          <w:rtl w:val="0"/>
        </w:rPr>
        <w:t xml:space="preserve">Viene richiesta una transazione alla banca relativa al conto o carta di importo pari a quello scelto dall’utente, se la banca accetta la transazione il valore viene caricato nel vault, altrimenti operazione non effettuabile.</w:t>
      </w:r>
    </w:p>
    <w:p w:rsidR="00000000" w:rsidDel="00000000" w:rsidP="00000000" w:rsidRDefault="00000000" w:rsidRPr="00000000" w14:paraId="000001D9">
      <w:pPr>
        <w:pStyle w:val="Heading4"/>
        <w:rPr/>
      </w:pPr>
      <w:bookmarkStart w:colFirst="0" w:colLast="0" w:name="_1z7yth1hn542" w:id="37"/>
      <w:bookmarkEnd w:id="37"/>
      <w:r w:rsidDel="00000000" w:rsidR="00000000" w:rsidRPr="00000000">
        <w:rPr>
          <w:rtl w:val="0"/>
        </w:rPr>
        <w:t xml:space="preserve">3.2.3.4 Output </w:t>
      </w:r>
    </w:p>
    <w:p w:rsidR="00000000" w:rsidDel="00000000" w:rsidP="00000000" w:rsidRDefault="00000000" w:rsidRPr="00000000" w14:paraId="000001DA">
      <w:pPr>
        <w:ind w:left="1440" w:firstLine="0"/>
        <w:rPr/>
      </w:pPr>
      <w:r w:rsidDel="00000000" w:rsidR="00000000" w:rsidRPr="00000000">
        <w:rPr>
          <w:rtl w:val="0"/>
        </w:rPr>
        <w:t xml:space="preserve">Caricamento del valore nel vault se operazione confermata</w:t>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pStyle w:val="Heading3"/>
        <w:rPr/>
      </w:pPr>
      <w:bookmarkStart w:colFirst="0" w:colLast="0" w:name="_6iddbf1tvst6" w:id="38"/>
      <w:bookmarkEnd w:id="38"/>
      <w:r w:rsidDel="00000000" w:rsidR="00000000" w:rsidRPr="00000000">
        <w:rPr>
          <w:rtl w:val="0"/>
        </w:rPr>
        <w:t xml:space="preserve">3.2.4 Deposito di denaro one time </w:t>
      </w:r>
    </w:p>
    <w:p w:rsidR="00000000" w:rsidDel="00000000" w:rsidP="00000000" w:rsidRDefault="00000000" w:rsidRPr="00000000" w14:paraId="000001DD">
      <w:pPr>
        <w:pStyle w:val="Heading4"/>
        <w:rPr/>
      </w:pPr>
      <w:bookmarkStart w:colFirst="0" w:colLast="0" w:name="_jbtavvn8jq81" w:id="39"/>
      <w:bookmarkEnd w:id="39"/>
      <w:r w:rsidDel="00000000" w:rsidR="00000000" w:rsidRPr="00000000">
        <w:rPr>
          <w:rtl w:val="0"/>
        </w:rPr>
        <w:t xml:space="preserve">3.2.4.1 Introduzione</w:t>
      </w:r>
    </w:p>
    <w:p w:rsidR="00000000" w:rsidDel="00000000" w:rsidP="00000000" w:rsidRDefault="00000000" w:rsidRPr="00000000" w14:paraId="000001DE">
      <w:pPr>
        <w:ind w:left="0" w:firstLine="0"/>
        <w:rPr/>
      </w:pPr>
      <w:r w:rsidDel="00000000" w:rsidR="00000000" w:rsidRPr="00000000">
        <w:rPr>
          <w:rtl w:val="0"/>
        </w:rPr>
        <w:tab/>
        <w:tab/>
        <w:t xml:space="preserve">Consente il deposito nel vault tramite una carta o conto inseriti al momento </w:t>
      </w:r>
    </w:p>
    <w:p w:rsidR="00000000" w:rsidDel="00000000" w:rsidP="00000000" w:rsidRDefault="00000000" w:rsidRPr="00000000" w14:paraId="000001DF">
      <w:pPr>
        <w:ind w:left="720" w:firstLine="720"/>
        <w:rPr/>
      </w:pPr>
      <w:r w:rsidDel="00000000" w:rsidR="00000000" w:rsidRPr="00000000">
        <w:rPr>
          <w:rtl w:val="0"/>
        </w:rPr>
        <w:t xml:space="preserve">della ricarica. La carta/conto non è salvato nell'account</w:t>
      </w:r>
    </w:p>
    <w:p w:rsidR="00000000" w:rsidDel="00000000" w:rsidP="00000000" w:rsidRDefault="00000000" w:rsidRPr="00000000" w14:paraId="000001E0">
      <w:pPr>
        <w:pStyle w:val="Heading4"/>
        <w:rPr/>
      </w:pPr>
      <w:bookmarkStart w:colFirst="0" w:colLast="0" w:name="_3bjtekyclpmk" w:id="40"/>
      <w:bookmarkEnd w:id="40"/>
      <w:r w:rsidDel="00000000" w:rsidR="00000000" w:rsidRPr="00000000">
        <w:rPr>
          <w:rtl w:val="0"/>
        </w:rPr>
        <w:t xml:space="preserve">3.2.4.2 Input</w:t>
      </w:r>
    </w:p>
    <w:p w:rsidR="00000000" w:rsidDel="00000000" w:rsidP="00000000" w:rsidRDefault="00000000" w:rsidRPr="00000000" w14:paraId="000001E1">
      <w:pPr>
        <w:rPr/>
      </w:pPr>
      <w:r w:rsidDel="00000000" w:rsidR="00000000" w:rsidRPr="00000000">
        <w:rPr>
          <w:rtl w:val="0"/>
        </w:rPr>
        <w:tab/>
        <w:tab/>
        <w:t xml:space="preserve">Valore da depositare e dati carta o conto con cui farlo.</w:t>
      </w:r>
    </w:p>
    <w:p w:rsidR="00000000" w:rsidDel="00000000" w:rsidP="00000000" w:rsidRDefault="00000000" w:rsidRPr="00000000" w14:paraId="000001E2">
      <w:pPr>
        <w:pStyle w:val="Heading4"/>
        <w:rPr/>
      </w:pPr>
      <w:bookmarkStart w:colFirst="0" w:colLast="0" w:name="_rxz2q6lj6xwa" w:id="41"/>
      <w:bookmarkEnd w:id="41"/>
      <w:r w:rsidDel="00000000" w:rsidR="00000000" w:rsidRPr="00000000">
        <w:rPr>
          <w:rtl w:val="0"/>
        </w:rPr>
        <w:t xml:space="preserve">3.2.4.3 Elaborazione</w:t>
      </w:r>
    </w:p>
    <w:p w:rsidR="00000000" w:rsidDel="00000000" w:rsidP="00000000" w:rsidRDefault="00000000" w:rsidRPr="00000000" w14:paraId="000001E3">
      <w:pPr>
        <w:rPr/>
      </w:pPr>
      <w:r w:rsidDel="00000000" w:rsidR="00000000" w:rsidRPr="00000000">
        <w:rPr>
          <w:rtl w:val="0"/>
        </w:rPr>
        <w:tab/>
        <w:tab/>
        <w:t xml:space="preserve">Viene richiesta la transazione alla </w:t>
      </w:r>
    </w:p>
    <w:p w:rsidR="00000000" w:rsidDel="00000000" w:rsidP="00000000" w:rsidRDefault="00000000" w:rsidRPr="00000000" w14:paraId="000001E4">
      <w:pPr>
        <w:ind w:left="1440" w:firstLine="0"/>
        <w:rPr/>
      </w:pPr>
      <w:r w:rsidDel="00000000" w:rsidR="00000000" w:rsidRPr="00000000">
        <w:rPr>
          <w:rtl w:val="0"/>
        </w:rPr>
        <w:t xml:space="preserve">banca relativa al conto o carta e se la banca accetta la transazione il valore viene caricato nel vault, altrimenti operazione non effettuabile</w:t>
      </w:r>
    </w:p>
    <w:p w:rsidR="00000000" w:rsidDel="00000000" w:rsidP="00000000" w:rsidRDefault="00000000" w:rsidRPr="00000000" w14:paraId="000001E5">
      <w:pPr>
        <w:pStyle w:val="Heading4"/>
        <w:rPr/>
      </w:pPr>
      <w:bookmarkStart w:colFirst="0" w:colLast="0" w:name="_e74l32qb8zb" w:id="42"/>
      <w:bookmarkEnd w:id="42"/>
      <w:r w:rsidDel="00000000" w:rsidR="00000000" w:rsidRPr="00000000">
        <w:rPr>
          <w:rtl w:val="0"/>
        </w:rPr>
        <w:t xml:space="preserve">3.2.4.4 Output </w:t>
      </w:r>
    </w:p>
    <w:p w:rsidR="00000000" w:rsidDel="00000000" w:rsidP="00000000" w:rsidRDefault="00000000" w:rsidRPr="00000000" w14:paraId="000001E6">
      <w:pPr>
        <w:rPr/>
      </w:pPr>
      <w:r w:rsidDel="00000000" w:rsidR="00000000" w:rsidRPr="00000000">
        <w:rPr>
          <w:rtl w:val="0"/>
        </w:rPr>
        <w:tab/>
        <w:tab/>
      </w:r>
      <w:r w:rsidDel="00000000" w:rsidR="00000000" w:rsidRPr="00000000">
        <w:rPr>
          <w:rtl w:val="0"/>
        </w:rPr>
        <w:t xml:space="preserve">Caricamento del valore nel  vault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3"/>
        <w:ind w:firstLine="720"/>
        <w:rPr/>
      </w:pPr>
      <w:bookmarkStart w:colFirst="0" w:colLast="0" w:name="_9l3nrsu22p2h" w:id="43"/>
      <w:bookmarkEnd w:id="43"/>
      <w:r w:rsidDel="00000000" w:rsidR="00000000" w:rsidRPr="00000000">
        <w:rPr>
          <w:rtl w:val="0"/>
        </w:rPr>
        <w:t xml:space="preserve">3.2.5 Prelievo importo dal vault </w:t>
        <w:tab/>
      </w:r>
    </w:p>
    <w:p w:rsidR="00000000" w:rsidDel="00000000" w:rsidP="00000000" w:rsidRDefault="00000000" w:rsidRPr="00000000" w14:paraId="000001E9">
      <w:pPr>
        <w:pStyle w:val="Heading4"/>
        <w:rPr/>
      </w:pPr>
      <w:bookmarkStart w:colFirst="0" w:colLast="0" w:name="_hzefov49uuwx" w:id="44"/>
      <w:bookmarkEnd w:id="44"/>
      <w:r w:rsidDel="00000000" w:rsidR="00000000" w:rsidRPr="00000000">
        <w:rPr>
          <w:rtl w:val="0"/>
        </w:rPr>
        <w:t xml:space="preserve">3.2.5.1 Introduzione</w:t>
      </w:r>
    </w:p>
    <w:p w:rsidR="00000000" w:rsidDel="00000000" w:rsidP="00000000" w:rsidRDefault="00000000" w:rsidRPr="00000000" w14:paraId="000001EA">
      <w:pPr>
        <w:ind w:left="0" w:firstLine="720"/>
        <w:rPr/>
      </w:pPr>
      <w:r w:rsidDel="00000000" w:rsidR="00000000" w:rsidRPr="00000000">
        <w:rPr>
          <w:rtl w:val="0"/>
        </w:rPr>
        <w:tab/>
        <w:t xml:space="preserve">Consente all'utente di prelevare del denaro presente nel vault e inviarlo a una </w:t>
      </w:r>
    </w:p>
    <w:p w:rsidR="00000000" w:rsidDel="00000000" w:rsidP="00000000" w:rsidRDefault="00000000" w:rsidRPr="00000000" w14:paraId="000001EB">
      <w:pPr>
        <w:ind w:left="720" w:firstLine="720"/>
        <w:rPr/>
      </w:pPr>
      <w:r w:rsidDel="00000000" w:rsidR="00000000" w:rsidRPr="00000000">
        <w:rPr>
          <w:rtl w:val="0"/>
        </w:rPr>
        <w:t xml:space="preserve">carta o conto tra quelle memorizzate.</w:t>
      </w:r>
    </w:p>
    <w:p w:rsidR="00000000" w:rsidDel="00000000" w:rsidP="00000000" w:rsidRDefault="00000000" w:rsidRPr="00000000" w14:paraId="000001EC">
      <w:pPr>
        <w:pStyle w:val="Heading4"/>
        <w:rPr/>
      </w:pPr>
      <w:bookmarkStart w:colFirst="0" w:colLast="0" w:name="_tpc8oflqe4jt" w:id="45"/>
      <w:bookmarkEnd w:id="45"/>
      <w:r w:rsidDel="00000000" w:rsidR="00000000" w:rsidRPr="00000000">
        <w:rPr>
          <w:rtl w:val="0"/>
        </w:rPr>
        <w:t xml:space="preserve">3.2.5.2 Input</w:t>
      </w:r>
    </w:p>
    <w:p w:rsidR="00000000" w:rsidDel="00000000" w:rsidP="00000000" w:rsidRDefault="00000000" w:rsidRPr="00000000" w14:paraId="000001ED">
      <w:pPr>
        <w:rPr/>
      </w:pPr>
      <w:r w:rsidDel="00000000" w:rsidR="00000000" w:rsidRPr="00000000">
        <w:rPr>
          <w:rtl w:val="0"/>
        </w:rPr>
        <w:tab/>
        <w:tab/>
        <w:t xml:space="preserve">Valore del denaro da prelevare e carta o conto dove inviarlo.</w:t>
      </w:r>
    </w:p>
    <w:p w:rsidR="00000000" w:rsidDel="00000000" w:rsidP="00000000" w:rsidRDefault="00000000" w:rsidRPr="00000000" w14:paraId="000001EE">
      <w:pPr>
        <w:pStyle w:val="Heading4"/>
        <w:rPr/>
      </w:pPr>
      <w:bookmarkStart w:colFirst="0" w:colLast="0" w:name="_fzca79i3bbc" w:id="46"/>
      <w:bookmarkEnd w:id="46"/>
      <w:r w:rsidDel="00000000" w:rsidR="00000000" w:rsidRPr="00000000">
        <w:rPr>
          <w:rtl w:val="0"/>
        </w:rPr>
        <w:t xml:space="preserve">3.2.5.3 Elaborazione</w:t>
      </w:r>
    </w:p>
    <w:p w:rsidR="00000000" w:rsidDel="00000000" w:rsidP="00000000" w:rsidRDefault="00000000" w:rsidRPr="00000000" w14:paraId="000001EF">
      <w:pPr>
        <w:rPr/>
      </w:pPr>
      <w:r w:rsidDel="00000000" w:rsidR="00000000" w:rsidRPr="00000000">
        <w:rPr>
          <w:rtl w:val="0"/>
        </w:rPr>
        <w:tab/>
        <w:tab/>
        <w:t xml:space="preserve">Viene controllato se e presente tale </w:t>
      </w:r>
    </w:p>
    <w:p w:rsidR="00000000" w:rsidDel="00000000" w:rsidP="00000000" w:rsidRDefault="00000000" w:rsidRPr="00000000" w14:paraId="000001F0">
      <w:pPr>
        <w:ind w:left="1440" w:firstLine="0"/>
        <w:rPr/>
      </w:pPr>
      <w:r w:rsidDel="00000000" w:rsidR="00000000" w:rsidRPr="00000000">
        <w:rPr>
          <w:rtl w:val="0"/>
        </w:rPr>
        <w:t xml:space="preserve">importo nel vault (altrimenti operazione non effettuabile) viene inviata una richiesta alla banca della carta o conto e in caso di conferma viene tolto il valore dal vault (altrimenti operazione non effettuabile).</w:t>
      </w:r>
    </w:p>
    <w:p w:rsidR="00000000" w:rsidDel="00000000" w:rsidP="00000000" w:rsidRDefault="00000000" w:rsidRPr="00000000" w14:paraId="000001F1">
      <w:pPr>
        <w:pStyle w:val="Heading4"/>
        <w:rPr/>
      </w:pPr>
      <w:bookmarkStart w:colFirst="0" w:colLast="0" w:name="_fg3zbied1j0x" w:id="47"/>
      <w:bookmarkEnd w:id="47"/>
      <w:r w:rsidDel="00000000" w:rsidR="00000000" w:rsidRPr="00000000">
        <w:rPr>
          <w:rtl w:val="0"/>
        </w:rPr>
        <w:t xml:space="preserve">3.2.5.4 Output </w:t>
      </w:r>
    </w:p>
    <w:p w:rsidR="00000000" w:rsidDel="00000000" w:rsidP="00000000" w:rsidRDefault="00000000" w:rsidRPr="00000000" w14:paraId="000001F2">
      <w:pPr>
        <w:ind w:left="1440" w:firstLine="0"/>
        <w:rPr/>
      </w:pPr>
      <w:r w:rsidDel="00000000" w:rsidR="00000000" w:rsidRPr="00000000">
        <w:rPr>
          <w:rtl w:val="0"/>
        </w:rPr>
        <w:t xml:space="preserve">Sottrazione del valore dal vault.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3"/>
        <w:ind w:left="0" w:firstLine="0"/>
        <w:rPr/>
      </w:pPr>
      <w:bookmarkStart w:colFirst="0" w:colLast="0" w:name="_qw6r42jmcsj" w:id="48"/>
      <w:bookmarkEnd w:id="48"/>
      <w:commentRangeStart w:id="2"/>
      <w:commentRangeStart w:id="3"/>
      <w:commentRangeStart w:id="4"/>
      <w:r w:rsidDel="00000000" w:rsidR="00000000" w:rsidRPr="00000000">
        <w:rPr>
          <w:rtl w:val="0"/>
        </w:rPr>
        <w:tab/>
        <w:t xml:space="preserve">3.2.6 Esecuzione pagamento </w:t>
      </w:r>
    </w:p>
    <w:p w:rsidR="00000000" w:rsidDel="00000000" w:rsidP="00000000" w:rsidRDefault="00000000" w:rsidRPr="00000000" w14:paraId="000001F5">
      <w:pPr>
        <w:ind w:left="0" w:firstLine="0"/>
        <w:rPr>
          <w:b w:val="1"/>
        </w:rPr>
      </w:pPr>
      <w:r w:rsidDel="00000000" w:rsidR="00000000" w:rsidRPr="00000000">
        <w:rPr>
          <w:rtl w:val="0"/>
        </w:rPr>
        <w:tab/>
        <w:tab/>
      </w:r>
      <w:r w:rsidDel="00000000" w:rsidR="00000000" w:rsidRPr="00000000">
        <w:rPr>
          <w:b w:val="1"/>
          <w:rtl w:val="0"/>
        </w:rPr>
        <w:t xml:space="preserve">3.2.6.1 Introduzione</w:t>
      </w:r>
    </w:p>
    <w:p w:rsidR="00000000" w:rsidDel="00000000" w:rsidP="00000000" w:rsidRDefault="00000000" w:rsidRPr="00000000" w14:paraId="000001F6">
      <w:pPr>
        <w:ind w:left="0" w:firstLine="0"/>
        <w:rPr/>
      </w:pPr>
      <w:r w:rsidDel="00000000" w:rsidR="00000000" w:rsidRPr="00000000">
        <w:rPr>
          <w:b w:val="1"/>
          <w:rtl w:val="0"/>
        </w:rPr>
        <w:tab/>
        <w:tab/>
      </w:r>
      <w:r w:rsidDel="00000000" w:rsidR="00000000" w:rsidRPr="00000000">
        <w:rPr>
          <w:rtl w:val="0"/>
        </w:rPr>
        <w:t xml:space="preserve">Consente </w:t>
      </w:r>
      <w:r w:rsidDel="00000000" w:rsidR="00000000" w:rsidRPr="00000000">
        <w:rPr>
          <w:rtl w:val="0"/>
        </w:rPr>
        <w:t xml:space="preserve">all'utente</w:t>
      </w:r>
      <w:r w:rsidDel="00000000" w:rsidR="00000000" w:rsidRPr="00000000">
        <w:rPr>
          <w:rtl w:val="0"/>
        </w:rPr>
        <w:t xml:space="preserve"> di eseguire pagamenti </w:t>
      </w:r>
    </w:p>
    <w:p w:rsidR="00000000" w:rsidDel="00000000" w:rsidP="00000000" w:rsidRDefault="00000000" w:rsidRPr="00000000" w14:paraId="000001F7">
      <w:pPr>
        <w:pStyle w:val="Heading4"/>
        <w:rPr/>
      </w:pPr>
      <w:bookmarkStart w:colFirst="0" w:colLast="0" w:name="_30g0gl8p0jdg" w:id="49"/>
      <w:bookmarkEnd w:id="49"/>
      <w:r w:rsidDel="00000000" w:rsidR="00000000" w:rsidRPr="00000000">
        <w:rPr>
          <w:rtl w:val="0"/>
        </w:rPr>
        <w:t xml:space="preserve">3.2.6.2 Input</w:t>
      </w:r>
    </w:p>
    <w:p w:rsidR="00000000" w:rsidDel="00000000" w:rsidP="00000000" w:rsidRDefault="00000000" w:rsidRPr="00000000" w14:paraId="000001F8">
      <w:pPr>
        <w:rPr/>
      </w:pPr>
      <w:r w:rsidDel="00000000" w:rsidR="00000000" w:rsidRPr="00000000">
        <w:rPr>
          <w:rtl w:val="0"/>
        </w:rPr>
        <w:tab/>
        <w:tab/>
        <w:t xml:space="preserve">Dati operazione pagamento(importo, commerciante etc..)</w:t>
      </w:r>
    </w:p>
    <w:p w:rsidR="00000000" w:rsidDel="00000000" w:rsidP="00000000" w:rsidRDefault="00000000" w:rsidRPr="00000000" w14:paraId="000001F9">
      <w:pPr>
        <w:ind w:left="720" w:firstLine="720"/>
        <w:rPr>
          <w:b w:val="1"/>
        </w:rPr>
      </w:pPr>
      <w:r w:rsidDel="00000000" w:rsidR="00000000" w:rsidRPr="00000000">
        <w:rPr>
          <w:b w:val="1"/>
          <w:rtl w:val="0"/>
        </w:rPr>
        <w:t xml:space="preserve">3.2.6.3 Elaborazione</w:t>
      </w:r>
    </w:p>
    <w:p w:rsidR="00000000" w:rsidDel="00000000" w:rsidP="00000000" w:rsidRDefault="00000000" w:rsidRPr="00000000" w14:paraId="000001FA">
      <w:pPr>
        <w:rPr/>
      </w:pPr>
      <w:r w:rsidDel="00000000" w:rsidR="00000000" w:rsidRPr="00000000">
        <w:rPr>
          <w:rtl w:val="0"/>
        </w:rPr>
        <w:tab/>
        <w:tab/>
        <w:t xml:space="preserve">Viene controllato che il valore richiesto dal</w:t>
      </w:r>
    </w:p>
    <w:p w:rsidR="00000000" w:rsidDel="00000000" w:rsidP="00000000" w:rsidRDefault="00000000" w:rsidRPr="00000000" w14:paraId="000001FB">
      <w:pPr>
        <w:ind w:left="1440" w:firstLine="0"/>
        <w:rPr/>
      </w:pPr>
      <w:r w:rsidDel="00000000" w:rsidR="00000000" w:rsidRPr="00000000">
        <w:rPr>
          <w:rtl w:val="0"/>
        </w:rPr>
        <w:t xml:space="preserve">pagamento sia disponibile nel vault(in caso contrario operazione non effettuabile), viene sottratto dal vault l’importo definito nel pagamento, </w:t>
      </w:r>
      <w:r w:rsidDel="00000000" w:rsidR="00000000" w:rsidRPr="00000000">
        <w:rPr>
          <w:rtl w:val="0"/>
        </w:rPr>
      </w:r>
    </w:p>
    <w:p w:rsidR="00000000" w:rsidDel="00000000" w:rsidP="00000000" w:rsidRDefault="00000000" w:rsidRPr="00000000" w14:paraId="000001FC">
      <w:pPr>
        <w:pStyle w:val="Heading4"/>
        <w:rPr/>
      </w:pPr>
      <w:bookmarkStart w:colFirst="0" w:colLast="0" w:name="_x77yj1rv9d49" w:id="50"/>
      <w:bookmarkEnd w:id="50"/>
      <w:r w:rsidDel="00000000" w:rsidR="00000000" w:rsidRPr="00000000">
        <w:rPr>
          <w:rtl w:val="0"/>
        </w:rPr>
        <w:t xml:space="preserve">3.2.6.4 Output </w:t>
      </w:r>
    </w:p>
    <w:p w:rsidR="00000000" w:rsidDel="00000000" w:rsidP="00000000" w:rsidRDefault="00000000" w:rsidRPr="00000000" w14:paraId="000001FD">
      <w:pPr>
        <w:ind w:left="1440" w:firstLine="0"/>
        <w:rPr/>
      </w:pPr>
      <w:r w:rsidDel="00000000" w:rsidR="00000000" w:rsidRPr="00000000">
        <w:rPr>
          <w:rtl w:val="0"/>
        </w:rPr>
        <w:t xml:space="preserve">Sottrazione dell’importo dal vault e conferma del pagamento, registrazione  transazione all’interno dello  storico del Vault e/o CashBook  associati</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pStyle w:val="Heading3"/>
        <w:rPr/>
      </w:pPr>
      <w:bookmarkStart w:colFirst="0" w:colLast="0" w:name="_992s3dq8ishy" w:id="51"/>
      <w:bookmarkEnd w:id="51"/>
      <w:r w:rsidDel="00000000" w:rsidR="00000000" w:rsidRPr="00000000">
        <w:rPr>
          <w:rtl w:val="0"/>
        </w:rPr>
        <w:t xml:space="preserve">3.2.7 Gestione delle spese e personalizzazione delle categorie </w:t>
      </w:r>
    </w:p>
    <w:p w:rsidR="00000000" w:rsidDel="00000000" w:rsidP="00000000" w:rsidRDefault="00000000" w:rsidRPr="00000000" w14:paraId="00000200">
      <w:pPr>
        <w:pStyle w:val="Heading4"/>
        <w:rPr/>
      </w:pPr>
      <w:bookmarkStart w:colFirst="0" w:colLast="0" w:name="_ayxfnskblfui" w:id="52"/>
      <w:bookmarkEnd w:id="52"/>
      <w:r w:rsidDel="00000000" w:rsidR="00000000" w:rsidRPr="00000000">
        <w:rPr>
          <w:rtl w:val="0"/>
        </w:rPr>
        <w:t xml:space="preserve">3.2.7.1 Introduzione </w:t>
      </w:r>
    </w:p>
    <w:p w:rsidR="00000000" w:rsidDel="00000000" w:rsidP="00000000" w:rsidRDefault="00000000" w:rsidRPr="00000000" w14:paraId="00000201">
      <w:pPr>
        <w:ind w:left="1440" w:firstLine="0"/>
        <w:rPr/>
      </w:pPr>
      <w:r w:rsidDel="00000000" w:rsidR="00000000" w:rsidRPr="00000000">
        <w:rPr>
          <w:rtl w:val="0"/>
        </w:rPr>
        <w:t xml:space="preserve">Le spese possono essere gestite anche tramite la categoria a cui appartengono</w:t>
      </w:r>
    </w:p>
    <w:p w:rsidR="00000000" w:rsidDel="00000000" w:rsidP="00000000" w:rsidRDefault="00000000" w:rsidRPr="00000000" w14:paraId="00000202">
      <w:pPr>
        <w:pStyle w:val="Heading4"/>
        <w:rPr/>
      </w:pPr>
      <w:bookmarkStart w:colFirst="0" w:colLast="0" w:name="_pk45st1xyeri" w:id="53"/>
      <w:bookmarkEnd w:id="53"/>
      <w:r w:rsidDel="00000000" w:rsidR="00000000" w:rsidRPr="00000000">
        <w:rPr>
          <w:rtl w:val="0"/>
        </w:rPr>
        <w:t xml:space="preserve">3.2.7.2 Input</w:t>
      </w:r>
    </w:p>
    <w:p w:rsidR="00000000" w:rsidDel="00000000" w:rsidP="00000000" w:rsidRDefault="00000000" w:rsidRPr="00000000" w14:paraId="00000203">
      <w:pPr>
        <w:rPr/>
      </w:pPr>
      <w:r w:rsidDel="00000000" w:rsidR="00000000" w:rsidRPr="00000000">
        <w:rPr>
          <w:rtl w:val="0"/>
        </w:rPr>
        <w:tab/>
        <w:tab/>
        <w:t xml:space="preserve">Spesa</w:t>
      </w:r>
    </w:p>
    <w:p w:rsidR="00000000" w:rsidDel="00000000" w:rsidP="00000000" w:rsidRDefault="00000000" w:rsidRPr="00000000" w14:paraId="00000204">
      <w:pPr>
        <w:pStyle w:val="Heading4"/>
        <w:rPr/>
      </w:pPr>
      <w:bookmarkStart w:colFirst="0" w:colLast="0" w:name="_pgkjsp7t2wt7" w:id="54"/>
      <w:bookmarkEnd w:id="54"/>
      <w:r w:rsidDel="00000000" w:rsidR="00000000" w:rsidRPr="00000000">
        <w:rPr>
          <w:rtl w:val="0"/>
        </w:rPr>
        <w:t xml:space="preserve">3.2.7.3 Elaborazione</w:t>
      </w:r>
    </w:p>
    <w:p w:rsidR="00000000" w:rsidDel="00000000" w:rsidP="00000000" w:rsidRDefault="00000000" w:rsidRPr="00000000" w14:paraId="00000205">
      <w:pPr>
        <w:ind w:left="1440" w:firstLine="0"/>
        <w:rPr/>
      </w:pPr>
      <w:r w:rsidDel="00000000" w:rsidR="00000000" w:rsidRPr="00000000">
        <w:rPr>
          <w:rtl w:val="0"/>
        </w:rPr>
        <w:t xml:space="preserve">Una volta eseguita la spesa l’utente può inserire la categoria a cui appartiene. Sarà poi disponibile un sommario che mostra le spese per categoria.</w:t>
      </w:r>
    </w:p>
    <w:p w:rsidR="00000000" w:rsidDel="00000000" w:rsidP="00000000" w:rsidRDefault="00000000" w:rsidRPr="00000000" w14:paraId="00000206">
      <w:pPr>
        <w:pStyle w:val="Heading4"/>
        <w:rPr/>
      </w:pPr>
      <w:bookmarkStart w:colFirst="0" w:colLast="0" w:name="_x18n6hpfahkr" w:id="55"/>
      <w:bookmarkEnd w:id="55"/>
      <w:r w:rsidDel="00000000" w:rsidR="00000000" w:rsidRPr="00000000">
        <w:rPr>
          <w:rtl w:val="0"/>
        </w:rPr>
        <w:t xml:space="preserve">3.2.7.4 Output</w:t>
      </w:r>
    </w:p>
    <w:p w:rsidR="00000000" w:rsidDel="00000000" w:rsidP="00000000" w:rsidRDefault="00000000" w:rsidRPr="00000000" w14:paraId="00000207">
      <w:pPr>
        <w:rPr/>
      </w:pPr>
      <w:r w:rsidDel="00000000" w:rsidR="00000000" w:rsidRPr="00000000">
        <w:rPr>
          <w:rtl w:val="0"/>
        </w:rPr>
        <w:tab/>
        <w:tab/>
        <w:t xml:space="preserve">Aggiornamento delle spese eseguite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3"/>
        <w:rPr>
          <w:b w:val="1"/>
        </w:rPr>
      </w:pPr>
      <w:bookmarkStart w:colFirst="0" w:colLast="0" w:name="_8qje7othpb46" w:id="56"/>
      <w:bookmarkEnd w:id="56"/>
      <w:r w:rsidDel="00000000" w:rsidR="00000000" w:rsidRPr="00000000">
        <w:rPr>
          <w:b w:val="1"/>
          <w:rtl w:val="0"/>
        </w:rPr>
        <w:t xml:space="preserve">3.2.8 Storico del Vault</w:t>
      </w:r>
    </w:p>
    <w:p w:rsidR="00000000" w:rsidDel="00000000" w:rsidP="00000000" w:rsidRDefault="00000000" w:rsidRPr="00000000" w14:paraId="0000020A">
      <w:pPr>
        <w:pStyle w:val="Heading4"/>
        <w:rPr/>
      </w:pPr>
      <w:bookmarkStart w:colFirst="0" w:colLast="0" w:name="_hb29rxtfer9k" w:id="57"/>
      <w:bookmarkEnd w:id="57"/>
      <w:r w:rsidDel="00000000" w:rsidR="00000000" w:rsidRPr="00000000">
        <w:rPr>
          <w:rtl w:val="0"/>
        </w:rPr>
        <w:t xml:space="preserve">3.2.8.1 Introduzione </w:t>
      </w:r>
    </w:p>
    <w:p w:rsidR="00000000" w:rsidDel="00000000" w:rsidP="00000000" w:rsidRDefault="00000000" w:rsidRPr="00000000" w14:paraId="0000020B">
      <w:pPr>
        <w:ind w:left="1440" w:firstLine="0"/>
        <w:rPr/>
      </w:pPr>
      <w:r w:rsidDel="00000000" w:rsidR="00000000" w:rsidRPr="00000000">
        <w:rPr>
          <w:rtl w:val="0"/>
        </w:rPr>
        <w:t xml:space="preserve">Tutte le spese registrate sono tracciabili nell’applicazione</w:t>
      </w:r>
    </w:p>
    <w:p w:rsidR="00000000" w:rsidDel="00000000" w:rsidP="00000000" w:rsidRDefault="00000000" w:rsidRPr="00000000" w14:paraId="0000020C">
      <w:pPr>
        <w:pStyle w:val="Heading4"/>
        <w:rPr/>
      </w:pPr>
      <w:bookmarkStart w:colFirst="0" w:colLast="0" w:name="_clqfgq92hd1s" w:id="58"/>
      <w:bookmarkEnd w:id="58"/>
      <w:r w:rsidDel="00000000" w:rsidR="00000000" w:rsidRPr="00000000">
        <w:rPr>
          <w:rtl w:val="0"/>
        </w:rPr>
        <w:t xml:space="preserve">3.2.8.2 Input</w:t>
      </w:r>
    </w:p>
    <w:p w:rsidR="00000000" w:rsidDel="00000000" w:rsidP="00000000" w:rsidRDefault="00000000" w:rsidRPr="00000000" w14:paraId="0000020D">
      <w:pPr>
        <w:rPr/>
      </w:pPr>
      <w:r w:rsidDel="00000000" w:rsidR="00000000" w:rsidRPr="00000000">
        <w:rPr>
          <w:rtl w:val="0"/>
        </w:rPr>
        <w:tab/>
        <w:tab/>
        <w:t xml:space="preserve">Movimenti</w:t>
      </w:r>
    </w:p>
    <w:p w:rsidR="00000000" w:rsidDel="00000000" w:rsidP="00000000" w:rsidRDefault="00000000" w:rsidRPr="00000000" w14:paraId="0000020E">
      <w:pPr>
        <w:pStyle w:val="Heading4"/>
        <w:rPr/>
      </w:pPr>
      <w:bookmarkStart w:colFirst="0" w:colLast="0" w:name="_ct3ptrvg4sww" w:id="59"/>
      <w:bookmarkEnd w:id="59"/>
      <w:r w:rsidDel="00000000" w:rsidR="00000000" w:rsidRPr="00000000">
        <w:rPr>
          <w:rtl w:val="0"/>
        </w:rPr>
        <w:t xml:space="preserve">3.2.8.3 Elaborazione</w:t>
      </w:r>
    </w:p>
    <w:p w:rsidR="00000000" w:rsidDel="00000000" w:rsidP="00000000" w:rsidRDefault="00000000" w:rsidRPr="00000000" w14:paraId="0000020F">
      <w:pPr>
        <w:ind w:left="1440" w:firstLine="0"/>
        <w:rPr/>
      </w:pPr>
      <w:r w:rsidDel="00000000" w:rsidR="00000000" w:rsidRPr="00000000">
        <w:rPr>
          <w:rtl w:val="0"/>
        </w:rPr>
        <w:t xml:space="preserve">Ogni volta che l’utente esegue un movimento di qualsiasi genere (deposito, spesa,...), viene registrato nello storico dell’applicazione il tipo di movimento e l’importo, disponibile nell’area personale dell’utente</w:t>
      </w:r>
    </w:p>
    <w:p w:rsidR="00000000" w:rsidDel="00000000" w:rsidP="00000000" w:rsidRDefault="00000000" w:rsidRPr="00000000" w14:paraId="00000210">
      <w:pPr>
        <w:pStyle w:val="Heading4"/>
        <w:rPr/>
      </w:pPr>
      <w:bookmarkStart w:colFirst="0" w:colLast="0" w:name="_dsf5d19znk2e" w:id="60"/>
      <w:bookmarkEnd w:id="60"/>
      <w:r w:rsidDel="00000000" w:rsidR="00000000" w:rsidRPr="00000000">
        <w:rPr>
          <w:rtl w:val="0"/>
        </w:rPr>
        <w:t xml:space="preserve">3.2.8.4 Output</w:t>
      </w:r>
    </w:p>
    <w:p w:rsidR="00000000" w:rsidDel="00000000" w:rsidP="00000000" w:rsidRDefault="00000000" w:rsidRPr="00000000" w14:paraId="00000211">
      <w:pPr>
        <w:rPr/>
      </w:pPr>
      <w:r w:rsidDel="00000000" w:rsidR="00000000" w:rsidRPr="00000000">
        <w:rPr>
          <w:rtl w:val="0"/>
        </w:rPr>
        <w:tab/>
        <w:tab/>
        <w:t xml:space="preserve">Storico del Vault aggiornato</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pStyle w:val="Heading3"/>
        <w:rPr/>
      </w:pPr>
      <w:bookmarkStart w:colFirst="0" w:colLast="0" w:name="_s8vpbxefaa9n" w:id="61"/>
      <w:bookmarkEnd w:id="61"/>
      <w:r w:rsidDel="00000000" w:rsidR="00000000" w:rsidRPr="00000000">
        <w:rPr>
          <w:rtl w:val="0"/>
        </w:rPr>
        <w:t xml:space="preserve">3.2.9 Creazione di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215">
      <w:pPr>
        <w:pStyle w:val="Heading4"/>
        <w:rPr/>
      </w:pPr>
      <w:bookmarkStart w:colFirst="0" w:colLast="0" w:name="_2iq399ctvmxn" w:id="62"/>
      <w:bookmarkEnd w:id="62"/>
      <w:r w:rsidDel="00000000" w:rsidR="00000000" w:rsidRPr="00000000">
        <w:rPr>
          <w:rtl w:val="0"/>
        </w:rPr>
        <w:t xml:space="preserve">3.2.9.1 Introduzione </w:t>
      </w:r>
    </w:p>
    <w:p w:rsidR="00000000" w:rsidDel="00000000" w:rsidP="00000000" w:rsidRDefault="00000000" w:rsidRPr="00000000" w14:paraId="00000216">
      <w:pPr>
        <w:rPr/>
      </w:pPr>
      <w:r w:rsidDel="00000000" w:rsidR="00000000" w:rsidRPr="00000000">
        <w:rPr>
          <w:rtl w:val="0"/>
        </w:rPr>
        <w:tab/>
        <w:tab/>
        <w:t xml:space="preserve">Permette di creare un nuovo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217">
      <w:pPr>
        <w:pStyle w:val="Heading4"/>
        <w:rPr/>
      </w:pPr>
      <w:bookmarkStart w:colFirst="0" w:colLast="0" w:name="_bwjobqchts47" w:id="63"/>
      <w:bookmarkEnd w:id="63"/>
      <w:r w:rsidDel="00000000" w:rsidR="00000000" w:rsidRPr="00000000">
        <w:rPr>
          <w:rtl w:val="0"/>
        </w:rPr>
        <w:t xml:space="preserve">3.2.9.2 Input</w:t>
      </w:r>
    </w:p>
    <w:p w:rsidR="00000000" w:rsidDel="00000000" w:rsidP="00000000" w:rsidRDefault="00000000" w:rsidRPr="00000000" w14:paraId="00000218">
      <w:pPr>
        <w:rPr/>
      </w:pPr>
      <w:r w:rsidDel="00000000" w:rsidR="00000000" w:rsidRPr="00000000">
        <w:rPr>
          <w:rtl w:val="0"/>
        </w:rPr>
        <w:tab/>
        <w:tab/>
        <w:t xml:space="preserve">Nome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219">
      <w:pPr>
        <w:pStyle w:val="Heading4"/>
        <w:rPr/>
      </w:pPr>
      <w:bookmarkStart w:colFirst="0" w:colLast="0" w:name="_3hkqopcupo8" w:id="64"/>
      <w:bookmarkEnd w:id="64"/>
      <w:r w:rsidDel="00000000" w:rsidR="00000000" w:rsidRPr="00000000">
        <w:rPr>
          <w:rtl w:val="0"/>
        </w:rPr>
        <w:t xml:space="preserve">3.2.9.3 Elaborazione</w:t>
      </w:r>
    </w:p>
    <w:p w:rsidR="00000000" w:rsidDel="00000000" w:rsidP="00000000" w:rsidRDefault="00000000" w:rsidRPr="00000000" w14:paraId="0000021A">
      <w:pPr>
        <w:ind w:left="1440" w:firstLine="0"/>
        <w:rPr/>
      </w:pPr>
      <w:r w:rsidDel="00000000" w:rsidR="00000000" w:rsidRPr="00000000">
        <w:rPr>
          <w:rtl w:val="0"/>
        </w:rPr>
        <w:t xml:space="preserve">Viene controllato se non esiste già un </w:t>
      </w:r>
      <w:r w:rsidDel="00000000" w:rsidR="00000000" w:rsidRPr="00000000">
        <w:rPr>
          <w:rtl w:val="0"/>
        </w:rPr>
        <w:t xml:space="preserve">VirtualVault</w:t>
      </w:r>
      <w:r w:rsidDel="00000000" w:rsidR="00000000" w:rsidRPr="00000000">
        <w:rPr>
          <w:rtl w:val="0"/>
        </w:rPr>
        <w:t xml:space="preserve"> con lo stesso nome dell'account dell’utente, altrimenti l’operazione non  è eseguibile </w:t>
      </w:r>
    </w:p>
    <w:p w:rsidR="00000000" w:rsidDel="00000000" w:rsidP="00000000" w:rsidRDefault="00000000" w:rsidRPr="00000000" w14:paraId="0000021B">
      <w:pPr>
        <w:pStyle w:val="Heading4"/>
        <w:rPr/>
      </w:pPr>
      <w:bookmarkStart w:colFirst="0" w:colLast="0" w:name="_ji2c3p6k7wvf" w:id="65"/>
      <w:bookmarkEnd w:id="65"/>
      <w:r w:rsidDel="00000000" w:rsidR="00000000" w:rsidRPr="00000000">
        <w:rPr>
          <w:rtl w:val="0"/>
        </w:rPr>
        <w:t xml:space="preserve">3.2.9.4 Output</w:t>
      </w:r>
    </w:p>
    <w:p w:rsidR="00000000" w:rsidDel="00000000" w:rsidP="00000000" w:rsidRDefault="00000000" w:rsidRPr="00000000" w14:paraId="0000021C">
      <w:pPr>
        <w:rPr/>
      </w:pPr>
      <w:r w:rsidDel="00000000" w:rsidR="00000000" w:rsidRPr="00000000">
        <w:rPr>
          <w:rtl w:val="0"/>
        </w:rPr>
        <w:tab/>
        <w:tab/>
        <w:t xml:space="preserve">Registrazione </w:t>
      </w:r>
      <w:r w:rsidDel="00000000" w:rsidR="00000000" w:rsidRPr="00000000">
        <w:rPr>
          <w:rtl w:val="0"/>
        </w:rPr>
        <w:t xml:space="preserve">VirtualVault</w:t>
      </w:r>
      <w:r w:rsidDel="00000000" w:rsidR="00000000" w:rsidRPr="00000000">
        <w:rPr>
          <w:rtl w:val="0"/>
        </w:rPr>
        <w:t xml:space="preserve"> nell’account dell’utente</w:t>
      </w:r>
    </w:p>
    <w:p w:rsidR="00000000" w:rsidDel="00000000" w:rsidP="00000000" w:rsidRDefault="00000000" w:rsidRPr="00000000" w14:paraId="0000021D">
      <w:pPr>
        <w:rPr/>
      </w:pPr>
      <w:r w:rsidDel="00000000" w:rsidR="00000000" w:rsidRPr="00000000">
        <w:rPr>
          <w:rtl w:val="0"/>
        </w:rPr>
        <w:tab/>
        <w:tab/>
      </w:r>
    </w:p>
    <w:p w:rsidR="00000000" w:rsidDel="00000000" w:rsidP="00000000" w:rsidRDefault="00000000" w:rsidRPr="00000000" w14:paraId="0000021E">
      <w:pPr>
        <w:pStyle w:val="Heading3"/>
        <w:rPr/>
      </w:pPr>
      <w:bookmarkStart w:colFirst="0" w:colLast="0" w:name="_514298s851r5" w:id="66"/>
      <w:bookmarkEnd w:id="66"/>
      <w:r w:rsidDel="00000000" w:rsidR="00000000" w:rsidRPr="00000000">
        <w:rPr>
          <w:rtl w:val="0"/>
        </w:rPr>
        <w:t xml:space="preserve">3.2.10 Cancellazione di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21F">
      <w:pPr>
        <w:pStyle w:val="Heading4"/>
        <w:rPr/>
      </w:pPr>
      <w:bookmarkStart w:colFirst="0" w:colLast="0" w:name="_nfga4pqu9t40" w:id="67"/>
      <w:bookmarkEnd w:id="67"/>
      <w:r w:rsidDel="00000000" w:rsidR="00000000" w:rsidRPr="00000000">
        <w:rPr>
          <w:rtl w:val="0"/>
        </w:rPr>
        <w:t xml:space="preserve">3.2.10.1 Introduzione</w:t>
      </w:r>
    </w:p>
    <w:p w:rsidR="00000000" w:rsidDel="00000000" w:rsidP="00000000" w:rsidRDefault="00000000" w:rsidRPr="00000000" w14:paraId="00000220">
      <w:pPr>
        <w:rPr/>
      </w:pPr>
      <w:r w:rsidDel="00000000" w:rsidR="00000000" w:rsidRPr="00000000">
        <w:rPr>
          <w:rtl w:val="0"/>
        </w:rPr>
        <w:tab/>
        <w:tab/>
        <w:t xml:space="preserve">Permette di cancellare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221">
      <w:pPr>
        <w:pStyle w:val="Heading4"/>
        <w:rPr/>
      </w:pPr>
      <w:bookmarkStart w:colFirst="0" w:colLast="0" w:name="_ippl00yw19m2" w:id="68"/>
      <w:bookmarkEnd w:id="68"/>
      <w:r w:rsidDel="00000000" w:rsidR="00000000" w:rsidRPr="00000000">
        <w:rPr>
          <w:rtl w:val="0"/>
        </w:rPr>
        <w:t xml:space="preserve">3.2.10.2 Input</w:t>
      </w:r>
    </w:p>
    <w:p w:rsidR="00000000" w:rsidDel="00000000" w:rsidP="00000000" w:rsidRDefault="00000000" w:rsidRPr="00000000" w14:paraId="00000222">
      <w:pPr>
        <w:rPr/>
      </w:pPr>
      <w:r w:rsidDel="00000000" w:rsidR="00000000" w:rsidRPr="00000000">
        <w:rPr>
          <w:rtl w:val="0"/>
        </w:rPr>
        <w:tab/>
        <w:tab/>
        <w:t xml:space="preserve">VirtualVault</w:t>
      </w:r>
    </w:p>
    <w:p w:rsidR="00000000" w:rsidDel="00000000" w:rsidP="00000000" w:rsidRDefault="00000000" w:rsidRPr="00000000" w14:paraId="00000223">
      <w:pPr>
        <w:pStyle w:val="Heading4"/>
        <w:rPr/>
      </w:pPr>
      <w:bookmarkStart w:colFirst="0" w:colLast="0" w:name="_5uyo88gn7t2s" w:id="69"/>
      <w:bookmarkEnd w:id="69"/>
      <w:r w:rsidDel="00000000" w:rsidR="00000000" w:rsidRPr="00000000">
        <w:rPr>
          <w:rtl w:val="0"/>
        </w:rPr>
        <w:t xml:space="preserve">3.2.10.3 Elaborazione</w:t>
      </w:r>
    </w:p>
    <w:p w:rsidR="00000000" w:rsidDel="00000000" w:rsidP="00000000" w:rsidRDefault="00000000" w:rsidRPr="00000000" w14:paraId="00000224">
      <w:pPr>
        <w:ind w:left="0" w:firstLine="0"/>
        <w:rPr/>
      </w:pPr>
      <w:r w:rsidDel="00000000" w:rsidR="00000000" w:rsidRPr="00000000">
        <w:rPr>
          <w:rtl w:val="0"/>
        </w:rPr>
        <w:tab/>
        <w:tab/>
      </w:r>
      <w:r w:rsidDel="00000000" w:rsidR="00000000" w:rsidRPr="00000000">
        <w:rPr>
          <w:rtl w:val="0"/>
        </w:rPr>
        <w:t xml:space="preserve">Verifica che il </w:t>
      </w:r>
      <w:r w:rsidDel="00000000" w:rsidR="00000000" w:rsidRPr="00000000">
        <w:rPr>
          <w:rtl w:val="0"/>
        </w:rPr>
        <w:t xml:space="preserve">VirtualVault</w:t>
      </w:r>
      <w:r w:rsidDel="00000000" w:rsidR="00000000" w:rsidRPr="00000000">
        <w:rPr>
          <w:rtl w:val="0"/>
        </w:rPr>
        <w:t xml:space="preserve"> non sia quello principale (altrimenti l’operazione non </w:t>
      </w:r>
    </w:p>
    <w:p w:rsidR="00000000" w:rsidDel="00000000" w:rsidP="00000000" w:rsidRDefault="00000000" w:rsidRPr="00000000" w14:paraId="00000225">
      <w:pPr>
        <w:ind w:left="720" w:firstLine="720"/>
        <w:rPr/>
      </w:pPr>
      <w:r w:rsidDel="00000000" w:rsidR="00000000" w:rsidRPr="00000000">
        <w:rPr>
          <w:rtl w:val="0"/>
        </w:rPr>
        <w:t xml:space="preserve">è effettuabile), allora</w:t>
      </w:r>
      <w:r w:rsidDel="00000000" w:rsidR="00000000" w:rsidRPr="00000000">
        <w:rPr>
          <w:rtl w:val="0"/>
        </w:rPr>
        <w:t xml:space="preserve"> il saldo presente sul </w:t>
      </w:r>
      <w:r w:rsidDel="00000000" w:rsidR="00000000" w:rsidRPr="00000000">
        <w:rPr>
          <w:rtl w:val="0"/>
        </w:rPr>
        <w:t xml:space="preserve">VirtualVault</w:t>
      </w:r>
      <w:r w:rsidDel="00000000" w:rsidR="00000000" w:rsidRPr="00000000">
        <w:rPr>
          <w:rtl w:val="0"/>
        </w:rPr>
        <w:t xml:space="preserve"> selezionato per la </w:t>
      </w:r>
    </w:p>
    <w:p w:rsidR="00000000" w:rsidDel="00000000" w:rsidP="00000000" w:rsidRDefault="00000000" w:rsidRPr="00000000" w14:paraId="00000226">
      <w:pPr>
        <w:ind w:left="1440" w:firstLine="0"/>
        <w:rPr/>
      </w:pPr>
      <w:r w:rsidDel="00000000" w:rsidR="00000000" w:rsidRPr="00000000">
        <w:rPr>
          <w:rtl w:val="0"/>
        </w:rPr>
        <w:t xml:space="preserve">cancellazione vengono spostati in automatico nel Vault</w:t>
      </w:r>
    </w:p>
    <w:p w:rsidR="00000000" w:rsidDel="00000000" w:rsidP="00000000" w:rsidRDefault="00000000" w:rsidRPr="00000000" w14:paraId="00000227">
      <w:pPr>
        <w:pStyle w:val="Heading4"/>
        <w:ind w:left="1440" w:firstLine="0"/>
        <w:rPr/>
      </w:pPr>
      <w:bookmarkStart w:colFirst="0" w:colLast="0" w:name="_mof6a6whtqfq" w:id="70"/>
      <w:bookmarkEnd w:id="70"/>
      <w:r w:rsidDel="00000000" w:rsidR="00000000" w:rsidRPr="00000000">
        <w:rPr>
          <w:rtl w:val="0"/>
        </w:rPr>
        <w:t xml:space="preserve">3.2.10.4 Output</w:t>
      </w:r>
    </w:p>
    <w:p w:rsidR="00000000" w:rsidDel="00000000" w:rsidP="00000000" w:rsidRDefault="00000000" w:rsidRPr="00000000" w14:paraId="00000228">
      <w:pPr>
        <w:rPr/>
      </w:pPr>
      <w:r w:rsidDel="00000000" w:rsidR="00000000" w:rsidRPr="00000000">
        <w:rPr>
          <w:rtl w:val="0"/>
        </w:rPr>
        <w:tab/>
        <w:tab/>
        <w:t xml:space="preserve">Spostamento soldi dal </w:t>
      </w:r>
      <w:r w:rsidDel="00000000" w:rsidR="00000000" w:rsidRPr="00000000">
        <w:rPr>
          <w:rtl w:val="0"/>
        </w:rPr>
        <w:t xml:space="preserve">VirtualVault</w:t>
      </w:r>
      <w:r w:rsidDel="00000000" w:rsidR="00000000" w:rsidRPr="00000000">
        <w:rPr>
          <w:rtl w:val="0"/>
        </w:rPr>
        <w:t xml:space="preserve"> a quello principale, </w:t>
      </w:r>
      <w:r w:rsidDel="00000000" w:rsidR="00000000" w:rsidRPr="00000000">
        <w:rPr>
          <w:rtl w:val="0"/>
        </w:rPr>
        <w:t xml:space="preserve">VirtualVault</w:t>
      </w:r>
      <w:r w:rsidDel="00000000" w:rsidR="00000000" w:rsidRPr="00000000">
        <w:rPr>
          <w:rtl w:val="0"/>
        </w:rPr>
        <w:t xml:space="preserve"> rimosso</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Heading3"/>
        <w:rPr/>
      </w:pPr>
      <w:bookmarkStart w:colFirst="0" w:colLast="0" w:name="_4wamsnmynv9r" w:id="71"/>
      <w:bookmarkEnd w:id="71"/>
      <w:r w:rsidDel="00000000" w:rsidR="00000000" w:rsidRPr="00000000">
        <w:rPr>
          <w:rtl w:val="0"/>
        </w:rPr>
        <w:t xml:space="preserve">3.2.11 Spostamento saldo verso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22B">
      <w:pPr>
        <w:pStyle w:val="Heading4"/>
        <w:rPr/>
      </w:pPr>
      <w:bookmarkStart w:colFirst="0" w:colLast="0" w:name="_3syzfkmd4oo6" w:id="72"/>
      <w:bookmarkEnd w:id="72"/>
      <w:r w:rsidDel="00000000" w:rsidR="00000000" w:rsidRPr="00000000">
        <w:rPr>
          <w:rtl w:val="0"/>
        </w:rPr>
        <w:t xml:space="preserve">3.2.11.1 Introduzione</w:t>
      </w:r>
    </w:p>
    <w:p w:rsidR="00000000" w:rsidDel="00000000" w:rsidP="00000000" w:rsidRDefault="00000000" w:rsidRPr="00000000" w14:paraId="0000022C">
      <w:pPr>
        <w:rPr/>
      </w:pPr>
      <w:r w:rsidDel="00000000" w:rsidR="00000000" w:rsidRPr="00000000">
        <w:rPr>
          <w:rtl w:val="0"/>
        </w:rPr>
        <w:tab/>
        <w:tab/>
        <w:t xml:space="preserve">Permette di eseguire spostamenti di saldo tra il Vault e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22D">
      <w:pPr>
        <w:pStyle w:val="Heading4"/>
        <w:rPr/>
      </w:pPr>
      <w:bookmarkStart w:colFirst="0" w:colLast="0" w:name="_4jvpwlzb4bpg" w:id="73"/>
      <w:bookmarkEnd w:id="73"/>
      <w:r w:rsidDel="00000000" w:rsidR="00000000" w:rsidRPr="00000000">
        <w:rPr>
          <w:rtl w:val="0"/>
        </w:rPr>
        <w:t xml:space="preserve">3.2.11.2 Input</w:t>
      </w:r>
    </w:p>
    <w:p w:rsidR="00000000" w:rsidDel="00000000" w:rsidP="00000000" w:rsidRDefault="00000000" w:rsidRPr="00000000" w14:paraId="0000022E">
      <w:pPr>
        <w:rPr/>
      </w:pPr>
      <w:r w:rsidDel="00000000" w:rsidR="00000000" w:rsidRPr="00000000">
        <w:rPr>
          <w:rtl w:val="0"/>
        </w:rPr>
        <w:tab/>
        <w:tab/>
        <w:t xml:space="preserve">Importo da spostare, </w:t>
      </w:r>
      <w:r w:rsidDel="00000000" w:rsidR="00000000" w:rsidRPr="00000000">
        <w:rPr>
          <w:rtl w:val="0"/>
        </w:rPr>
        <w:t xml:space="preserve">VirtualVault</w:t>
      </w:r>
      <w:r w:rsidDel="00000000" w:rsidR="00000000" w:rsidRPr="00000000">
        <w:rPr>
          <w:rtl w:val="0"/>
        </w:rPr>
        <w:t xml:space="preserve"> su cui farlo </w:t>
      </w:r>
    </w:p>
    <w:p w:rsidR="00000000" w:rsidDel="00000000" w:rsidP="00000000" w:rsidRDefault="00000000" w:rsidRPr="00000000" w14:paraId="0000022F">
      <w:pPr>
        <w:pStyle w:val="Heading4"/>
        <w:rPr/>
      </w:pPr>
      <w:bookmarkStart w:colFirst="0" w:colLast="0" w:name="_9jq2udhefvuk" w:id="74"/>
      <w:bookmarkEnd w:id="74"/>
      <w:r w:rsidDel="00000000" w:rsidR="00000000" w:rsidRPr="00000000">
        <w:rPr>
          <w:rtl w:val="0"/>
        </w:rPr>
        <w:t xml:space="preserve">3.2.11.3 Elaborazione</w:t>
      </w:r>
    </w:p>
    <w:p w:rsidR="00000000" w:rsidDel="00000000" w:rsidP="00000000" w:rsidRDefault="00000000" w:rsidRPr="00000000" w14:paraId="00000230">
      <w:pPr>
        <w:rPr/>
      </w:pPr>
      <w:r w:rsidDel="00000000" w:rsidR="00000000" w:rsidRPr="00000000">
        <w:rPr>
          <w:rtl w:val="0"/>
        </w:rPr>
        <w:tab/>
        <w:tab/>
        <w:t xml:space="preserve">Viene controllato se il saldo inserito è disponibile nel Vault </w:t>
      </w:r>
    </w:p>
    <w:p w:rsidR="00000000" w:rsidDel="00000000" w:rsidP="00000000" w:rsidRDefault="00000000" w:rsidRPr="00000000" w14:paraId="00000231">
      <w:pPr>
        <w:pStyle w:val="Heading4"/>
        <w:rPr/>
      </w:pPr>
      <w:bookmarkStart w:colFirst="0" w:colLast="0" w:name="_7xgha722eycy" w:id="75"/>
      <w:bookmarkEnd w:id="75"/>
      <w:r w:rsidDel="00000000" w:rsidR="00000000" w:rsidRPr="00000000">
        <w:rPr>
          <w:rtl w:val="0"/>
        </w:rPr>
        <w:t xml:space="preserve">3.2.11.4 Output</w:t>
      </w:r>
    </w:p>
    <w:p w:rsidR="00000000" w:rsidDel="00000000" w:rsidP="00000000" w:rsidRDefault="00000000" w:rsidRPr="00000000" w14:paraId="00000232">
      <w:pPr>
        <w:ind w:left="720" w:firstLine="720"/>
        <w:rPr/>
      </w:pPr>
      <w:r w:rsidDel="00000000" w:rsidR="00000000" w:rsidRPr="00000000">
        <w:rPr>
          <w:rtl w:val="0"/>
        </w:rPr>
        <w:t xml:space="preserve">L’importo viene spostato dal Vault al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233">
      <w:pPr>
        <w:ind w:left="720" w:firstLine="720"/>
        <w:rPr/>
      </w:pPr>
      <w:r w:rsidDel="00000000" w:rsidR="00000000" w:rsidRPr="00000000">
        <w:rPr>
          <w:rtl w:val="0"/>
        </w:rPr>
      </w:r>
    </w:p>
    <w:p w:rsidR="00000000" w:rsidDel="00000000" w:rsidP="00000000" w:rsidRDefault="00000000" w:rsidRPr="00000000" w14:paraId="00000234">
      <w:pPr>
        <w:pStyle w:val="Heading3"/>
        <w:rPr/>
      </w:pPr>
      <w:bookmarkStart w:colFirst="0" w:colLast="0" w:name="_5mfstj498usw" w:id="76"/>
      <w:bookmarkEnd w:id="76"/>
      <w:r w:rsidDel="00000000" w:rsidR="00000000" w:rsidRPr="00000000">
        <w:rPr>
          <w:rtl w:val="0"/>
        </w:rPr>
        <w:t xml:space="preserve">3.2.12 Creazione di un obiettivo (data)</w:t>
      </w:r>
    </w:p>
    <w:p w:rsidR="00000000" w:rsidDel="00000000" w:rsidP="00000000" w:rsidRDefault="00000000" w:rsidRPr="00000000" w14:paraId="00000235">
      <w:pPr>
        <w:pStyle w:val="Heading4"/>
        <w:rPr/>
      </w:pPr>
      <w:bookmarkStart w:colFirst="0" w:colLast="0" w:name="_8icd0rrjojhu" w:id="77"/>
      <w:bookmarkEnd w:id="77"/>
      <w:r w:rsidDel="00000000" w:rsidR="00000000" w:rsidRPr="00000000">
        <w:rPr>
          <w:rtl w:val="0"/>
        </w:rPr>
        <w:t xml:space="preserve">3.2.12.1  Introduzione</w:t>
      </w:r>
    </w:p>
    <w:p w:rsidR="00000000" w:rsidDel="00000000" w:rsidP="00000000" w:rsidRDefault="00000000" w:rsidRPr="00000000" w14:paraId="00000236">
      <w:pPr>
        <w:rPr/>
      </w:pPr>
      <w:r w:rsidDel="00000000" w:rsidR="00000000" w:rsidRPr="00000000">
        <w:rPr>
          <w:rtl w:val="0"/>
        </w:rPr>
        <w:tab/>
        <w:tab/>
        <w:t xml:space="preserve">Permette di creare un nuovo obiettivo di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237">
      <w:pPr>
        <w:pStyle w:val="Heading4"/>
        <w:rPr/>
      </w:pPr>
      <w:bookmarkStart w:colFirst="0" w:colLast="0" w:name="_cbb4rg9p0gg1" w:id="78"/>
      <w:bookmarkEnd w:id="78"/>
      <w:r w:rsidDel="00000000" w:rsidR="00000000" w:rsidRPr="00000000">
        <w:rPr>
          <w:rtl w:val="0"/>
        </w:rPr>
        <w:t xml:space="preserve">3.2.12.2 Input</w:t>
      </w:r>
    </w:p>
    <w:p w:rsidR="00000000" w:rsidDel="00000000" w:rsidP="00000000" w:rsidRDefault="00000000" w:rsidRPr="00000000" w14:paraId="00000238">
      <w:pPr>
        <w:rPr/>
      </w:pPr>
      <w:r w:rsidDel="00000000" w:rsidR="00000000" w:rsidRPr="00000000">
        <w:rPr>
          <w:rtl w:val="0"/>
        </w:rPr>
        <w:tab/>
        <w:tab/>
        <w:t xml:space="preserve">Valore che si vuol raggiungere, data in cui farlo (o in quanti giorni)</w:t>
      </w:r>
    </w:p>
    <w:p w:rsidR="00000000" w:rsidDel="00000000" w:rsidP="00000000" w:rsidRDefault="00000000" w:rsidRPr="00000000" w14:paraId="00000239">
      <w:pPr>
        <w:pStyle w:val="Heading4"/>
        <w:rPr/>
      </w:pPr>
      <w:bookmarkStart w:colFirst="0" w:colLast="0" w:name="_ptqy8ouused7" w:id="79"/>
      <w:bookmarkEnd w:id="79"/>
      <w:r w:rsidDel="00000000" w:rsidR="00000000" w:rsidRPr="00000000">
        <w:rPr>
          <w:rtl w:val="0"/>
        </w:rPr>
        <w:t xml:space="preserve">3.2.12.3 Elaborazione</w:t>
      </w:r>
    </w:p>
    <w:p w:rsidR="00000000" w:rsidDel="00000000" w:rsidP="00000000" w:rsidRDefault="00000000" w:rsidRPr="00000000" w14:paraId="0000023A">
      <w:pPr>
        <w:rPr/>
      </w:pPr>
      <w:r w:rsidDel="00000000" w:rsidR="00000000" w:rsidRPr="00000000">
        <w:rPr>
          <w:rtl w:val="0"/>
        </w:rPr>
        <w:tab/>
        <w:tab/>
        <w:t xml:space="preserve">Calcolo dell’obiettivo </w:t>
      </w:r>
    </w:p>
    <w:p w:rsidR="00000000" w:rsidDel="00000000" w:rsidP="00000000" w:rsidRDefault="00000000" w:rsidRPr="00000000" w14:paraId="0000023B">
      <w:pPr>
        <w:pStyle w:val="Heading4"/>
        <w:rPr/>
      </w:pPr>
      <w:bookmarkStart w:colFirst="0" w:colLast="0" w:name="_mhqmyhgpxcio" w:id="80"/>
      <w:bookmarkEnd w:id="80"/>
      <w:r w:rsidDel="00000000" w:rsidR="00000000" w:rsidRPr="00000000">
        <w:rPr>
          <w:rtl w:val="0"/>
        </w:rPr>
        <w:t xml:space="preserve">3.2.12.4 Output</w:t>
      </w:r>
    </w:p>
    <w:p w:rsidR="00000000" w:rsidDel="00000000" w:rsidP="00000000" w:rsidRDefault="00000000" w:rsidRPr="00000000" w14:paraId="0000023C">
      <w:pPr>
        <w:rPr/>
      </w:pPr>
      <w:r w:rsidDel="00000000" w:rsidR="00000000" w:rsidRPr="00000000">
        <w:rPr>
          <w:rtl w:val="0"/>
        </w:rPr>
        <w:tab/>
        <w:tab/>
        <w:t xml:space="preserve">Eliminazione del CashBook dall’account utente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3"/>
        <w:rPr>
          <w:b w:val="1"/>
        </w:rPr>
      </w:pPr>
      <w:bookmarkStart w:colFirst="0" w:colLast="0" w:name="_u2z6q5qes1gw" w:id="81"/>
      <w:bookmarkEnd w:id="81"/>
      <w:r w:rsidDel="00000000" w:rsidR="00000000" w:rsidRPr="00000000">
        <w:rPr>
          <w:b w:val="1"/>
          <w:rtl w:val="0"/>
        </w:rPr>
        <w:t xml:space="preserve">3.2.1</w:t>
      </w:r>
      <w:r w:rsidDel="00000000" w:rsidR="00000000" w:rsidRPr="00000000">
        <w:rPr>
          <w:rtl w:val="0"/>
        </w:rPr>
        <w:t xml:space="preserve">3</w:t>
      </w:r>
      <w:r w:rsidDel="00000000" w:rsidR="00000000" w:rsidRPr="00000000">
        <w:rPr>
          <w:b w:val="1"/>
          <w:rtl w:val="0"/>
        </w:rPr>
        <w:t xml:space="preserve"> Movimento automatico </w:t>
      </w:r>
    </w:p>
    <w:p w:rsidR="00000000" w:rsidDel="00000000" w:rsidP="00000000" w:rsidRDefault="00000000" w:rsidRPr="00000000" w14:paraId="0000023F">
      <w:pPr>
        <w:rPr>
          <w:b w:val="1"/>
        </w:rPr>
      </w:pPr>
      <w:r w:rsidDel="00000000" w:rsidR="00000000" w:rsidRPr="00000000">
        <w:rPr>
          <w:b w:val="1"/>
          <w:rtl w:val="0"/>
        </w:rPr>
        <w:tab/>
        <w:tab/>
        <w:t xml:space="preserve">3.2.13.1  Introduzione</w:t>
      </w:r>
    </w:p>
    <w:p w:rsidR="00000000" w:rsidDel="00000000" w:rsidP="00000000" w:rsidRDefault="00000000" w:rsidRPr="00000000" w14:paraId="00000240">
      <w:pPr>
        <w:rPr/>
      </w:pPr>
      <w:r w:rsidDel="00000000" w:rsidR="00000000" w:rsidRPr="00000000">
        <w:rPr>
          <w:b w:val="1"/>
          <w:rtl w:val="0"/>
        </w:rPr>
        <w:tab/>
        <w:tab/>
      </w:r>
      <w:r w:rsidDel="00000000" w:rsidR="00000000" w:rsidRPr="00000000">
        <w:rPr>
          <w:rtl w:val="0"/>
        </w:rPr>
        <w:t xml:space="preserve">Movimento automatico di denaro del vault al virtual Vault</w:t>
      </w:r>
    </w:p>
    <w:p w:rsidR="00000000" w:rsidDel="00000000" w:rsidP="00000000" w:rsidRDefault="00000000" w:rsidRPr="00000000" w14:paraId="00000241">
      <w:pPr>
        <w:pStyle w:val="Heading4"/>
        <w:rPr/>
      </w:pPr>
      <w:bookmarkStart w:colFirst="0" w:colLast="0" w:name="_136sk1uzgvoo" w:id="82"/>
      <w:bookmarkEnd w:id="82"/>
      <w:r w:rsidDel="00000000" w:rsidR="00000000" w:rsidRPr="00000000">
        <w:rPr>
          <w:rtl w:val="0"/>
        </w:rPr>
        <w:t xml:space="preserve">3.2.13.2  Input</w:t>
      </w:r>
    </w:p>
    <w:p w:rsidR="00000000" w:rsidDel="00000000" w:rsidP="00000000" w:rsidRDefault="00000000" w:rsidRPr="00000000" w14:paraId="00000242">
      <w:pPr>
        <w:rPr/>
      </w:pPr>
      <w:r w:rsidDel="00000000" w:rsidR="00000000" w:rsidRPr="00000000">
        <w:rPr>
          <w:rtl w:val="0"/>
        </w:rPr>
        <w:tab/>
        <w:tab/>
        <w:t xml:space="preserve">Automatico, valore da trasferire, Virtual Vault su cui eseguire il movimento</w:t>
      </w:r>
      <w:r w:rsidDel="00000000" w:rsidR="00000000" w:rsidRPr="00000000">
        <w:rPr>
          <w:rtl w:val="0"/>
        </w:rPr>
      </w:r>
    </w:p>
    <w:p w:rsidR="00000000" w:rsidDel="00000000" w:rsidP="00000000" w:rsidRDefault="00000000" w:rsidRPr="00000000" w14:paraId="00000243">
      <w:pPr>
        <w:pStyle w:val="Heading4"/>
        <w:rPr/>
      </w:pPr>
      <w:bookmarkStart w:colFirst="0" w:colLast="0" w:name="_dez8af1oqwdf" w:id="83"/>
      <w:bookmarkEnd w:id="83"/>
      <w:r w:rsidDel="00000000" w:rsidR="00000000" w:rsidRPr="00000000">
        <w:rPr>
          <w:rtl w:val="0"/>
        </w:rPr>
        <w:t xml:space="preserve">3.2.13.3  Elaborazione</w:t>
      </w:r>
    </w:p>
    <w:p w:rsidR="00000000" w:rsidDel="00000000" w:rsidP="00000000" w:rsidRDefault="00000000" w:rsidRPr="00000000" w14:paraId="00000244">
      <w:pPr>
        <w:ind w:left="0" w:firstLine="0"/>
        <w:rPr/>
      </w:pPr>
      <w:r w:rsidDel="00000000" w:rsidR="00000000" w:rsidRPr="00000000">
        <w:rPr>
          <w:rtl w:val="0"/>
        </w:rPr>
        <w:tab/>
        <w:tab/>
        <w:t xml:space="preserve">esecuzione automatica, sottrazione del valore dal vault e caricamento sul</w:t>
      </w:r>
    </w:p>
    <w:p w:rsidR="00000000" w:rsidDel="00000000" w:rsidP="00000000" w:rsidRDefault="00000000" w:rsidRPr="00000000" w14:paraId="00000245">
      <w:pPr>
        <w:ind w:left="720" w:firstLine="720"/>
        <w:rPr/>
      </w:pPr>
      <w:r w:rsidDel="00000000" w:rsidR="00000000" w:rsidRPr="00000000">
        <w:rPr>
          <w:rtl w:val="0"/>
        </w:rPr>
        <w:t xml:space="preserve">Virtual Vault selezionato</w:t>
      </w:r>
      <w:r w:rsidDel="00000000" w:rsidR="00000000" w:rsidRPr="00000000">
        <w:rPr>
          <w:rtl w:val="0"/>
        </w:rPr>
      </w:r>
    </w:p>
    <w:p w:rsidR="00000000" w:rsidDel="00000000" w:rsidP="00000000" w:rsidRDefault="00000000" w:rsidRPr="00000000" w14:paraId="00000246">
      <w:pPr>
        <w:pStyle w:val="Heading4"/>
        <w:rPr/>
      </w:pPr>
      <w:bookmarkStart w:colFirst="0" w:colLast="0" w:name="_644binx6qrhe" w:id="84"/>
      <w:bookmarkEnd w:id="84"/>
      <w:r w:rsidDel="00000000" w:rsidR="00000000" w:rsidRPr="00000000">
        <w:rPr>
          <w:rtl w:val="0"/>
        </w:rPr>
        <w:t xml:space="preserve">3.2.13.4  Output</w:t>
      </w:r>
    </w:p>
    <w:p w:rsidR="00000000" w:rsidDel="00000000" w:rsidP="00000000" w:rsidRDefault="00000000" w:rsidRPr="00000000" w14:paraId="00000247">
      <w:pPr>
        <w:rPr/>
      </w:pPr>
      <w:r w:rsidDel="00000000" w:rsidR="00000000" w:rsidRPr="00000000">
        <w:rPr>
          <w:rtl w:val="0"/>
        </w:rPr>
        <w:tab/>
        <w:tab/>
        <w:t xml:space="preserve">accredito sul Virtual Vault del importo</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3"/>
        <w:ind w:firstLine="720"/>
        <w:rPr/>
      </w:pPr>
      <w:bookmarkStart w:colFirst="0" w:colLast="0" w:name="_uxdpipovqksg" w:id="85"/>
      <w:bookmarkEnd w:id="85"/>
      <w:r w:rsidDel="00000000" w:rsidR="00000000" w:rsidRPr="00000000">
        <w:rPr>
          <w:rtl w:val="0"/>
        </w:rPr>
        <w:t xml:space="preserve">3.2.14 Visualizzazione info Virtual Vault</w:t>
      </w:r>
    </w:p>
    <w:p w:rsidR="00000000" w:rsidDel="00000000" w:rsidP="00000000" w:rsidRDefault="00000000" w:rsidRPr="00000000" w14:paraId="0000024A">
      <w:pPr>
        <w:rPr>
          <w:b w:val="1"/>
        </w:rPr>
      </w:pPr>
      <w:r w:rsidDel="00000000" w:rsidR="00000000" w:rsidRPr="00000000">
        <w:rPr>
          <w:b w:val="1"/>
          <w:rtl w:val="0"/>
        </w:rPr>
        <w:tab/>
        <w:tab/>
        <w:t xml:space="preserve">3.2.14.1  Introduzione</w:t>
      </w:r>
    </w:p>
    <w:p w:rsidR="00000000" w:rsidDel="00000000" w:rsidP="00000000" w:rsidRDefault="00000000" w:rsidRPr="00000000" w14:paraId="0000024B">
      <w:pPr>
        <w:rPr/>
      </w:pPr>
      <w:r w:rsidDel="00000000" w:rsidR="00000000" w:rsidRPr="00000000">
        <w:rPr>
          <w:b w:val="1"/>
          <w:rtl w:val="0"/>
        </w:rPr>
        <w:tab/>
        <w:tab/>
      </w:r>
      <w:r w:rsidDel="00000000" w:rsidR="00000000" w:rsidRPr="00000000">
        <w:rPr>
          <w:rtl w:val="0"/>
        </w:rPr>
        <w:t xml:space="preserve">Permette di vedere lo stato del obbiettivo e il saldo del virtual vault </w:t>
      </w:r>
    </w:p>
    <w:p w:rsidR="00000000" w:rsidDel="00000000" w:rsidP="00000000" w:rsidRDefault="00000000" w:rsidRPr="00000000" w14:paraId="0000024C">
      <w:pPr>
        <w:pStyle w:val="Heading4"/>
        <w:rPr/>
      </w:pPr>
      <w:bookmarkStart w:colFirst="0" w:colLast="0" w:name="_c2iiql2sldb7" w:id="86"/>
      <w:bookmarkEnd w:id="86"/>
      <w:r w:rsidDel="00000000" w:rsidR="00000000" w:rsidRPr="00000000">
        <w:rPr>
          <w:rtl w:val="0"/>
        </w:rPr>
        <w:t xml:space="preserve">3.2.14.2  Input</w:t>
      </w:r>
    </w:p>
    <w:p w:rsidR="00000000" w:rsidDel="00000000" w:rsidP="00000000" w:rsidRDefault="00000000" w:rsidRPr="00000000" w14:paraId="0000024D">
      <w:pPr>
        <w:rPr/>
      </w:pPr>
      <w:r w:rsidDel="00000000" w:rsidR="00000000" w:rsidRPr="00000000">
        <w:rPr>
          <w:rtl w:val="0"/>
        </w:rPr>
        <w:tab/>
        <w:tab/>
        <w:t xml:space="preserve">Virtual vault di cui si vuole avere info</w:t>
      </w:r>
    </w:p>
    <w:p w:rsidR="00000000" w:rsidDel="00000000" w:rsidP="00000000" w:rsidRDefault="00000000" w:rsidRPr="00000000" w14:paraId="0000024E">
      <w:pPr>
        <w:pStyle w:val="Heading4"/>
        <w:rPr/>
      </w:pPr>
      <w:bookmarkStart w:colFirst="0" w:colLast="0" w:name="_249ufxyshgcz" w:id="87"/>
      <w:bookmarkEnd w:id="87"/>
      <w:r w:rsidDel="00000000" w:rsidR="00000000" w:rsidRPr="00000000">
        <w:rPr>
          <w:rtl w:val="0"/>
        </w:rPr>
        <w:t xml:space="preserve">3.2.14.3  Elaborazione</w:t>
      </w:r>
    </w:p>
    <w:p w:rsidR="00000000" w:rsidDel="00000000" w:rsidP="00000000" w:rsidRDefault="00000000" w:rsidRPr="00000000" w14:paraId="0000024F">
      <w:pPr>
        <w:rPr/>
      </w:pPr>
      <w:r w:rsidDel="00000000" w:rsidR="00000000" w:rsidRPr="00000000">
        <w:rPr>
          <w:rtl w:val="0"/>
        </w:rPr>
        <w:tab/>
        <w:tab/>
        <w:t xml:space="preserve">ricerca e prelievo dei dati</w:t>
      </w:r>
    </w:p>
    <w:p w:rsidR="00000000" w:rsidDel="00000000" w:rsidP="00000000" w:rsidRDefault="00000000" w:rsidRPr="00000000" w14:paraId="00000250">
      <w:pPr>
        <w:pStyle w:val="Heading4"/>
        <w:rPr/>
      </w:pPr>
      <w:bookmarkStart w:colFirst="0" w:colLast="0" w:name="_twgdgzurt4hu" w:id="88"/>
      <w:bookmarkEnd w:id="88"/>
      <w:r w:rsidDel="00000000" w:rsidR="00000000" w:rsidRPr="00000000">
        <w:rPr>
          <w:rtl w:val="0"/>
        </w:rPr>
        <w:t xml:space="preserve">3.2.14.4  Output</w:t>
      </w:r>
    </w:p>
    <w:p w:rsidR="00000000" w:rsidDel="00000000" w:rsidP="00000000" w:rsidRDefault="00000000" w:rsidRPr="00000000" w14:paraId="00000251">
      <w:pPr>
        <w:rPr/>
      </w:pPr>
      <w:r w:rsidDel="00000000" w:rsidR="00000000" w:rsidRPr="00000000">
        <w:rPr>
          <w:rtl w:val="0"/>
        </w:rPr>
        <w:tab/>
        <w:tab/>
        <w:t xml:space="preserve">vari info</w:t>
      </w:r>
      <w:r w:rsidDel="00000000" w:rsidR="00000000" w:rsidRPr="00000000">
        <w:rPr>
          <w:rtl w:val="0"/>
        </w:rPr>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ind w:left="720" w:firstLine="720"/>
        <w:rPr/>
      </w:pPr>
      <w:r w:rsidDel="00000000" w:rsidR="00000000" w:rsidRPr="00000000">
        <w:rPr>
          <w:rtl w:val="0"/>
        </w:rPr>
      </w:r>
    </w:p>
    <w:p w:rsidR="00000000" w:rsidDel="00000000" w:rsidP="00000000" w:rsidRDefault="00000000" w:rsidRPr="00000000" w14:paraId="00000254">
      <w:pPr>
        <w:pStyle w:val="Heading3"/>
        <w:rPr/>
      </w:pPr>
      <w:bookmarkStart w:colFirst="0" w:colLast="0" w:name="_ovfc94p8ndep" w:id="89"/>
      <w:bookmarkEnd w:id="89"/>
      <w:r w:rsidDel="00000000" w:rsidR="00000000" w:rsidRPr="00000000">
        <w:rPr>
          <w:rtl w:val="0"/>
        </w:rPr>
        <w:t xml:space="preserve">3.2.15 Creazione CashBook</w:t>
      </w:r>
    </w:p>
    <w:p w:rsidR="00000000" w:rsidDel="00000000" w:rsidP="00000000" w:rsidRDefault="00000000" w:rsidRPr="00000000" w14:paraId="00000255">
      <w:pPr>
        <w:pStyle w:val="Heading4"/>
        <w:rPr/>
      </w:pPr>
      <w:bookmarkStart w:colFirst="0" w:colLast="0" w:name="_4satrl76r4eb" w:id="90"/>
      <w:bookmarkEnd w:id="90"/>
      <w:r w:rsidDel="00000000" w:rsidR="00000000" w:rsidRPr="00000000">
        <w:rPr>
          <w:rtl w:val="0"/>
        </w:rPr>
        <w:t xml:space="preserve">3.2.15.1  Introduzione</w:t>
      </w:r>
    </w:p>
    <w:p w:rsidR="00000000" w:rsidDel="00000000" w:rsidP="00000000" w:rsidRDefault="00000000" w:rsidRPr="00000000" w14:paraId="00000256">
      <w:pPr>
        <w:rPr/>
      </w:pPr>
      <w:r w:rsidDel="00000000" w:rsidR="00000000" w:rsidRPr="00000000">
        <w:rPr>
          <w:rtl w:val="0"/>
        </w:rPr>
        <w:tab/>
        <w:tab/>
        <w:t xml:space="preserve">Permette la creazione di un nuovo CashBook personale</w:t>
      </w:r>
    </w:p>
    <w:p w:rsidR="00000000" w:rsidDel="00000000" w:rsidP="00000000" w:rsidRDefault="00000000" w:rsidRPr="00000000" w14:paraId="00000257">
      <w:pPr>
        <w:pStyle w:val="Heading4"/>
        <w:rPr/>
      </w:pPr>
      <w:bookmarkStart w:colFirst="0" w:colLast="0" w:name="_atfkf78rplzk" w:id="91"/>
      <w:bookmarkEnd w:id="91"/>
      <w:r w:rsidDel="00000000" w:rsidR="00000000" w:rsidRPr="00000000">
        <w:rPr>
          <w:rtl w:val="0"/>
        </w:rPr>
        <w:t xml:space="preserve">3.2.15.2 Input</w:t>
      </w:r>
    </w:p>
    <w:p w:rsidR="00000000" w:rsidDel="00000000" w:rsidP="00000000" w:rsidRDefault="00000000" w:rsidRPr="00000000" w14:paraId="00000258">
      <w:pPr>
        <w:rPr/>
      </w:pPr>
      <w:r w:rsidDel="00000000" w:rsidR="00000000" w:rsidRPr="00000000">
        <w:rPr>
          <w:rtl w:val="0"/>
        </w:rPr>
        <w:tab/>
        <w:tab/>
        <w:t xml:space="preserve">Nome  CashBook</w:t>
      </w:r>
    </w:p>
    <w:p w:rsidR="00000000" w:rsidDel="00000000" w:rsidP="00000000" w:rsidRDefault="00000000" w:rsidRPr="00000000" w14:paraId="00000259">
      <w:pPr>
        <w:pStyle w:val="Heading4"/>
        <w:rPr/>
      </w:pPr>
      <w:bookmarkStart w:colFirst="0" w:colLast="0" w:name="_63vgsvl2975" w:id="92"/>
      <w:bookmarkEnd w:id="92"/>
      <w:r w:rsidDel="00000000" w:rsidR="00000000" w:rsidRPr="00000000">
        <w:rPr>
          <w:rtl w:val="0"/>
        </w:rPr>
        <w:t xml:space="preserve">3.2.15.3 Elaborazione</w:t>
      </w:r>
    </w:p>
    <w:p w:rsidR="00000000" w:rsidDel="00000000" w:rsidP="00000000" w:rsidRDefault="00000000" w:rsidRPr="00000000" w14:paraId="0000025A">
      <w:pPr>
        <w:ind w:left="720" w:firstLine="720"/>
        <w:rPr/>
      </w:pPr>
      <w:r w:rsidDel="00000000" w:rsidR="00000000" w:rsidRPr="00000000">
        <w:rPr>
          <w:rtl w:val="0"/>
        </w:rPr>
        <w:t xml:space="preserve">Si verifica che non esista un altro CashBook con nome uguale a quello da </w:t>
      </w:r>
    </w:p>
    <w:p w:rsidR="00000000" w:rsidDel="00000000" w:rsidP="00000000" w:rsidRDefault="00000000" w:rsidRPr="00000000" w14:paraId="0000025B">
      <w:pPr>
        <w:ind w:left="720" w:firstLine="720"/>
        <w:rPr/>
      </w:pPr>
      <w:r w:rsidDel="00000000" w:rsidR="00000000" w:rsidRPr="00000000">
        <w:rPr>
          <w:rtl w:val="0"/>
        </w:rPr>
        <w:t xml:space="preserve">creare, altrimenti l’operazione non è effettuabile</w:t>
      </w:r>
    </w:p>
    <w:p w:rsidR="00000000" w:rsidDel="00000000" w:rsidP="00000000" w:rsidRDefault="00000000" w:rsidRPr="00000000" w14:paraId="0000025C">
      <w:pPr>
        <w:pStyle w:val="Heading4"/>
        <w:rPr/>
      </w:pPr>
      <w:bookmarkStart w:colFirst="0" w:colLast="0" w:name="_tn3sco5admn2" w:id="93"/>
      <w:bookmarkEnd w:id="93"/>
      <w:r w:rsidDel="00000000" w:rsidR="00000000" w:rsidRPr="00000000">
        <w:rPr>
          <w:rtl w:val="0"/>
        </w:rPr>
        <w:t xml:space="preserve">3.2.15.4 Output</w:t>
      </w:r>
    </w:p>
    <w:p w:rsidR="00000000" w:rsidDel="00000000" w:rsidP="00000000" w:rsidRDefault="00000000" w:rsidRPr="00000000" w14:paraId="0000025D">
      <w:pPr>
        <w:rPr/>
      </w:pPr>
      <w:r w:rsidDel="00000000" w:rsidR="00000000" w:rsidRPr="00000000">
        <w:rPr>
          <w:rtl w:val="0"/>
        </w:rPr>
        <w:tab/>
        <w:tab/>
        <w:t xml:space="preserve">Registrazione del nuovo CashBook nell’account dell’utente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3"/>
        <w:rPr/>
      </w:pPr>
      <w:bookmarkStart w:colFirst="0" w:colLast="0" w:name="_unsyluekbxhq" w:id="94"/>
      <w:bookmarkEnd w:id="94"/>
      <w:r w:rsidDel="00000000" w:rsidR="00000000" w:rsidRPr="00000000">
        <w:rPr>
          <w:rtl w:val="0"/>
        </w:rPr>
        <w:t xml:space="preserve">3.2.16 Eliminazione  CashBook</w:t>
      </w:r>
    </w:p>
    <w:p w:rsidR="00000000" w:rsidDel="00000000" w:rsidP="00000000" w:rsidRDefault="00000000" w:rsidRPr="00000000" w14:paraId="00000260">
      <w:pPr>
        <w:pStyle w:val="Heading4"/>
        <w:rPr/>
      </w:pPr>
      <w:bookmarkStart w:colFirst="0" w:colLast="0" w:name="_pw7x4gwiu77c" w:id="95"/>
      <w:bookmarkEnd w:id="95"/>
      <w:r w:rsidDel="00000000" w:rsidR="00000000" w:rsidRPr="00000000">
        <w:rPr>
          <w:rtl w:val="0"/>
        </w:rPr>
        <w:t xml:space="preserve">3.2.16.1  Introduzione</w:t>
      </w:r>
    </w:p>
    <w:p w:rsidR="00000000" w:rsidDel="00000000" w:rsidP="00000000" w:rsidRDefault="00000000" w:rsidRPr="00000000" w14:paraId="00000261">
      <w:pPr>
        <w:rPr/>
      </w:pPr>
      <w:r w:rsidDel="00000000" w:rsidR="00000000" w:rsidRPr="00000000">
        <w:rPr>
          <w:rtl w:val="0"/>
        </w:rPr>
        <w:tab/>
        <w:tab/>
        <w:t xml:space="preserve">Permette l’eliminazione di un cashbook personale</w:t>
      </w:r>
    </w:p>
    <w:p w:rsidR="00000000" w:rsidDel="00000000" w:rsidP="00000000" w:rsidRDefault="00000000" w:rsidRPr="00000000" w14:paraId="00000262">
      <w:pPr>
        <w:pStyle w:val="Heading4"/>
        <w:rPr/>
      </w:pPr>
      <w:bookmarkStart w:colFirst="0" w:colLast="0" w:name="_ayeixtpyyb4h" w:id="96"/>
      <w:bookmarkEnd w:id="96"/>
      <w:r w:rsidDel="00000000" w:rsidR="00000000" w:rsidRPr="00000000">
        <w:rPr>
          <w:rtl w:val="0"/>
        </w:rPr>
        <w:t xml:space="preserve">3.2.16.2 Input</w:t>
      </w:r>
    </w:p>
    <w:p w:rsidR="00000000" w:rsidDel="00000000" w:rsidP="00000000" w:rsidRDefault="00000000" w:rsidRPr="00000000" w14:paraId="00000263">
      <w:pPr>
        <w:rPr/>
      </w:pPr>
      <w:r w:rsidDel="00000000" w:rsidR="00000000" w:rsidRPr="00000000">
        <w:rPr>
          <w:rtl w:val="0"/>
        </w:rPr>
        <w:tab/>
        <w:tab/>
        <w:t xml:space="preserve">CashBook (da eliminare)</w:t>
      </w:r>
    </w:p>
    <w:p w:rsidR="00000000" w:rsidDel="00000000" w:rsidP="00000000" w:rsidRDefault="00000000" w:rsidRPr="00000000" w14:paraId="00000264">
      <w:pPr>
        <w:pStyle w:val="Heading4"/>
        <w:rPr/>
      </w:pPr>
      <w:bookmarkStart w:colFirst="0" w:colLast="0" w:name="_h3k8ohhcm8hf" w:id="97"/>
      <w:bookmarkEnd w:id="97"/>
      <w:r w:rsidDel="00000000" w:rsidR="00000000" w:rsidRPr="00000000">
        <w:rPr>
          <w:rtl w:val="0"/>
        </w:rPr>
        <w:t xml:space="preserve">3.2.16.3 Elaborazione</w:t>
      </w:r>
    </w:p>
    <w:p w:rsidR="00000000" w:rsidDel="00000000" w:rsidP="00000000" w:rsidRDefault="00000000" w:rsidRPr="00000000" w14:paraId="00000265">
      <w:pPr>
        <w:rPr/>
      </w:pPr>
      <w:r w:rsidDel="00000000" w:rsidR="00000000" w:rsidRPr="00000000">
        <w:rPr>
          <w:rtl w:val="0"/>
        </w:rPr>
        <w:tab/>
        <w:tab/>
        <w:t xml:space="preserve">Nessuna elaborazione</w:t>
      </w:r>
    </w:p>
    <w:p w:rsidR="00000000" w:rsidDel="00000000" w:rsidP="00000000" w:rsidRDefault="00000000" w:rsidRPr="00000000" w14:paraId="00000266">
      <w:pPr>
        <w:pStyle w:val="Heading4"/>
        <w:rPr/>
      </w:pPr>
      <w:bookmarkStart w:colFirst="0" w:colLast="0" w:name="_amiofpc2arhl" w:id="98"/>
      <w:bookmarkEnd w:id="98"/>
      <w:r w:rsidDel="00000000" w:rsidR="00000000" w:rsidRPr="00000000">
        <w:rPr>
          <w:rtl w:val="0"/>
        </w:rPr>
        <w:t xml:space="preserve">3.2.16.4 Output</w:t>
      </w:r>
    </w:p>
    <w:p w:rsidR="00000000" w:rsidDel="00000000" w:rsidP="00000000" w:rsidRDefault="00000000" w:rsidRPr="00000000" w14:paraId="00000267">
      <w:pPr>
        <w:rPr/>
      </w:pPr>
      <w:r w:rsidDel="00000000" w:rsidR="00000000" w:rsidRPr="00000000">
        <w:rPr>
          <w:rtl w:val="0"/>
        </w:rPr>
        <w:tab/>
        <w:tab/>
        <w:t xml:space="preserve">Eliminazione del CashBook dall’account utente</w:t>
      </w:r>
    </w:p>
    <w:p w:rsidR="00000000" w:rsidDel="00000000" w:rsidP="00000000" w:rsidRDefault="00000000" w:rsidRPr="00000000" w14:paraId="00000268">
      <w:pPr>
        <w:pStyle w:val="Heading3"/>
        <w:rPr/>
      </w:pPr>
      <w:bookmarkStart w:colFirst="0" w:colLast="0" w:name="_l5mxh6eccs7c" w:id="99"/>
      <w:bookmarkEnd w:id="99"/>
      <w:r w:rsidDel="00000000" w:rsidR="00000000" w:rsidRPr="00000000">
        <w:rPr>
          <w:rtl w:val="0"/>
        </w:rPr>
        <w:t xml:space="preserve">3.2.17</w:t>
      </w:r>
      <w:commentRangeStart w:id="5"/>
      <w:commentRangeStart w:id="6"/>
      <w:r w:rsidDel="00000000" w:rsidR="00000000" w:rsidRPr="00000000">
        <w:rPr>
          <w:rtl w:val="0"/>
        </w:rPr>
        <w:t xml:space="preserve"> Aggiunta Watcher C</w:t>
      </w:r>
      <w:r w:rsidDel="00000000" w:rsidR="00000000" w:rsidRPr="00000000">
        <w:rPr>
          <w:rtl w:val="0"/>
        </w:rPr>
        <w:t xml:space="preserve">Corrente/Carta</w:t>
      </w:r>
      <w:r w:rsidDel="00000000" w:rsidR="00000000" w:rsidRPr="00000000">
        <w:rPr>
          <w:rtl w:val="0"/>
        </w:rPr>
        <w:t xml:space="preserve"> a un CashBook</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269">
      <w:pPr>
        <w:pStyle w:val="Heading4"/>
        <w:rPr/>
      </w:pPr>
      <w:bookmarkStart w:colFirst="0" w:colLast="0" w:name="_9f7iyrnd2f4f" w:id="100"/>
      <w:bookmarkEnd w:id="100"/>
      <w:r w:rsidDel="00000000" w:rsidR="00000000" w:rsidRPr="00000000">
        <w:rPr>
          <w:rtl w:val="0"/>
        </w:rPr>
        <w:t xml:space="preserve">3.2.17.1  Introduzione</w:t>
      </w:r>
    </w:p>
    <w:p w:rsidR="00000000" w:rsidDel="00000000" w:rsidP="00000000" w:rsidRDefault="00000000" w:rsidRPr="00000000" w14:paraId="0000026A">
      <w:pPr>
        <w:ind w:left="1440" w:firstLine="0"/>
        <w:rPr/>
      </w:pPr>
      <w:r w:rsidDel="00000000" w:rsidR="00000000" w:rsidRPr="00000000">
        <w:rPr>
          <w:rtl w:val="0"/>
        </w:rPr>
        <w:t xml:space="preserve">Permette a un cashbook di tenere conto delle spese fatte da un determinato c</w:t>
      </w:r>
      <w:r w:rsidDel="00000000" w:rsidR="00000000" w:rsidRPr="00000000">
        <w:rPr>
          <w:rtl w:val="0"/>
        </w:rPr>
        <w:t xml:space="preserve">corrente</w:t>
      </w:r>
      <w:r w:rsidDel="00000000" w:rsidR="00000000" w:rsidRPr="00000000">
        <w:rPr>
          <w:rtl w:val="0"/>
        </w:rPr>
        <w:t xml:space="preserve"> o carta dell’account utente</w:t>
      </w:r>
    </w:p>
    <w:p w:rsidR="00000000" w:rsidDel="00000000" w:rsidP="00000000" w:rsidRDefault="00000000" w:rsidRPr="00000000" w14:paraId="0000026B">
      <w:pPr>
        <w:pStyle w:val="Heading4"/>
        <w:rPr/>
      </w:pPr>
      <w:bookmarkStart w:colFirst="0" w:colLast="0" w:name="_wvukyiwidnp" w:id="101"/>
      <w:bookmarkEnd w:id="101"/>
      <w:r w:rsidDel="00000000" w:rsidR="00000000" w:rsidRPr="00000000">
        <w:rPr>
          <w:rtl w:val="0"/>
        </w:rPr>
        <w:t xml:space="preserve">3.2.17.2 Input</w:t>
      </w:r>
    </w:p>
    <w:p w:rsidR="00000000" w:rsidDel="00000000" w:rsidP="00000000" w:rsidRDefault="00000000" w:rsidRPr="00000000" w14:paraId="0000026C">
      <w:pPr>
        <w:rPr/>
      </w:pPr>
      <w:r w:rsidDel="00000000" w:rsidR="00000000" w:rsidRPr="00000000">
        <w:rPr>
          <w:rtl w:val="0"/>
        </w:rPr>
        <w:tab/>
        <w:tab/>
        <w:t xml:space="preserve">CashBook (su cui aggiungere il Watcher), </w:t>
      </w:r>
      <w:r w:rsidDel="00000000" w:rsidR="00000000" w:rsidRPr="00000000">
        <w:rPr>
          <w:rtl w:val="0"/>
        </w:rPr>
        <w:t xml:space="preserve">CCorrente</w:t>
      </w:r>
      <w:r w:rsidDel="00000000" w:rsidR="00000000" w:rsidRPr="00000000">
        <w:rPr>
          <w:rtl w:val="0"/>
        </w:rPr>
        <w:t xml:space="preserve"> / Conto</w:t>
      </w:r>
    </w:p>
    <w:p w:rsidR="00000000" w:rsidDel="00000000" w:rsidP="00000000" w:rsidRDefault="00000000" w:rsidRPr="00000000" w14:paraId="0000026D">
      <w:pPr>
        <w:pStyle w:val="Heading4"/>
        <w:rPr/>
      </w:pPr>
      <w:bookmarkStart w:colFirst="0" w:colLast="0" w:name="_dqc0pf2oq0e4" w:id="102"/>
      <w:bookmarkEnd w:id="102"/>
      <w:r w:rsidDel="00000000" w:rsidR="00000000" w:rsidRPr="00000000">
        <w:rPr>
          <w:rtl w:val="0"/>
        </w:rPr>
        <w:t xml:space="preserve">3.2.17.3 Elaborazione</w:t>
      </w:r>
    </w:p>
    <w:p w:rsidR="00000000" w:rsidDel="00000000" w:rsidP="00000000" w:rsidRDefault="00000000" w:rsidRPr="00000000" w14:paraId="0000026E">
      <w:pPr>
        <w:ind w:left="1440" w:firstLine="0"/>
        <w:rPr/>
      </w:pPr>
      <w:r w:rsidDel="00000000" w:rsidR="00000000" w:rsidRPr="00000000">
        <w:rPr>
          <w:rtl w:val="0"/>
        </w:rPr>
        <w:t xml:space="preserve">Si verifica che non esista un watcher già associato tra il </w:t>
      </w:r>
      <w:r w:rsidDel="00000000" w:rsidR="00000000" w:rsidRPr="00000000">
        <w:rPr>
          <w:rtl w:val="0"/>
        </w:rPr>
        <w:t xml:space="preserve">ccorrente</w:t>
      </w:r>
      <w:r w:rsidDel="00000000" w:rsidR="00000000" w:rsidRPr="00000000">
        <w:rPr>
          <w:rtl w:val="0"/>
        </w:rPr>
        <w:t xml:space="preserve"> e conto allo stesso cashbook, altrimenti operazione non effettuabile</w:t>
      </w:r>
    </w:p>
    <w:p w:rsidR="00000000" w:rsidDel="00000000" w:rsidP="00000000" w:rsidRDefault="00000000" w:rsidRPr="00000000" w14:paraId="0000026F">
      <w:pPr>
        <w:pStyle w:val="Heading4"/>
        <w:rPr/>
      </w:pPr>
      <w:bookmarkStart w:colFirst="0" w:colLast="0" w:name="_10zx1l3kryq8" w:id="103"/>
      <w:bookmarkEnd w:id="103"/>
      <w:r w:rsidDel="00000000" w:rsidR="00000000" w:rsidRPr="00000000">
        <w:rPr>
          <w:rtl w:val="0"/>
        </w:rPr>
        <w:t xml:space="preserve">3.2.17.4 Output</w:t>
      </w:r>
    </w:p>
    <w:p w:rsidR="00000000" w:rsidDel="00000000" w:rsidP="00000000" w:rsidRDefault="00000000" w:rsidRPr="00000000" w14:paraId="00000270">
      <w:pPr>
        <w:rPr/>
      </w:pPr>
      <w:r w:rsidDel="00000000" w:rsidR="00000000" w:rsidRPr="00000000">
        <w:rPr>
          <w:rtl w:val="0"/>
        </w:rPr>
        <w:tab/>
        <w:tab/>
        <w:t xml:space="preserve">Registrazione watcher tra </w:t>
      </w:r>
      <w:r w:rsidDel="00000000" w:rsidR="00000000" w:rsidRPr="00000000">
        <w:rPr>
          <w:rtl w:val="0"/>
        </w:rPr>
        <w:t xml:space="preserve">ccorrente</w:t>
      </w:r>
      <w:r w:rsidDel="00000000" w:rsidR="00000000" w:rsidRPr="00000000">
        <w:rPr>
          <w:rtl w:val="0"/>
        </w:rPr>
        <w:t xml:space="preserve"> e cashbook</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3"/>
        <w:rPr/>
      </w:pPr>
      <w:bookmarkStart w:colFirst="0" w:colLast="0" w:name="_tsvk05hgjaau" w:id="104"/>
      <w:bookmarkEnd w:id="104"/>
      <w:r w:rsidDel="00000000" w:rsidR="00000000" w:rsidRPr="00000000">
        <w:rPr>
          <w:rtl w:val="0"/>
        </w:rPr>
        <w:t xml:space="preserve">3.2.18 Rimozione Watcher </w:t>
      </w:r>
      <w:r w:rsidDel="00000000" w:rsidR="00000000" w:rsidRPr="00000000">
        <w:rPr>
          <w:rtl w:val="0"/>
        </w:rPr>
        <w:t xml:space="preserve">CCorrente/Carta</w:t>
      </w:r>
      <w:r w:rsidDel="00000000" w:rsidR="00000000" w:rsidRPr="00000000">
        <w:rPr>
          <w:rtl w:val="0"/>
        </w:rPr>
        <w:t xml:space="preserve"> da un CashBook</w:t>
      </w:r>
    </w:p>
    <w:p w:rsidR="00000000" w:rsidDel="00000000" w:rsidP="00000000" w:rsidRDefault="00000000" w:rsidRPr="00000000" w14:paraId="00000273">
      <w:pPr>
        <w:pStyle w:val="Heading4"/>
        <w:rPr/>
      </w:pPr>
      <w:bookmarkStart w:colFirst="0" w:colLast="0" w:name="_3ln4qzsjw5eb" w:id="105"/>
      <w:bookmarkEnd w:id="105"/>
      <w:r w:rsidDel="00000000" w:rsidR="00000000" w:rsidRPr="00000000">
        <w:rPr>
          <w:rtl w:val="0"/>
        </w:rPr>
        <w:t xml:space="preserve">3.2.18.1  Introduzione</w:t>
      </w:r>
    </w:p>
    <w:p w:rsidR="00000000" w:rsidDel="00000000" w:rsidP="00000000" w:rsidRDefault="00000000" w:rsidRPr="00000000" w14:paraId="00000274">
      <w:pPr>
        <w:rPr/>
      </w:pPr>
      <w:r w:rsidDel="00000000" w:rsidR="00000000" w:rsidRPr="00000000">
        <w:rPr>
          <w:rtl w:val="0"/>
        </w:rPr>
        <w:tab/>
        <w:tab/>
        <w:t xml:space="preserve">Permette la rimozione di un watcher da un cashbook</w:t>
      </w:r>
    </w:p>
    <w:p w:rsidR="00000000" w:rsidDel="00000000" w:rsidP="00000000" w:rsidRDefault="00000000" w:rsidRPr="00000000" w14:paraId="00000275">
      <w:pPr>
        <w:pStyle w:val="Heading4"/>
        <w:rPr/>
      </w:pPr>
      <w:bookmarkStart w:colFirst="0" w:colLast="0" w:name="_1ifstdxeeype" w:id="106"/>
      <w:bookmarkEnd w:id="106"/>
      <w:r w:rsidDel="00000000" w:rsidR="00000000" w:rsidRPr="00000000">
        <w:rPr>
          <w:rtl w:val="0"/>
        </w:rPr>
        <w:t xml:space="preserve">3.2.18.2 Input</w:t>
      </w:r>
    </w:p>
    <w:p w:rsidR="00000000" w:rsidDel="00000000" w:rsidP="00000000" w:rsidRDefault="00000000" w:rsidRPr="00000000" w14:paraId="00000276">
      <w:pPr>
        <w:rPr/>
      </w:pPr>
      <w:r w:rsidDel="00000000" w:rsidR="00000000" w:rsidRPr="00000000">
        <w:rPr>
          <w:rtl w:val="0"/>
        </w:rPr>
        <w:tab/>
        <w:tab/>
      </w:r>
      <w:commentRangeStart w:id="7"/>
      <w:r w:rsidDel="00000000" w:rsidR="00000000" w:rsidRPr="00000000">
        <w:rPr>
          <w:rtl w:val="0"/>
        </w:rPr>
        <w:t xml:space="preserve">Watcher(da rimuovere)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77">
      <w:pPr>
        <w:pStyle w:val="Heading4"/>
        <w:rPr/>
      </w:pPr>
      <w:bookmarkStart w:colFirst="0" w:colLast="0" w:name="_ltqd5kmwq66n" w:id="107"/>
      <w:bookmarkEnd w:id="107"/>
      <w:r w:rsidDel="00000000" w:rsidR="00000000" w:rsidRPr="00000000">
        <w:rPr>
          <w:rtl w:val="0"/>
        </w:rPr>
        <w:t xml:space="preserve">3.2.18.3 Elaborazione</w:t>
      </w:r>
    </w:p>
    <w:p w:rsidR="00000000" w:rsidDel="00000000" w:rsidP="00000000" w:rsidRDefault="00000000" w:rsidRPr="00000000" w14:paraId="00000278">
      <w:pPr>
        <w:rPr/>
      </w:pPr>
      <w:r w:rsidDel="00000000" w:rsidR="00000000" w:rsidRPr="00000000">
        <w:rPr>
          <w:rtl w:val="0"/>
        </w:rPr>
        <w:tab/>
        <w:tab/>
        <w:t xml:space="preserve">Nessuna elaborazione</w:t>
      </w:r>
    </w:p>
    <w:p w:rsidR="00000000" w:rsidDel="00000000" w:rsidP="00000000" w:rsidRDefault="00000000" w:rsidRPr="00000000" w14:paraId="00000279">
      <w:pPr>
        <w:pStyle w:val="Heading4"/>
        <w:rPr/>
      </w:pPr>
      <w:bookmarkStart w:colFirst="0" w:colLast="0" w:name="_e340maro0wsi" w:id="108"/>
      <w:bookmarkEnd w:id="108"/>
      <w:r w:rsidDel="00000000" w:rsidR="00000000" w:rsidRPr="00000000">
        <w:rPr>
          <w:rtl w:val="0"/>
        </w:rPr>
        <w:t xml:space="preserve">3.2.18.4 Output</w:t>
      </w:r>
    </w:p>
    <w:p w:rsidR="00000000" w:rsidDel="00000000" w:rsidP="00000000" w:rsidRDefault="00000000" w:rsidRPr="00000000" w14:paraId="0000027A">
      <w:pPr>
        <w:rPr/>
      </w:pPr>
      <w:r w:rsidDel="00000000" w:rsidR="00000000" w:rsidRPr="00000000">
        <w:rPr>
          <w:rtl w:val="0"/>
        </w:rPr>
        <w:tab/>
        <w:tab/>
        <w:t xml:space="preserve">Rimozione del watcher dall’account dell’utente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3"/>
        <w:rPr/>
      </w:pPr>
      <w:bookmarkStart w:colFirst="0" w:colLast="0" w:name="_q3nj2kldmgih" w:id="109"/>
      <w:bookmarkEnd w:id="109"/>
      <w:r w:rsidDel="00000000" w:rsidR="00000000" w:rsidRPr="00000000">
        <w:rPr>
          <w:rtl w:val="0"/>
        </w:rPr>
        <w:t xml:space="preserve">3.2.19 Aggiunta Movimento in CashBook</w:t>
      </w:r>
    </w:p>
    <w:p w:rsidR="00000000" w:rsidDel="00000000" w:rsidP="00000000" w:rsidRDefault="00000000" w:rsidRPr="00000000" w14:paraId="0000027D">
      <w:pPr>
        <w:pStyle w:val="Heading4"/>
        <w:rPr/>
      </w:pPr>
      <w:bookmarkStart w:colFirst="0" w:colLast="0" w:name="_q5boitfvy8lq" w:id="110"/>
      <w:bookmarkEnd w:id="110"/>
      <w:r w:rsidDel="00000000" w:rsidR="00000000" w:rsidRPr="00000000">
        <w:rPr>
          <w:rtl w:val="0"/>
        </w:rPr>
        <w:t xml:space="preserve">3.2.19.1  Introduzione</w:t>
      </w:r>
    </w:p>
    <w:p w:rsidR="00000000" w:rsidDel="00000000" w:rsidP="00000000" w:rsidRDefault="00000000" w:rsidRPr="00000000" w14:paraId="0000027E">
      <w:pPr>
        <w:rPr/>
      </w:pPr>
      <w:r w:rsidDel="00000000" w:rsidR="00000000" w:rsidRPr="00000000">
        <w:rPr>
          <w:rtl w:val="0"/>
        </w:rPr>
        <w:tab/>
        <w:tab/>
        <w:t xml:space="preserve">Permette la registrazione di un movimento su un determinato cashbook</w:t>
      </w:r>
    </w:p>
    <w:p w:rsidR="00000000" w:rsidDel="00000000" w:rsidP="00000000" w:rsidRDefault="00000000" w:rsidRPr="00000000" w14:paraId="0000027F">
      <w:pPr>
        <w:pStyle w:val="Heading4"/>
        <w:rPr/>
      </w:pPr>
      <w:bookmarkStart w:colFirst="0" w:colLast="0" w:name="_9is4qdk1xjpc" w:id="111"/>
      <w:bookmarkEnd w:id="111"/>
      <w:r w:rsidDel="00000000" w:rsidR="00000000" w:rsidRPr="00000000">
        <w:rPr>
          <w:rtl w:val="0"/>
        </w:rPr>
        <w:t xml:space="preserve">3.2.19.2 Input</w:t>
      </w:r>
    </w:p>
    <w:p w:rsidR="00000000" w:rsidDel="00000000" w:rsidP="00000000" w:rsidRDefault="00000000" w:rsidRPr="00000000" w14:paraId="00000280">
      <w:pPr>
        <w:rPr/>
      </w:pPr>
      <w:r w:rsidDel="00000000" w:rsidR="00000000" w:rsidRPr="00000000">
        <w:rPr>
          <w:rtl w:val="0"/>
        </w:rPr>
        <w:tab/>
        <w:tab/>
        <w:t xml:space="preserve">Data creazione, e altri dati relativi al documento di Visione.</w:t>
      </w:r>
    </w:p>
    <w:p w:rsidR="00000000" w:rsidDel="00000000" w:rsidP="00000000" w:rsidRDefault="00000000" w:rsidRPr="00000000" w14:paraId="00000281">
      <w:pPr>
        <w:pStyle w:val="Heading4"/>
        <w:rPr/>
      </w:pPr>
      <w:bookmarkStart w:colFirst="0" w:colLast="0" w:name="_t54gahx6y9rp" w:id="112"/>
      <w:bookmarkEnd w:id="112"/>
      <w:r w:rsidDel="00000000" w:rsidR="00000000" w:rsidRPr="00000000">
        <w:rPr>
          <w:rtl w:val="0"/>
        </w:rPr>
        <w:t xml:space="preserve">3.2.19.3 Elaborazione</w:t>
      </w:r>
    </w:p>
    <w:p w:rsidR="00000000" w:rsidDel="00000000" w:rsidP="00000000" w:rsidRDefault="00000000" w:rsidRPr="00000000" w14:paraId="00000282">
      <w:pPr>
        <w:ind w:left="1440" w:firstLine="0"/>
        <w:rPr/>
      </w:pPr>
      <w:r w:rsidDel="00000000" w:rsidR="00000000" w:rsidRPr="00000000">
        <w:rPr>
          <w:rtl w:val="0"/>
        </w:rPr>
        <w:t xml:space="preserve">Si verifica che sia rispettato il formato e le regole date dal documento di Visione, altrimenti operazione non è effettuabile</w:t>
      </w:r>
    </w:p>
    <w:p w:rsidR="00000000" w:rsidDel="00000000" w:rsidP="00000000" w:rsidRDefault="00000000" w:rsidRPr="00000000" w14:paraId="00000283">
      <w:pPr>
        <w:pStyle w:val="Heading4"/>
        <w:rPr/>
      </w:pPr>
      <w:bookmarkStart w:colFirst="0" w:colLast="0" w:name="_qzy8owqpp7lh" w:id="113"/>
      <w:bookmarkEnd w:id="113"/>
      <w:r w:rsidDel="00000000" w:rsidR="00000000" w:rsidRPr="00000000">
        <w:rPr>
          <w:rtl w:val="0"/>
        </w:rPr>
        <w:t xml:space="preserve">3.2.19.4 Output</w:t>
      </w:r>
    </w:p>
    <w:p w:rsidR="00000000" w:rsidDel="00000000" w:rsidP="00000000" w:rsidRDefault="00000000" w:rsidRPr="00000000" w14:paraId="00000284">
      <w:pPr>
        <w:rPr/>
      </w:pPr>
      <w:r w:rsidDel="00000000" w:rsidR="00000000" w:rsidRPr="00000000">
        <w:rPr>
          <w:rtl w:val="0"/>
        </w:rPr>
        <w:tab/>
        <w:tab/>
        <w:t xml:space="preserve">Registrazione movimento  all’interno del cashbook</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pStyle w:val="Heading3"/>
        <w:rPr/>
      </w:pPr>
      <w:bookmarkStart w:colFirst="0" w:colLast="0" w:name="_uq4mw77dmda8" w:id="114"/>
      <w:bookmarkEnd w:id="114"/>
      <w:r w:rsidDel="00000000" w:rsidR="00000000" w:rsidRPr="00000000">
        <w:rPr>
          <w:rtl w:val="0"/>
        </w:rPr>
        <w:t xml:space="preserve">3.2.20 Rimozione Movimento in CashBook</w:t>
      </w:r>
    </w:p>
    <w:p w:rsidR="00000000" w:rsidDel="00000000" w:rsidP="00000000" w:rsidRDefault="00000000" w:rsidRPr="00000000" w14:paraId="00000287">
      <w:pPr>
        <w:pStyle w:val="Heading4"/>
        <w:rPr/>
      </w:pPr>
      <w:bookmarkStart w:colFirst="0" w:colLast="0" w:name="_e7v6cxuw9h2i" w:id="115"/>
      <w:bookmarkEnd w:id="115"/>
      <w:r w:rsidDel="00000000" w:rsidR="00000000" w:rsidRPr="00000000">
        <w:rPr>
          <w:rtl w:val="0"/>
        </w:rPr>
        <w:t xml:space="preserve">3.2.20.1  Introduzione</w:t>
      </w:r>
    </w:p>
    <w:p w:rsidR="00000000" w:rsidDel="00000000" w:rsidP="00000000" w:rsidRDefault="00000000" w:rsidRPr="00000000" w14:paraId="00000288">
      <w:pPr>
        <w:rPr/>
      </w:pPr>
      <w:r w:rsidDel="00000000" w:rsidR="00000000" w:rsidRPr="00000000">
        <w:rPr>
          <w:rtl w:val="0"/>
        </w:rPr>
        <w:tab/>
        <w:tab/>
        <w:t xml:space="preserve">Permette la rimozione di un movimento da un determinato cashbook</w:t>
      </w:r>
    </w:p>
    <w:p w:rsidR="00000000" w:rsidDel="00000000" w:rsidP="00000000" w:rsidRDefault="00000000" w:rsidRPr="00000000" w14:paraId="00000289">
      <w:pPr>
        <w:pStyle w:val="Heading4"/>
        <w:rPr/>
      </w:pPr>
      <w:bookmarkStart w:colFirst="0" w:colLast="0" w:name="_bffwr9nyesxx" w:id="116"/>
      <w:bookmarkEnd w:id="116"/>
      <w:r w:rsidDel="00000000" w:rsidR="00000000" w:rsidRPr="00000000">
        <w:rPr>
          <w:rtl w:val="0"/>
        </w:rPr>
        <w:t xml:space="preserve">3.2.20.2 Input</w:t>
      </w:r>
    </w:p>
    <w:p w:rsidR="00000000" w:rsidDel="00000000" w:rsidP="00000000" w:rsidRDefault="00000000" w:rsidRPr="00000000" w14:paraId="0000028A">
      <w:pPr>
        <w:rPr/>
      </w:pPr>
      <w:r w:rsidDel="00000000" w:rsidR="00000000" w:rsidRPr="00000000">
        <w:rPr>
          <w:rtl w:val="0"/>
        </w:rPr>
        <w:tab/>
        <w:tab/>
        <w:t xml:space="preserve">Movimento</w:t>
      </w:r>
    </w:p>
    <w:p w:rsidR="00000000" w:rsidDel="00000000" w:rsidP="00000000" w:rsidRDefault="00000000" w:rsidRPr="00000000" w14:paraId="0000028B">
      <w:pPr>
        <w:pStyle w:val="Heading4"/>
        <w:rPr/>
      </w:pPr>
      <w:bookmarkStart w:colFirst="0" w:colLast="0" w:name="_egd6ndjk1lrh" w:id="117"/>
      <w:bookmarkEnd w:id="117"/>
      <w:r w:rsidDel="00000000" w:rsidR="00000000" w:rsidRPr="00000000">
        <w:rPr>
          <w:rtl w:val="0"/>
        </w:rPr>
        <w:t xml:space="preserve">3.2.20.3 Elaborazione</w:t>
      </w:r>
    </w:p>
    <w:p w:rsidR="00000000" w:rsidDel="00000000" w:rsidP="00000000" w:rsidRDefault="00000000" w:rsidRPr="00000000" w14:paraId="0000028C">
      <w:pPr>
        <w:rPr/>
      </w:pPr>
      <w:r w:rsidDel="00000000" w:rsidR="00000000" w:rsidRPr="00000000">
        <w:rPr>
          <w:rtl w:val="0"/>
        </w:rPr>
        <w:tab/>
        <w:tab/>
        <w:t xml:space="preserve">Nessuna elaborazione</w:t>
      </w:r>
    </w:p>
    <w:p w:rsidR="00000000" w:rsidDel="00000000" w:rsidP="00000000" w:rsidRDefault="00000000" w:rsidRPr="00000000" w14:paraId="0000028D">
      <w:pPr>
        <w:pStyle w:val="Heading4"/>
        <w:rPr/>
      </w:pPr>
      <w:bookmarkStart w:colFirst="0" w:colLast="0" w:name="_bx2p5arw8tv9" w:id="118"/>
      <w:bookmarkEnd w:id="118"/>
      <w:r w:rsidDel="00000000" w:rsidR="00000000" w:rsidRPr="00000000">
        <w:rPr>
          <w:rtl w:val="0"/>
        </w:rPr>
        <w:t xml:space="preserve">3.2.20.4 Output</w:t>
      </w:r>
    </w:p>
    <w:p w:rsidR="00000000" w:rsidDel="00000000" w:rsidP="00000000" w:rsidRDefault="00000000" w:rsidRPr="00000000" w14:paraId="0000028E">
      <w:pPr>
        <w:rPr/>
      </w:pPr>
      <w:r w:rsidDel="00000000" w:rsidR="00000000" w:rsidRPr="00000000">
        <w:rPr>
          <w:rtl w:val="0"/>
        </w:rPr>
        <w:tab/>
        <w:tab/>
        <w:t xml:space="preserve">Rimozione movimento dal cashbook</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3"/>
        <w:rPr/>
      </w:pPr>
      <w:bookmarkStart w:colFirst="0" w:colLast="0" w:name="_3f6oldveddq3" w:id="119"/>
      <w:bookmarkEnd w:id="119"/>
      <w:r w:rsidDel="00000000" w:rsidR="00000000" w:rsidRPr="00000000">
        <w:rPr>
          <w:rtl w:val="0"/>
        </w:rPr>
        <w:t xml:space="preserve">3.2.21 Modifica Movimento di un CashBook</w:t>
      </w:r>
    </w:p>
    <w:p w:rsidR="00000000" w:rsidDel="00000000" w:rsidP="00000000" w:rsidRDefault="00000000" w:rsidRPr="00000000" w14:paraId="00000291">
      <w:pPr>
        <w:pStyle w:val="Heading4"/>
        <w:rPr/>
      </w:pPr>
      <w:bookmarkStart w:colFirst="0" w:colLast="0" w:name="_v531b96ql94c" w:id="120"/>
      <w:bookmarkEnd w:id="120"/>
      <w:r w:rsidDel="00000000" w:rsidR="00000000" w:rsidRPr="00000000">
        <w:rPr>
          <w:rtl w:val="0"/>
        </w:rPr>
        <w:t xml:space="preserve">3.2.21.1  Introduzione</w:t>
      </w:r>
    </w:p>
    <w:p w:rsidR="00000000" w:rsidDel="00000000" w:rsidP="00000000" w:rsidRDefault="00000000" w:rsidRPr="00000000" w14:paraId="00000292">
      <w:pPr>
        <w:rPr/>
      </w:pPr>
      <w:r w:rsidDel="00000000" w:rsidR="00000000" w:rsidRPr="00000000">
        <w:rPr>
          <w:rtl w:val="0"/>
        </w:rPr>
        <w:tab/>
        <w:tab/>
        <w:t xml:space="preserve">Permette la modifica di un movimento di un determinato cashbook</w:t>
      </w:r>
    </w:p>
    <w:p w:rsidR="00000000" w:rsidDel="00000000" w:rsidP="00000000" w:rsidRDefault="00000000" w:rsidRPr="00000000" w14:paraId="00000293">
      <w:pPr>
        <w:pStyle w:val="Heading4"/>
        <w:rPr/>
      </w:pPr>
      <w:bookmarkStart w:colFirst="0" w:colLast="0" w:name="_t1khviqsehyy" w:id="121"/>
      <w:bookmarkEnd w:id="121"/>
      <w:r w:rsidDel="00000000" w:rsidR="00000000" w:rsidRPr="00000000">
        <w:rPr>
          <w:rtl w:val="0"/>
        </w:rPr>
        <w:t xml:space="preserve">3.2.21.2 Input</w:t>
      </w:r>
    </w:p>
    <w:p w:rsidR="00000000" w:rsidDel="00000000" w:rsidP="00000000" w:rsidRDefault="00000000" w:rsidRPr="00000000" w14:paraId="00000294">
      <w:pPr>
        <w:rPr/>
      </w:pPr>
      <w:r w:rsidDel="00000000" w:rsidR="00000000" w:rsidRPr="00000000">
        <w:rPr>
          <w:rtl w:val="0"/>
        </w:rPr>
        <w:tab/>
        <w:tab/>
        <w:t xml:space="preserve">Movimento (da modificare),  nuovi dati</w:t>
      </w:r>
    </w:p>
    <w:p w:rsidR="00000000" w:rsidDel="00000000" w:rsidP="00000000" w:rsidRDefault="00000000" w:rsidRPr="00000000" w14:paraId="00000295">
      <w:pPr>
        <w:pStyle w:val="Heading4"/>
        <w:rPr/>
      </w:pPr>
      <w:bookmarkStart w:colFirst="0" w:colLast="0" w:name="_v6stxrwva36d" w:id="122"/>
      <w:bookmarkEnd w:id="122"/>
      <w:r w:rsidDel="00000000" w:rsidR="00000000" w:rsidRPr="00000000">
        <w:rPr>
          <w:rtl w:val="0"/>
        </w:rPr>
        <w:t xml:space="preserve">3.2.21.3 Elaborazione</w:t>
      </w:r>
    </w:p>
    <w:p w:rsidR="00000000" w:rsidDel="00000000" w:rsidP="00000000" w:rsidRDefault="00000000" w:rsidRPr="00000000" w14:paraId="00000296">
      <w:pPr>
        <w:ind w:left="1440" w:firstLine="0"/>
        <w:rPr/>
      </w:pPr>
      <w:r w:rsidDel="00000000" w:rsidR="00000000" w:rsidRPr="00000000">
        <w:rPr>
          <w:rtl w:val="0"/>
        </w:rPr>
        <w:t xml:space="preserve">Si verifica che i nuovi dati rispettino il formato e le regole date dal documento di Visione, altrimenti operazione non è</w:t>
      </w:r>
      <w:r w:rsidDel="00000000" w:rsidR="00000000" w:rsidRPr="00000000">
        <w:rPr>
          <w:rtl w:val="0"/>
        </w:rPr>
        <w:t xml:space="preserve"> effettuabile</w:t>
      </w:r>
    </w:p>
    <w:p w:rsidR="00000000" w:rsidDel="00000000" w:rsidP="00000000" w:rsidRDefault="00000000" w:rsidRPr="00000000" w14:paraId="00000297">
      <w:pPr>
        <w:pStyle w:val="Heading4"/>
        <w:rPr/>
      </w:pPr>
      <w:bookmarkStart w:colFirst="0" w:colLast="0" w:name="_t56ie9i9syqt" w:id="123"/>
      <w:bookmarkEnd w:id="123"/>
      <w:r w:rsidDel="00000000" w:rsidR="00000000" w:rsidRPr="00000000">
        <w:rPr>
          <w:rtl w:val="0"/>
        </w:rPr>
        <w:t xml:space="preserve">3.2.21.4 Output</w:t>
      </w:r>
    </w:p>
    <w:p w:rsidR="00000000" w:rsidDel="00000000" w:rsidP="00000000" w:rsidRDefault="00000000" w:rsidRPr="00000000" w14:paraId="00000298">
      <w:pPr>
        <w:rPr/>
      </w:pPr>
      <w:r w:rsidDel="00000000" w:rsidR="00000000" w:rsidRPr="00000000">
        <w:rPr>
          <w:rtl w:val="0"/>
        </w:rPr>
        <w:tab/>
        <w:tab/>
        <w:t xml:space="preserve">Modifica dei dati del movimento</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3"/>
        <w:rPr/>
      </w:pPr>
      <w:bookmarkStart w:colFirst="0" w:colLast="0" w:name="_2w6wdgkofljk" w:id="124"/>
      <w:bookmarkEnd w:id="124"/>
      <w:r w:rsidDel="00000000" w:rsidR="00000000" w:rsidRPr="00000000">
        <w:rPr>
          <w:rtl w:val="0"/>
        </w:rPr>
        <w:t xml:space="preserve">3.2.22 Storico </w:t>
      </w:r>
    </w:p>
    <w:p w:rsidR="00000000" w:rsidDel="00000000" w:rsidP="00000000" w:rsidRDefault="00000000" w:rsidRPr="00000000" w14:paraId="0000029B">
      <w:pPr>
        <w:pStyle w:val="Heading4"/>
        <w:rPr/>
      </w:pPr>
      <w:bookmarkStart w:colFirst="0" w:colLast="0" w:name="_bdwl4n1byk6d" w:id="125"/>
      <w:bookmarkEnd w:id="125"/>
      <w:r w:rsidDel="00000000" w:rsidR="00000000" w:rsidRPr="00000000">
        <w:rPr>
          <w:rtl w:val="0"/>
        </w:rPr>
        <w:t xml:space="preserve">3.2.22.1  Introduzione</w:t>
      </w:r>
    </w:p>
    <w:p w:rsidR="00000000" w:rsidDel="00000000" w:rsidP="00000000" w:rsidRDefault="00000000" w:rsidRPr="00000000" w14:paraId="0000029C">
      <w:pPr>
        <w:rPr/>
      </w:pPr>
      <w:r w:rsidDel="00000000" w:rsidR="00000000" w:rsidRPr="00000000">
        <w:rPr>
          <w:rtl w:val="0"/>
        </w:rPr>
        <w:tab/>
        <w:tab/>
        <w:t xml:space="preserve">Permette di visualizzare lo storico dei movimenti </w:t>
      </w:r>
    </w:p>
    <w:p w:rsidR="00000000" w:rsidDel="00000000" w:rsidP="00000000" w:rsidRDefault="00000000" w:rsidRPr="00000000" w14:paraId="0000029D">
      <w:pPr>
        <w:pStyle w:val="Heading4"/>
        <w:rPr/>
      </w:pPr>
      <w:bookmarkStart w:colFirst="0" w:colLast="0" w:name="_svx8kvp11tdy" w:id="126"/>
      <w:bookmarkEnd w:id="126"/>
      <w:r w:rsidDel="00000000" w:rsidR="00000000" w:rsidRPr="00000000">
        <w:rPr>
          <w:rtl w:val="0"/>
        </w:rPr>
        <w:t xml:space="preserve">3.2.22.2 Input</w:t>
      </w:r>
    </w:p>
    <w:p w:rsidR="00000000" w:rsidDel="00000000" w:rsidP="00000000" w:rsidRDefault="00000000" w:rsidRPr="00000000" w14:paraId="0000029E">
      <w:pPr>
        <w:ind w:left="720" w:firstLine="720"/>
        <w:rPr/>
      </w:pPr>
      <w:r w:rsidDel="00000000" w:rsidR="00000000" w:rsidRPr="00000000">
        <w:rPr>
          <w:rtl w:val="0"/>
        </w:rPr>
        <w:t xml:space="preserve">CashBook di cui si vuole vedere lo storico </w:t>
      </w:r>
    </w:p>
    <w:p w:rsidR="00000000" w:rsidDel="00000000" w:rsidP="00000000" w:rsidRDefault="00000000" w:rsidRPr="00000000" w14:paraId="0000029F">
      <w:pPr>
        <w:pStyle w:val="Heading4"/>
        <w:rPr/>
      </w:pPr>
      <w:bookmarkStart w:colFirst="0" w:colLast="0" w:name="_hmhc8vbivi0j" w:id="127"/>
      <w:bookmarkEnd w:id="127"/>
      <w:r w:rsidDel="00000000" w:rsidR="00000000" w:rsidRPr="00000000">
        <w:rPr>
          <w:rtl w:val="0"/>
        </w:rPr>
        <w:t xml:space="preserve">3.2.22.3 Elaborazione</w:t>
      </w:r>
    </w:p>
    <w:p w:rsidR="00000000" w:rsidDel="00000000" w:rsidP="00000000" w:rsidRDefault="00000000" w:rsidRPr="00000000" w14:paraId="000002A0">
      <w:pPr>
        <w:ind w:left="1440" w:firstLine="0"/>
        <w:rPr/>
      </w:pPr>
      <w:r w:rsidDel="00000000" w:rsidR="00000000" w:rsidRPr="00000000">
        <w:rPr>
          <w:rtl w:val="0"/>
        </w:rPr>
        <w:t xml:space="preserve">Creazione della lista dei movimenti </w:t>
      </w:r>
    </w:p>
    <w:p w:rsidR="00000000" w:rsidDel="00000000" w:rsidP="00000000" w:rsidRDefault="00000000" w:rsidRPr="00000000" w14:paraId="000002A1">
      <w:pPr>
        <w:pStyle w:val="Heading4"/>
        <w:rPr/>
      </w:pPr>
      <w:bookmarkStart w:colFirst="0" w:colLast="0" w:name="_4hmdk8bmbdm" w:id="128"/>
      <w:bookmarkEnd w:id="128"/>
      <w:r w:rsidDel="00000000" w:rsidR="00000000" w:rsidRPr="00000000">
        <w:rPr>
          <w:rtl w:val="0"/>
        </w:rPr>
        <w:t xml:space="preserve">3.2.22.4 Output</w:t>
      </w:r>
    </w:p>
    <w:p w:rsidR="00000000" w:rsidDel="00000000" w:rsidP="00000000" w:rsidRDefault="00000000" w:rsidRPr="00000000" w14:paraId="000002A2">
      <w:pPr>
        <w:rPr/>
      </w:pPr>
      <w:r w:rsidDel="00000000" w:rsidR="00000000" w:rsidRPr="00000000">
        <w:rPr>
          <w:rtl w:val="0"/>
        </w:rPr>
        <w:tab/>
        <w:tab/>
        <w:t xml:space="preserve">Lista dei movimenti (storico)</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3"/>
        <w:rPr/>
      </w:pPr>
      <w:bookmarkStart w:colFirst="0" w:colLast="0" w:name="_75y52z3th5ld" w:id="129"/>
      <w:bookmarkEnd w:id="129"/>
      <w:r w:rsidDel="00000000" w:rsidR="00000000" w:rsidRPr="00000000">
        <w:rPr>
          <w:rtl w:val="0"/>
        </w:rPr>
        <w:t xml:space="preserve">3.2.23 Sommario</w:t>
      </w:r>
    </w:p>
    <w:p w:rsidR="00000000" w:rsidDel="00000000" w:rsidP="00000000" w:rsidRDefault="00000000" w:rsidRPr="00000000" w14:paraId="000002A6">
      <w:pPr>
        <w:pStyle w:val="Heading4"/>
        <w:rPr/>
      </w:pPr>
      <w:bookmarkStart w:colFirst="0" w:colLast="0" w:name="_bgouhquanymr" w:id="130"/>
      <w:bookmarkEnd w:id="130"/>
      <w:r w:rsidDel="00000000" w:rsidR="00000000" w:rsidRPr="00000000">
        <w:rPr>
          <w:rtl w:val="0"/>
        </w:rPr>
        <w:t xml:space="preserve">3.2.23.1  Introduzione</w:t>
      </w:r>
    </w:p>
    <w:p w:rsidR="00000000" w:rsidDel="00000000" w:rsidP="00000000" w:rsidRDefault="00000000" w:rsidRPr="00000000" w14:paraId="000002A7">
      <w:pPr>
        <w:rPr/>
      </w:pPr>
      <w:r w:rsidDel="00000000" w:rsidR="00000000" w:rsidRPr="00000000">
        <w:rPr>
          <w:rtl w:val="0"/>
        </w:rPr>
        <w:tab/>
        <w:tab/>
        <w:t xml:space="preserve">Permette di visualizzare entrate e uscite in un certo periodo </w:t>
      </w:r>
    </w:p>
    <w:p w:rsidR="00000000" w:rsidDel="00000000" w:rsidP="00000000" w:rsidRDefault="00000000" w:rsidRPr="00000000" w14:paraId="000002A8">
      <w:pPr>
        <w:pStyle w:val="Heading4"/>
        <w:rPr/>
      </w:pPr>
      <w:bookmarkStart w:colFirst="0" w:colLast="0" w:name="_mu04y0pu9flw" w:id="131"/>
      <w:bookmarkEnd w:id="131"/>
      <w:r w:rsidDel="00000000" w:rsidR="00000000" w:rsidRPr="00000000">
        <w:rPr>
          <w:rtl w:val="0"/>
        </w:rPr>
        <w:t xml:space="preserve">3.2.23.2 Input</w:t>
      </w:r>
    </w:p>
    <w:p w:rsidR="00000000" w:rsidDel="00000000" w:rsidP="00000000" w:rsidRDefault="00000000" w:rsidRPr="00000000" w14:paraId="000002A9">
      <w:pPr>
        <w:rPr/>
      </w:pPr>
      <w:r w:rsidDel="00000000" w:rsidR="00000000" w:rsidRPr="00000000">
        <w:rPr>
          <w:rtl w:val="0"/>
        </w:rPr>
        <w:tab/>
        <w:tab/>
        <w:t xml:space="preserve">CashBook di cui si vuole il sommario, periodo di tempo (sett, mes, ann)</w:t>
      </w:r>
    </w:p>
    <w:p w:rsidR="00000000" w:rsidDel="00000000" w:rsidP="00000000" w:rsidRDefault="00000000" w:rsidRPr="00000000" w14:paraId="000002AA">
      <w:pPr>
        <w:pStyle w:val="Heading4"/>
        <w:rPr/>
      </w:pPr>
      <w:bookmarkStart w:colFirst="0" w:colLast="0" w:name="_cxv887elk1se" w:id="132"/>
      <w:bookmarkEnd w:id="132"/>
      <w:r w:rsidDel="00000000" w:rsidR="00000000" w:rsidRPr="00000000">
        <w:rPr>
          <w:rtl w:val="0"/>
        </w:rPr>
        <w:t xml:space="preserve">3.2.23.3 Elaborazione</w:t>
      </w:r>
    </w:p>
    <w:p w:rsidR="00000000" w:rsidDel="00000000" w:rsidP="00000000" w:rsidRDefault="00000000" w:rsidRPr="00000000" w14:paraId="000002AB">
      <w:pPr>
        <w:ind w:left="1440" w:firstLine="0"/>
        <w:rPr/>
      </w:pPr>
      <w:r w:rsidDel="00000000" w:rsidR="00000000" w:rsidRPr="00000000">
        <w:rPr>
          <w:rtl w:val="0"/>
        </w:rPr>
        <w:t xml:space="preserve">Conteggio entrate uscite e creazione sommario </w:t>
      </w:r>
    </w:p>
    <w:p w:rsidR="00000000" w:rsidDel="00000000" w:rsidP="00000000" w:rsidRDefault="00000000" w:rsidRPr="00000000" w14:paraId="000002AC">
      <w:pPr>
        <w:pStyle w:val="Heading4"/>
        <w:rPr/>
      </w:pPr>
      <w:bookmarkStart w:colFirst="0" w:colLast="0" w:name="_427fnxa3wvjw" w:id="133"/>
      <w:bookmarkEnd w:id="133"/>
      <w:r w:rsidDel="00000000" w:rsidR="00000000" w:rsidRPr="00000000">
        <w:rPr>
          <w:rtl w:val="0"/>
        </w:rPr>
        <w:t xml:space="preserve">3.2.23.4 Output</w:t>
      </w:r>
    </w:p>
    <w:p w:rsidR="00000000" w:rsidDel="00000000" w:rsidP="00000000" w:rsidRDefault="00000000" w:rsidRPr="00000000" w14:paraId="000002AD">
      <w:pPr>
        <w:rPr/>
      </w:pPr>
      <w:r w:rsidDel="00000000" w:rsidR="00000000" w:rsidRPr="00000000">
        <w:rPr>
          <w:rtl w:val="0"/>
        </w:rPr>
        <w:tab/>
        <w:tab/>
        <w:t xml:space="preserve">Sommario</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3"/>
        <w:rPr/>
      </w:pPr>
      <w:bookmarkStart w:colFirst="0" w:colLast="0" w:name="_akh59dpox8za" w:id="134"/>
      <w:bookmarkEnd w:id="134"/>
      <w:r w:rsidDel="00000000" w:rsidR="00000000" w:rsidRPr="00000000">
        <w:rPr>
          <w:rtl w:val="0"/>
        </w:rPr>
        <w:t xml:space="preserve">3.2.24 Grafici (Premium)</w:t>
      </w:r>
    </w:p>
    <w:p w:rsidR="00000000" w:rsidDel="00000000" w:rsidP="00000000" w:rsidRDefault="00000000" w:rsidRPr="00000000" w14:paraId="000002B0">
      <w:pPr>
        <w:pStyle w:val="Heading4"/>
        <w:rPr/>
      </w:pPr>
      <w:bookmarkStart w:colFirst="0" w:colLast="0" w:name="_yygunejx06we" w:id="135"/>
      <w:bookmarkEnd w:id="135"/>
      <w:r w:rsidDel="00000000" w:rsidR="00000000" w:rsidRPr="00000000">
        <w:rPr>
          <w:rtl w:val="0"/>
        </w:rPr>
        <w:t xml:space="preserve">3.2.24.1  Introduzione</w:t>
      </w:r>
    </w:p>
    <w:p w:rsidR="00000000" w:rsidDel="00000000" w:rsidP="00000000" w:rsidRDefault="00000000" w:rsidRPr="00000000" w14:paraId="000002B1">
      <w:pPr>
        <w:rPr/>
      </w:pPr>
      <w:r w:rsidDel="00000000" w:rsidR="00000000" w:rsidRPr="00000000">
        <w:rPr>
          <w:rtl w:val="0"/>
        </w:rPr>
        <w:tab/>
        <w:tab/>
        <w:t xml:space="preserve">Permette di visualizzare grafici che descrivono l’andamento del CashBook</w:t>
      </w:r>
      <w:ins w:author="Davide Rizzi" w:id="0" w:date="2024-12-30T10:34:54Z">
        <w:commentRangeStart w:id="8"/>
        <w:commentRangeStart w:id="9"/>
        <w:r w:rsidDel="00000000" w:rsidR="00000000" w:rsidRPr="00000000">
          <w:rPr>
            <w:rtl w:val="0"/>
          </w:rPr>
          <w:t xml:space="preserve"> ovvero il valore del cashbook giorno per giorno</w:t>
        </w:r>
      </w:ins>
      <w:del w:author="Davide Rizzi" w:id="0" w:date="2024-12-30T10:34:54Z">
        <w:commentRangeEnd w:id="8"/>
        <w:r w:rsidDel="00000000" w:rsidR="00000000" w:rsidRPr="00000000">
          <w:commentReference w:id="8"/>
        </w:r>
        <w:commentRangeEnd w:id="9"/>
        <w:r w:rsidDel="00000000" w:rsidR="00000000" w:rsidRPr="00000000">
          <w:commentReference w:id="9"/>
        </w:r>
        <w:r w:rsidDel="00000000" w:rsidR="00000000" w:rsidRPr="00000000">
          <w:rPr>
            <w:rtl w:val="0"/>
          </w:rPr>
          <w:delText xml:space="preserve"> </w:delText>
        </w:r>
      </w:del>
      <w:r w:rsidDel="00000000" w:rsidR="00000000" w:rsidRPr="00000000">
        <w:rPr>
          <w:rtl w:val="0"/>
        </w:rPr>
      </w:r>
    </w:p>
    <w:p w:rsidR="00000000" w:rsidDel="00000000" w:rsidP="00000000" w:rsidRDefault="00000000" w:rsidRPr="00000000" w14:paraId="000002B2">
      <w:pPr>
        <w:pStyle w:val="Heading4"/>
        <w:rPr/>
      </w:pPr>
      <w:bookmarkStart w:colFirst="0" w:colLast="0" w:name="_llsloregkcpr" w:id="136"/>
      <w:bookmarkEnd w:id="136"/>
      <w:r w:rsidDel="00000000" w:rsidR="00000000" w:rsidRPr="00000000">
        <w:rPr>
          <w:rtl w:val="0"/>
        </w:rPr>
        <w:t xml:space="preserve">3.2.24.2 Input</w:t>
      </w:r>
    </w:p>
    <w:p w:rsidR="00000000" w:rsidDel="00000000" w:rsidP="00000000" w:rsidRDefault="00000000" w:rsidRPr="00000000" w14:paraId="000002B3">
      <w:pPr>
        <w:rPr/>
      </w:pPr>
      <w:r w:rsidDel="00000000" w:rsidR="00000000" w:rsidRPr="00000000">
        <w:rPr>
          <w:rtl w:val="0"/>
        </w:rPr>
        <w:tab/>
        <w:tab/>
      </w:r>
      <w:ins w:author="Davide Rizzi" w:id="1" w:date="2024-12-30T10:23:22Z">
        <w:r w:rsidDel="00000000" w:rsidR="00000000" w:rsidRPr="00000000">
          <w:rPr>
            <w:rtl w:val="0"/>
          </w:rPr>
          <w:t xml:space="preserve">Azione sull’interfaccia, account premium</w:t>
        </w:r>
      </w:ins>
      <w:del w:author="Davide Rizzi" w:id="1" w:date="2024-12-30T10:23:22Z">
        <w:r w:rsidDel="00000000" w:rsidR="00000000" w:rsidRPr="00000000">
          <w:rPr>
            <w:rtl w:val="0"/>
          </w:rPr>
          <w:delText xml:space="preserve">CashBook</w:delText>
        </w:r>
      </w:del>
      <w:r w:rsidDel="00000000" w:rsidR="00000000" w:rsidRPr="00000000">
        <w:rPr>
          <w:rtl w:val="0"/>
        </w:rPr>
      </w:r>
    </w:p>
    <w:p w:rsidR="00000000" w:rsidDel="00000000" w:rsidP="00000000" w:rsidRDefault="00000000" w:rsidRPr="00000000" w14:paraId="000002B4">
      <w:pPr>
        <w:pStyle w:val="Heading4"/>
        <w:rPr/>
      </w:pPr>
      <w:bookmarkStart w:colFirst="0" w:colLast="0" w:name="_20c0n3ubd0n" w:id="137"/>
      <w:bookmarkEnd w:id="137"/>
      <w:r w:rsidDel="00000000" w:rsidR="00000000" w:rsidRPr="00000000">
        <w:rPr>
          <w:rtl w:val="0"/>
        </w:rPr>
        <w:t xml:space="preserve">3.2.24.3 Elaborazione</w:t>
      </w:r>
    </w:p>
    <w:p w:rsidR="00000000" w:rsidDel="00000000" w:rsidP="00000000" w:rsidRDefault="00000000" w:rsidRPr="00000000" w14:paraId="000002B5">
      <w:pPr>
        <w:ind w:left="1440" w:firstLine="0"/>
        <w:rPr/>
      </w:pPr>
      <w:r w:rsidDel="00000000" w:rsidR="00000000" w:rsidRPr="00000000">
        <w:rPr>
          <w:rtl w:val="0"/>
        </w:rPr>
        <w:t xml:space="preserve">Creazione grafico </w:t>
      </w:r>
    </w:p>
    <w:p w:rsidR="00000000" w:rsidDel="00000000" w:rsidP="00000000" w:rsidRDefault="00000000" w:rsidRPr="00000000" w14:paraId="000002B6">
      <w:pPr>
        <w:pStyle w:val="Heading4"/>
        <w:rPr/>
      </w:pPr>
      <w:bookmarkStart w:colFirst="0" w:colLast="0" w:name="_3uujvoebooqs" w:id="138"/>
      <w:bookmarkEnd w:id="138"/>
      <w:r w:rsidDel="00000000" w:rsidR="00000000" w:rsidRPr="00000000">
        <w:rPr>
          <w:rtl w:val="0"/>
        </w:rPr>
        <w:t xml:space="preserve">3.2.24.4 Output</w:t>
      </w:r>
    </w:p>
    <w:p w:rsidR="00000000" w:rsidDel="00000000" w:rsidP="00000000" w:rsidRDefault="00000000" w:rsidRPr="00000000" w14:paraId="000002B7">
      <w:pPr>
        <w:rPr/>
      </w:pPr>
      <w:r w:rsidDel="00000000" w:rsidR="00000000" w:rsidRPr="00000000">
        <w:rPr>
          <w:rtl w:val="0"/>
        </w:rPr>
        <w:tab/>
        <w:tab/>
        <w:t xml:space="preserve">Grafico </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pStyle w:val="Heading3"/>
        <w:rPr/>
      </w:pPr>
      <w:bookmarkStart w:colFirst="0" w:colLast="0" w:name="_ed5uehllwwqd" w:id="139"/>
      <w:bookmarkEnd w:id="139"/>
      <w:r w:rsidDel="00000000" w:rsidR="00000000" w:rsidRPr="00000000">
        <w:rPr>
          <w:rtl w:val="0"/>
        </w:rPr>
        <w:t xml:space="preserve">3.2.25 Invio denaro </w:t>
      </w:r>
    </w:p>
    <w:p w:rsidR="00000000" w:rsidDel="00000000" w:rsidP="00000000" w:rsidRDefault="00000000" w:rsidRPr="00000000" w14:paraId="000002BA">
      <w:pPr>
        <w:pStyle w:val="Heading4"/>
        <w:rPr/>
      </w:pPr>
      <w:bookmarkStart w:colFirst="0" w:colLast="0" w:name="_l3q79cj350mg" w:id="140"/>
      <w:bookmarkEnd w:id="140"/>
      <w:r w:rsidDel="00000000" w:rsidR="00000000" w:rsidRPr="00000000">
        <w:rPr>
          <w:rtl w:val="0"/>
        </w:rPr>
        <w:t xml:space="preserve">3.2.25.1  Introduzione</w:t>
      </w:r>
    </w:p>
    <w:p w:rsidR="00000000" w:rsidDel="00000000" w:rsidP="00000000" w:rsidRDefault="00000000" w:rsidRPr="00000000" w14:paraId="000002BB">
      <w:pPr>
        <w:ind w:left="0" w:firstLine="0"/>
        <w:rPr/>
      </w:pPr>
      <w:r w:rsidDel="00000000" w:rsidR="00000000" w:rsidRPr="00000000">
        <w:rPr>
          <w:rtl w:val="0"/>
        </w:rPr>
        <w:tab/>
        <w:tab/>
        <w:t xml:space="preserve">Permette di inviare denaro al vault di amici o utenti usando il credito del</w:t>
      </w:r>
    </w:p>
    <w:p w:rsidR="00000000" w:rsidDel="00000000" w:rsidP="00000000" w:rsidRDefault="00000000" w:rsidRPr="00000000" w14:paraId="000002BC">
      <w:pPr>
        <w:ind w:left="0" w:firstLine="720"/>
        <w:rPr/>
      </w:pPr>
      <w:r w:rsidDel="00000000" w:rsidR="00000000" w:rsidRPr="00000000">
        <w:rPr>
          <w:rtl w:val="0"/>
        </w:rPr>
        <w:t xml:space="preserve"> </w:t>
        <w:tab/>
        <w:t xml:space="preserve">proprio vault </w:t>
      </w:r>
    </w:p>
    <w:p w:rsidR="00000000" w:rsidDel="00000000" w:rsidP="00000000" w:rsidRDefault="00000000" w:rsidRPr="00000000" w14:paraId="000002BD">
      <w:pPr>
        <w:pStyle w:val="Heading4"/>
        <w:rPr/>
      </w:pPr>
      <w:bookmarkStart w:colFirst="0" w:colLast="0" w:name="_bknv52t1p8tl" w:id="141"/>
      <w:bookmarkEnd w:id="141"/>
      <w:r w:rsidDel="00000000" w:rsidR="00000000" w:rsidRPr="00000000">
        <w:rPr>
          <w:rtl w:val="0"/>
        </w:rPr>
        <w:t xml:space="preserve">3.2.25.2 Input</w:t>
      </w:r>
    </w:p>
    <w:p w:rsidR="00000000" w:rsidDel="00000000" w:rsidP="00000000" w:rsidRDefault="00000000" w:rsidRPr="00000000" w14:paraId="000002BE">
      <w:pPr>
        <w:rPr/>
      </w:pPr>
      <w:r w:rsidDel="00000000" w:rsidR="00000000" w:rsidRPr="00000000">
        <w:rPr>
          <w:rtl w:val="0"/>
        </w:rPr>
        <w:tab/>
        <w:tab/>
        <w:t xml:space="preserve">Utente/amico a cui inviare, importo</w:t>
      </w:r>
    </w:p>
    <w:p w:rsidR="00000000" w:rsidDel="00000000" w:rsidP="00000000" w:rsidRDefault="00000000" w:rsidRPr="00000000" w14:paraId="000002BF">
      <w:pPr>
        <w:pStyle w:val="Heading4"/>
        <w:rPr/>
      </w:pPr>
      <w:bookmarkStart w:colFirst="0" w:colLast="0" w:name="_k4mqt3xnim34" w:id="142"/>
      <w:bookmarkEnd w:id="142"/>
      <w:r w:rsidDel="00000000" w:rsidR="00000000" w:rsidRPr="00000000">
        <w:rPr>
          <w:rtl w:val="0"/>
        </w:rPr>
        <w:t xml:space="preserve">3.2.25.3 Elaborazione</w:t>
      </w:r>
    </w:p>
    <w:p w:rsidR="00000000" w:rsidDel="00000000" w:rsidP="00000000" w:rsidRDefault="00000000" w:rsidRPr="00000000" w14:paraId="000002C0">
      <w:pPr>
        <w:ind w:left="1440" w:firstLine="0"/>
        <w:rPr/>
      </w:pPr>
      <w:r w:rsidDel="00000000" w:rsidR="00000000" w:rsidRPr="00000000">
        <w:rPr>
          <w:rtl w:val="0"/>
        </w:rPr>
        <w:t xml:space="preserve">Se il saldo del vault è sufficiente viene detratto e iviato (l’utente ricevente lo vedra acreditato sul suo vault) nulla altrimenti</w:t>
      </w:r>
    </w:p>
    <w:p w:rsidR="00000000" w:rsidDel="00000000" w:rsidP="00000000" w:rsidRDefault="00000000" w:rsidRPr="00000000" w14:paraId="000002C1">
      <w:pPr>
        <w:pStyle w:val="Heading4"/>
        <w:rPr/>
      </w:pPr>
      <w:bookmarkStart w:colFirst="0" w:colLast="0" w:name="_9885c58bpl66" w:id="143"/>
      <w:bookmarkEnd w:id="143"/>
      <w:r w:rsidDel="00000000" w:rsidR="00000000" w:rsidRPr="00000000">
        <w:rPr>
          <w:rtl w:val="0"/>
        </w:rPr>
        <w:t xml:space="preserve">3.2.25.4 Output</w:t>
      </w:r>
    </w:p>
    <w:p w:rsidR="00000000" w:rsidDel="00000000" w:rsidP="00000000" w:rsidRDefault="00000000" w:rsidRPr="00000000" w14:paraId="000002C2">
      <w:pPr>
        <w:rPr/>
      </w:pPr>
      <w:r w:rsidDel="00000000" w:rsidR="00000000" w:rsidRPr="00000000">
        <w:rPr>
          <w:rtl w:val="0"/>
        </w:rPr>
        <w:tab/>
        <w:tab/>
        <w:t xml:space="preserve">Importo detratto ed inviato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3"/>
        <w:rPr/>
      </w:pPr>
      <w:bookmarkStart w:colFirst="0" w:colLast="0" w:name="_4leyn25w5bat" w:id="144"/>
      <w:bookmarkEnd w:id="144"/>
      <w:r w:rsidDel="00000000" w:rsidR="00000000" w:rsidRPr="00000000">
        <w:rPr>
          <w:rtl w:val="0"/>
        </w:rPr>
        <w:t xml:space="preserve">3.2.26 Ricezione importo</w:t>
      </w:r>
    </w:p>
    <w:p w:rsidR="00000000" w:rsidDel="00000000" w:rsidP="00000000" w:rsidRDefault="00000000" w:rsidRPr="00000000" w14:paraId="000002C5">
      <w:pPr>
        <w:pStyle w:val="Heading4"/>
        <w:rPr/>
      </w:pPr>
      <w:bookmarkStart w:colFirst="0" w:colLast="0" w:name="_omfvryqh0gif" w:id="145"/>
      <w:bookmarkEnd w:id="145"/>
      <w:r w:rsidDel="00000000" w:rsidR="00000000" w:rsidRPr="00000000">
        <w:rPr>
          <w:rtl w:val="0"/>
        </w:rPr>
        <w:t xml:space="preserve">3.2.26.1  Introduzione</w:t>
      </w:r>
    </w:p>
    <w:p w:rsidR="00000000" w:rsidDel="00000000" w:rsidP="00000000" w:rsidRDefault="00000000" w:rsidRPr="00000000" w14:paraId="000002C6">
      <w:pPr>
        <w:rPr/>
      </w:pPr>
      <w:r w:rsidDel="00000000" w:rsidR="00000000" w:rsidRPr="00000000">
        <w:rPr>
          <w:rtl w:val="0"/>
        </w:rPr>
        <w:tab/>
        <w:tab/>
        <w:t xml:space="preserve">Permette di ricevere denaro da altri utenti </w:t>
      </w:r>
    </w:p>
    <w:p w:rsidR="00000000" w:rsidDel="00000000" w:rsidP="00000000" w:rsidRDefault="00000000" w:rsidRPr="00000000" w14:paraId="000002C7">
      <w:pPr>
        <w:pStyle w:val="Heading4"/>
        <w:rPr/>
      </w:pPr>
      <w:bookmarkStart w:colFirst="0" w:colLast="0" w:name="_i44xwp73go8t" w:id="146"/>
      <w:bookmarkEnd w:id="146"/>
      <w:r w:rsidDel="00000000" w:rsidR="00000000" w:rsidRPr="00000000">
        <w:rPr>
          <w:rtl w:val="0"/>
        </w:rPr>
        <w:t xml:space="preserve">3.2.26.2 Input</w:t>
      </w:r>
    </w:p>
    <w:p w:rsidR="00000000" w:rsidDel="00000000" w:rsidP="00000000" w:rsidRDefault="00000000" w:rsidRPr="00000000" w14:paraId="000002C8">
      <w:pPr>
        <w:rPr/>
      </w:pPr>
      <w:r w:rsidDel="00000000" w:rsidR="00000000" w:rsidRPr="00000000">
        <w:rPr>
          <w:rtl w:val="0"/>
        </w:rPr>
        <w:tab/>
        <w:tab/>
        <w:t xml:space="preserve">Importo ricevuto </w:t>
      </w:r>
    </w:p>
    <w:p w:rsidR="00000000" w:rsidDel="00000000" w:rsidP="00000000" w:rsidRDefault="00000000" w:rsidRPr="00000000" w14:paraId="000002C9">
      <w:pPr>
        <w:pStyle w:val="Heading4"/>
        <w:rPr/>
      </w:pPr>
      <w:bookmarkStart w:colFirst="0" w:colLast="0" w:name="_k85zpgyhkg6g" w:id="147"/>
      <w:bookmarkEnd w:id="147"/>
      <w:r w:rsidDel="00000000" w:rsidR="00000000" w:rsidRPr="00000000">
        <w:rPr>
          <w:rtl w:val="0"/>
        </w:rPr>
        <w:t xml:space="preserve">3.2.26.3 Elaborazione</w:t>
      </w:r>
    </w:p>
    <w:p w:rsidR="00000000" w:rsidDel="00000000" w:rsidP="00000000" w:rsidRDefault="00000000" w:rsidRPr="00000000" w14:paraId="000002CA">
      <w:pPr>
        <w:ind w:left="1440" w:firstLine="0"/>
        <w:rPr/>
      </w:pPr>
      <w:r w:rsidDel="00000000" w:rsidR="00000000" w:rsidRPr="00000000">
        <w:rPr>
          <w:rtl w:val="0"/>
        </w:rPr>
        <w:t xml:space="preserve">caricamento dell'importo nel vault </w:t>
      </w:r>
    </w:p>
    <w:p w:rsidR="00000000" w:rsidDel="00000000" w:rsidP="00000000" w:rsidRDefault="00000000" w:rsidRPr="00000000" w14:paraId="000002CB">
      <w:pPr>
        <w:pStyle w:val="Heading4"/>
        <w:rPr/>
      </w:pPr>
      <w:bookmarkStart w:colFirst="0" w:colLast="0" w:name="_uwgm1fd138w9" w:id="148"/>
      <w:bookmarkEnd w:id="148"/>
      <w:r w:rsidDel="00000000" w:rsidR="00000000" w:rsidRPr="00000000">
        <w:rPr>
          <w:rtl w:val="0"/>
        </w:rPr>
        <w:t xml:space="preserve">3.2.26.4 Output</w:t>
      </w:r>
    </w:p>
    <w:p w:rsidR="00000000" w:rsidDel="00000000" w:rsidP="00000000" w:rsidRDefault="00000000" w:rsidRPr="00000000" w14:paraId="000002CC">
      <w:pPr>
        <w:rPr/>
      </w:pPr>
      <w:r w:rsidDel="00000000" w:rsidR="00000000" w:rsidRPr="00000000">
        <w:rPr>
          <w:rtl w:val="0"/>
        </w:rPr>
        <w:tab/>
        <w:tab/>
        <w:t xml:space="preserve">nuovo credito vault </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pStyle w:val="Heading3"/>
        <w:rPr/>
      </w:pPr>
      <w:bookmarkStart w:colFirst="0" w:colLast="0" w:name="_gh04hg9dorra" w:id="149"/>
      <w:bookmarkEnd w:id="149"/>
      <w:r w:rsidDel="00000000" w:rsidR="00000000" w:rsidRPr="00000000">
        <w:rPr>
          <w:rtl w:val="0"/>
        </w:rPr>
        <w:t xml:space="preserve">3.2.27 Invio Richiesta importo </w:t>
      </w:r>
    </w:p>
    <w:p w:rsidR="00000000" w:rsidDel="00000000" w:rsidP="00000000" w:rsidRDefault="00000000" w:rsidRPr="00000000" w14:paraId="000002CF">
      <w:pPr>
        <w:pStyle w:val="Heading4"/>
        <w:rPr/>
      </w:pPr>
      <w:bookmarkStart w:colFirst="0" w:colLast="0" w:name="_o5nttr7dc9we" w:id="150"/>
      <w:bookmarkEnd w:id="150"/>
      <w:r w:rsidDel="00000000" w:rsidR="00000000" w:rsidRPr="00000000">
        <w:rPr>
          <w:rtl w:val="0"/>
        </w:rPr>
        <w:t xml:space="preserve">3.2.27.1  Introduzione</w:t>
      </w:r>
    </w:p>
    <w:p w:rsidR="00000000" w:rsidDel="00000000" w:rsidP="00000000" w:rsidRDefault="00000000" w:rsidRPr="00000000" w14:paraId="000002D0">
      <w:pPr>
        <w:rPr/>
      </w:pPr>
      <w:r w:rsidDel="00000000" w:rsidR="00000000" w:rsidRPr="00000000">
        <w:rPr>
          <w:rtl w:val="0"/>
        </w:rPr>
        <w:tab/>
        <w:tab/>
        <w:t xml:space="preserve">Permette di richiedere un importo ad un amico </w:t>
      </w:r>
    </w:p>
    <w:p w:rsidR="00000000" w:rsidDel="00000000" w:rsidP="00000000" w:rsidRDefault="00000000" w:rsidRPr="00000000" w14:paraId="000002D1">
      <w:pPr>
        <w:pStyle w:val="Heading4"/>
        <w:rPr/>
      </w:pPr>
      <w:bookmarkStart w:colFirst="0" w:colLast="0" w:name="_ss0ltcq9aum9" w:id="151"/>
      <w:bookmarkEnd w:id="151"/>
      <w:r w:rsidDel="00000000" w:rsidR="00000000" w:rsidRPr="00000000">
        <w:rPr>
          <w:rtl w:val="0"/>
        </w:rPr>
        <w:t xml:space="preserve">3.2.27.2 Input</w:t>
      </w:r>
    </w:p>
    <w:p w:rsidR="00000000" w:rsidDel="00000000" w:rsidP="00000000" w:rsidRDefault="00000000" w:rsidRPr="00000000" w14:paraId="000002D2">
      <w:pPr>
        <w:rPr/>
      </w:pPr>
      <w:r w:rsidDel="00000000" w:rsidR="00000000" w:rsidRPr="00000000">
        <w:rPr>
          <w:rtl w:val="0"/>
        </w:rPr>
        <w:tab/>
        <w:tab/>
        <w:t xml:space="preserve">Amico, importo da richiedere</w:t>
      </w:r>
    </w:p>
    <w:p w:rsidR="00000000" w:rsidDel="00000000" w:rsidP="00000000" w:rsidRDefault="00000000" w:rsidRPr="00000000" w14:paraId="000002D3">
      <w:pPr>
        <w:pStyle w:val="Heading4"/>
        <w:rPr/>
      </w:pPr>
      <w:bookmarkStart w:colFirst="0" w:colLast="0" w:name="_q23371y0yq7p" w:id="152"/>
      <w:bookmarkEnd w:id="152"/>
      <w:r w:rsidDel="00000000" w:rsidR="00000000" w:rsidRPr="00000000">
        <w:rPr>
          <w:rtl w:val="0"/>
        </w:rPr>
        <w:t xml:space="preserve">3.2.27.3 Elaborazione</w:t>
      </w:r>
    </w:p>
    <w:p w:rsidR="00000000" w:rsidDel="00000000" w:rsidP="00000000" w:rsidRDefault="00000000" w:rsidRPr="00000000" w14:paraId="000002D4">
      <w:pPr>
        <w:ind w:left="1440" w:firstLine="0"/>
        <w:rPr/>
      </w:pPr>
      <w:r w:rsidDel="00000000" w:rsidR="00000000" w:rsidRPr="00000000">
        <w:rPr>
          <w:rtl w:val="0"/>
        </w:rPr>
        <w:t xml:space="preserve">Invio richiesta all'amico, se accettata ricarico importo sul vault del richiedente, se rifiutata notificare il richiedente </w:t>
      </w:r>
    </w:p>
    <w:p w:rsidR="00000000" w:rsidDel="00000000" w:rsidP="00000000" w:rsidRDefault="00000000" w:rsidRPr="00000000" w14:paraId="000002D5">
      <w:pPr>
        <w:pStyle w:val="Heading4"/>
        <w:rPr/>
      </w:pPr>
      <w:bookmarkStart w:colFirst="0" w:colLast="0" w:name="_gwc4r76xyago" w:id="153"/>
      <w:bookmarkEnd w:id="153"/>
      <w:r w:rsidDel="00000000" w:rsidR="00000000" w:rsidRPr="00000000">
        <w:rPr>
          <w:rtl w:val="0"/>
        </w:rPr>
        <w:t xml:space="preserve">3.2.27.4 Output</w:t>
      </w:r>
    </w:p>
    <w:p w:rsidR="00000000" w:rsidDel="00000000" w:rsidP="00000000" w:rsidRDefault="00000000" w:rsidRPr="00000000" w14:paraId="000002D6">
      <w:pPr>
        <w:rPr/>
      </w:pPr>
      <w:r w:rsidDel="00000000" w:rsidR="00000000" w:rsidRPr="00000000">
        <w:rPr>
          <w:rtl w:val="0"/>
        </w:rPr>
        <w:tab/>
        <w:tab/>
        <w:t xml:space="preserve">nuovo valore sul vault o notifica</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3"/>
        <w:rPr/>
      </w:pPr>
      <w:bookmarkStart w:colFirst="0" w:colLast="0" w:name="_t7cfwjv2j1oe" w:id="154"/>
      <w:bookmarkEnd w:id="154"/>
      <w:r w:rsidDel="00000000" w:rsidR="00000000" w:rsidRPr="00000000">
        <w:rPr>
          <w:rtl w:val="0"/>
        </w:rPr>
        <w:t xml:space="preserve">3.2.28 Ricezione richiesta importo </w:t>
      </w:r>
    </w:p>
    <w:p w:rsidR="00000000" w:rsidDel="00000000" w:rsidP="00000000" w:rsidRDefault="00000000" w:rsidRPr="00000000" w14:paraId="000002D9">
      <w:pPr>
        <w:pStyle w:val="Heading4"/>
        <w:rPr/>
      </w:pPr>
      <w:bookmarkStart w:colFirst="0" w:colLast="0" w:name="_ye7kdat4b74r" w:id="155"/>
      <w:bookmarkEnd w:id="155"/>
      <w:r w:rsidDel="00000000" w:rsidR="00000000" w:rsidRPr="00000000">
        <w:rPr>
          <w:rtl w:val="0"/>
        </w:rPr>
        <w:t xml:space="preserve">3.2.28.1  Introduzione</w:t>
      </w:r>
    </w:p>
    <w:p w:rsidR="00000000" w:rsidDel="00000000" w:rsidP="00000000" w:rsidRDefault="00000000" w:rsidRPr="00000000" w14:paraId="000002DA">
      <w:pPr>
        <w:rPr/>
      </w:pPr>
      <w:r w:rsidDel="00000000" w:rsidR="00000000" w:rsidRPr="00000000">
        <w:rPr>
          <w:rtl w:val="0"/>
        </w:rPr>
        <w:tab/>
        <w:tab/>
        <w:t xml:space="preserve">Permette di ricevere richieste, da accettare o rifiutare</w:t>
      </w:r>
    </w:p>
    <w:p w:rsidR="00000000" w:rsidDel="00000000" w:rsidP="00000000" w:rsidRDefault="00000000" w:rsidRPr="00000000" w14:paraId="000002DB">
      <w:pPr>
        <w:pStyle w:val="Heading4"/>
        <w:rPr/>
      </w:pPr>
      <w:bookmarkStart w:colFirst="0" w:colLast="0" w:name="_e9dy04up624o" w:id="156"/>
      <w:bookmarkEnd w:id="156"/>
      <w:r w:rsidDel="00000000" w:rsidR="00000000" w:rsidRPr="00000000">
        <w:rPr>
          <w:rtl w:val="0"/>
        </w:rPr>
        <w:t xml:space="preserve">3.2.28.2 Input</w:t>
      </w:r>
    </w:p>
    <w:p w:rsidR="00000000" w:rsidDel="00000000" w:rsidP="00000000" w:rsidRDefault="00000000" w:rsidRPr="00000000" w14:paraId="000002DC">
      <w:pPr>
        <w:rPr/>
      </w:pPr>
      <w:r w:rsidDel="00000000" w:rsidR="00000000" w:rsidRPr="00000000">
        <w:rPr>
          <w:rtl w:val="0"/>
        </w:rPr>
        <w:tab/>
        <w:tab/>
        <w:t xml:space="preserve">Richiesta inviata da un amico </w:t>
      </w:r>
    </w:p>
    <w:p w:rsidR="00000000" w:rsidDel="00000000" w:rsidP="00000000" w:rsidRDefault="00000000" w:rsidRPr="00000000" w14:paraId="000002DD">
      <w:pPr>
        <w:pStyle w:val="Heading4"/>
        <w:rPr/>
      </w:pPr>
      <w:bookmarkStart w:colFirst="0" w:colLast="0" w:name="_pohs124wheud" w:id="157"/>
      <w:bookmarkEnd w:id="157"/>
      <w:r w:rsidDel="00000000" w:rsidR="00000000" w:rsidRPr="00000000">
        <w:rPr>
          <w:rtl w:val="0"/>
        </w:rPr>
        <w:t xml:space="preserve">3.2.28.3 Elaborazione</w:t>
      </w:r>
    </w:p>
    <w:p w:rsidR="00000000" w:rsidDel="00000000" w:rsidP="00000000" w:rsidRDefault="00000000" w:rsidRPr="00000000" w14:paraId="000002DE">
      <w:pPr>
        <w:ind w:left="0" w:firstLine="0"/>
        <w:rPr/>
      </w:pPr>
      <w:r w:rsidDel="00000000" w:rsidR="00000000" w:rsidRPr="00000000">
        <w:rPr>
          <w:rtl w:val="0"/>
        </w:rPr>
        <w:tab/>
        <w:tab/>
        <w:t xml:space="preserve">Se si rifiuta non succede nulla e viene inviata una notifica al richiedente, se si</w:t>
      </w:r>
    </w:p>
    <w:p w:rsidR="00000000" w:rsidDel="00000000" w:rsidP="00000000" w:rsidRDefault="00000000" w:rsidRPr="00000000" w14:paraId="000002DF">
      <w:pPr>
        <w:ind w:left="720" w:firstLine="720"/>
        <w:rPr/>
      </w:pPr>
      <w:r w:rsidDel="00000000" w:rsidR="00000000" w:rsidRPr="00000000">
        <w:rPr>
          <w:rtl w:val="0"/>
        </w:rPr>
        <w:t xml:space="preserve">accetta se si ha tale importo nel vault viene detratto ed inviato, se non lo si ha</w:t>
      </w:r>
    </w:p>
    <w:p w:rsidR="00000000" w:rsidDel="00000000" w:rsidP="00000000" w:rsidRDefault="00000000" w:rsidRPr="00000000" w14:paraId="000002E0">
      <w:pPr>
        <w:ind w:left="720" w:firstLine="720"/>
        <w:rPr/>
      </w:pPr>
      <w:r w:rsidDel="00000000" w:rsidR="00000000" w:rsidRPr="00000000">
        <w:rPr>
          <w:rtl w:val="0"/>
        </w:rPr>
        <w:t xml:space="preserve">come se venisse rifiutata</w:t>
      </w:r>
    </w:p>
    <w:p w:rsidR="00000000" w:rsidDel="00000000" w:rsidP="00000000" w:rsidRDefault="00000000" w:rsidRPr="00000000" w14:paraId="000002E1">
      <w:pPr>
        <w:pStyle w:val="Heading4"/>
        <w:rPr/>
      </w:pPr>
      <w:bookmarkStart w:colFirst="0" w:colLast="0" w:name="_xp2vkcq8jsy6" w:id="158"/>
      <w:bookmarkEnd w:id="158"/>
      <w:r w:rsidDel="00000000" w:rsidR="00000000" w:rsidRPr="00000000">
        <w:rPr>
          <w:rtl w:val="0"/>
        </w:rPr>
        <w:t xml:space="preserve">3.2.28.4 Output</w:t>
      </w:r>
    </w:p>
    <w:p w:rsidR="00000000" w:rsidDel="00000000" w:rsidP="00000000" w:rsidRDefault="00000000" w:rsidRPr="00000000" w14:paraId="000002E2">
      <w:pPr>
        <w:rPr/>
      </w:pPr>
      <w:r w:rsidDel="00000000" w:rsidR="00000000" w:rsidRPr="00000000">
        <w:rPr>
          <w:rtl w:val="0"/>
        </w:rPr>
        <w:tab/>
        <w:tab/>
        <w:t xml:space="preserve">Invio dell’ importo detrazione dell'importo o della notifica </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3"/>
        <w:rPr/>
      </w:pPr>
      <w:bookmarkStart w:colFirst="0" w:colLast="0" w:name="_qysqkoj85y9" w:id="159"/>
      <w:bookmarkEnd w:id="159"/>
      <w:r w:rsidDel="00000000" w:rsidR="00000000" w:rsidRPr="00000000">
        <w:rPr>
          <w:rtl w:val="0"/>
        </w:rPr>
        <w:t xml:space="preserve">3.2.29  Storico transazioni</w:t>
      </w:r>
    </w:p>
    <w:p w:rsidR="00000000" w:rsidDel="00000000" w:rsidP="00000000" w:rsidRDefault="00000000" w:rsidRPr="00000000" w14:paraId="000002E5">
      <w:pPr>
        <w:pStyle w:val="Heading4"/>
        <w:rPr/>
      </w:pPr>
      <w:bookmarkStart w:colFirst="0" w:colLast="0" w:name="_7dbhzkc8p4l4" w:id="160"/>
      <w:bookmarkEnd w:id="160"/>
      <w:r w:rsidDel="00000000" w:rsidR="00000000" w:rsidRPr="00000000">
        <w:rPr>
          <w:rtl w:val="0"/>
        </w:rPr>
        <w:t xml:space="preserve">3.2.29.1  Introduzione</w:t>
      </w:r>
    </w:p>
    <w:p w:rsidR="00000000" w:rsidDel="00000000" w:rsidP="00000000" w:rsidRDefault="00000000" w:rsidRPr="00000000" w14:paraId="000002E6">
      <w:pPr>
        <w:rPr/>
      </w:pPr>
      <w:r w:rsidDel="00000000" w:rsidR="00000000" w:rsidRPr="00000000">
        <w:rPr>
          <w:rtl w:val="0"/>
        </w:rPr>
        <w:tab/>
        <w:tab/>
        <w:t xml:space="preserve">Permette di avere una lista delle transazioni tra due utenti </w:t>
      </w:r>
    </w:p>
    <w:p w:rsidR="00000000" w:rsidDel="00000000" w:rsidP="00000000" w:rsidRDefault="00000000" w:rsidRPr="00000000" w14:paraId="000002E7">
      <w:pPr>
        <w:pStyle w:val="Heading4"/>
        <w:rPr/>
      </w:pPr>
      <w:bookmarkStart w:colFirst="0" w:colLast="0" w:name="_oqpjaz5ce6sa" w:id="161"/>
      <w:bookmarkEnd w:id="161"/>
      <w:r w:rsidDel="00000000" w:rsidR="00000000" w:rsidRPr="00000000">
        <w:rPr>
          <w:rtl w:val="0"/>
        </w:rPr>
        <w:t xml:space="preserve">3.2.29.2 Input</w:t>
      </w:r>
    </w:p>
    <w:p w:rsidR="00000000" w:rsidDel="00000000" w:rsidP="00000000" w:rsidRDefault="00000000" w:rsidRPr="00000000" w14:paraId="000002E8">
      <w:pPr>
        <w:rPr/>
      </w:pPr>
      <w:r w:rsidDel="00000000" w:rsidR="00000000" w:rsidRPr="00000000">
        <w:rPr>
          <w:rtl w:val="0"/>
        </w:rPr>
        <w:tab/>
        <w:tab/>
        <w:t xml:space="preserve">I due utenti </w:t>
      </w:r>
    </w:p>
    <w:p w:rsidR="00000000" w:rsidDel="00000000" w:rsidP="00000000" w:rsidRDefault="00000000" w:rsidRPr="00000000" w14:paraId="000002E9">
      <w:pPr>
        <w:pStyle w:val="Heading4"/>
        <w:rPr/>
      </w:pPr>
      <w:bookmarkStart w:colFirst="0" w:colLast="0" w:name="_ikm7g5moly52" w:id="162"/>
      <w:bookmarkEnd w:id="162"/>
      <w:r w:rsidDel="00000000" w:rsidR="00000000" w:rsidRPr="00000000">
        <w:rPr>
          <w:rtl w:val="0"/>
        </w:rPr>
        <w:t xml:space="preserve">3.2.29.3 Elaborazione</w:t>
      </w:r>
    </w:p>
    <w:p w:rsidR="00000000" w:rsidDel="00000000" w:rsidP="00000000" w:rsidRDefault="00000000" w:rsidRPr="00000000" w14:paraId="000002EA">
      <w:pPr>
        <w:ind w:left="1440" w:firstLine="0"/>
        <w:rPr/>
      </w:pPr>
      <w:r w:rsidDel="00000000" w:rsidR="00000000" w:rsidRPr="00000000">
        <w:rPr>
          <w:rtl w:val="0"/>
        </w:rPr>
        <w:t xml:space="preserve">Generazione lista transazioni( ricezione invio annullamento)</w:t>
      </w:r>
    </w:p>
    <w:p w:rsidR="00000000" w:rsidDel="00000000" w:rsidP="00000000" w:rsidRDefault="00000000" w:rsidRPr="00000000" w14:paraId="000002EB">
      <w:pPr>
        <w:pStyle w:val="Heading4"/>
        <w:rPr/>
      </w:pPr>
      <w:bookmarkStart w:colFirst="0" w:colLast="0" w:name="_syaufuxqqj8z" w:id="163"/>
      <w:bookmarkEnd w:id="163"/>
      <w:r w:rsidDel="00000000" w:rsidR="00000000" w:rsidRPr="00000000">
        <w:rPr>
          <w:rtl w:val="0"/>
        </w:rPr>
        <w:t xml:space="preserve">3.2.29.4 Output</w:t>
      </w:r>
    </w:p>
    <w:p w:rsidR="00000000" w:rsidDel="00000000" w:rsidP="00000000" w:rsidRDefault="00000000" w:rsidRPr="00000000" w14:paraId="000002EC">
      <w:pPr>
        <w:rPr/>
      </w:pPr>
      <w:r w:rsidDel="00000000" w:rsidR="00000000" w:rsidRPr="00000000">
        <w:rPr>
          <w:rtl w:val="0"/>
        </w:rPr>
        <w:tab/>
        <w:tab/>
        <w:t xml:space="preserve">lista transazioni</w:t>
      </w: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Style w:val="Heading3"/>
        <w:rPr/>
      </w:pPr>
      <w:bookmarkStart w:colFirst="0" w:colLast="0" w:name="_lwc6h7wf3ycn" w:id="164"/>
      <w:bookmarkEnd w:id="164"/>
      <w:r w:rsidDel="00000000" w:rsidR="00000000" w:rsidRPr="00000000">
        <w:rPr>
          <w:rtl w:val="0"/>
        </w:rPr>
        <w:t xml:space="preserve">3.2.30 Generazione notifica </w:t>
      </w:r>
    </w:p>
    <w:p w:rsidR="00000000" w:rsidDel="00000000" w:rsidP="00000000" w:rsidRDefault="00000000" w:rsidRPr="00000000" w14:paraId="000002EF">
      <w:pPr>
        <w:pStyle w:val="Heading4"/>
        <w:rPr/>
      </w:pPr>
      <w:bookmarkStart w:colFirst="0" w:colLast="0" w:name="_eg51rs6l3b9q" w:id="165"/>
      <w:bookmarkEnd w:id="165"/>
      <w:r w:rsidDel="00000000" w:rsidR="00000000" w:rsidRPr="00000000">
        <w:rPr>
          <w:rtl w:val="0"/>
        </w:rPr>
        <w:t xml:space="preserve">3.2.30.1  Introduzione</w:t>
      </w:r>
    </w:p>
    <w:p w:rsidR="00000000" w:rsidDel="00000000" w:rsidP="00000000" w:rsidRDefault="00000000" w:rsidRPr="00000000" w14:paraId="000002F0">
      <w:pPr>
        <w:rPr/>
      </w:pPr>
      <w:r w:rsidDel="00000000" w:rsidR="00000000" w:rsidRPr="00000000">
        <w:rPr>
          <w:rtl w:val="0"/>
        </w:rPr>
        <w:tab/>
        <w:tab/>
        <w:t xml:space="preserve">Permette di generare una notifica di ricezione o richiesta importo </w:t>
      </w:r>
    </w:p>
    <w:p w:rsidR="00000000" w:rsidDel="00000000" w:rsidP="00000000" w:rsidRDefault="00000000" w:rsidRPr="00000000" w14:paraId="000002F1">
      <w:pPr>
        <w:pStyle w:val="Heading4"/>
        <w:rPr/>
      </w:pPr>
      <w:bookmarkStart w:colFirst="0" w:colLast="0" w:name="_fh7r4clblol5" w:id="166"/>
      <w:bookmarkEnd w:id="166"/>
      <w:r w:rsidDel="00000000" w:rsidR="00000000" w:rsidRPr="00000000">
        <w:rPr>
          <w:rtl w:val="0"/>
        </w:rPr>
        <w:t xml:space="preserve">3.2.30.2 Input</w:t>
      </w:r>
    </w:p>
    <w:p w:rsidR="00000000" w:rsidDel="00000000" w:rsidP="00000000" w:rsidRDefault="00000000" w:rsidRPr="00000000" w14:paraId="000002F2">
      <w:pPr>
        <w:rPr/>
      </w:pPr>
      <w:r w:rsidDel="00000000" w:rsidR="00000000" w:rsidRPr="00000000">
        <w:rPr>
          <w:rtl w:val="0"/>
        </w:rPr>
        <w:tab/>
        <w:tab/>
        <w:t xml:space="preserve">Utente che la invia, utente a cui inviarla, natura della notifica</w:t>
      </w:r>
    </w:p>
    <w:p w:rsidR="00000000" w:rsidDel="00000000" w:rsidP="00000000" w:rsidRDefault="00000000" w:rsidRPr="00000000" w14:paraId="000002F3">
      <w:pPr>
        <w:pStyle w:val="Heading4"/>
        <w:rPr/>
      </w:pPr>
      <w:bookmarkStart w:colFirst="0" w:colLast="0" w:name="_ofj71eb4cv15" w:id="167"/>
      <w:bookmarkEnd w:id="167"/>
      <w:r w:rsidDel="00000000" w:rsidR="00000000" w:rsidRPr="00000000">
        <w:rPr>
          <w:rtl w:val="0"/>
        </w:rPr>
        <w:t xml:space="preserve">3.2.30.3 Elaborazione</w:t>
      </w:r>
    </w:p>
    <w:p w:rsidR="00000000" w:rsidDel="00000000" w:rsidP="00000000" w:rsidRDefault="00000000" w:rsidRPr="00000000" w14:paraId="000002F4">
      <w:pPr>
        <w:ind w:left="1440" w:firstLine="0"/>
        <w:rPr/>
      </w:pPr>
      <w:r w:rsidDel="00000000" w:rsidR="00000000" w:rsidRPr="00000000">
        <w:rPr>
          <w:rtl w:val="0"/>
        </w:rPr>
        <w:t xml:space="preserve">A seconda della natura viene generata una notifica specifica dell'evento al utente specificato </w:t>
      </w:r>
    </w:p>
    <w:p w:rsidR="00000000" w:rsidDel="00000000" w:rsidP="00000000" w:rsidRDefault="00000000" w:rsidRPr="00000000" w14:paraId="000002F5">
      <w:pPr>
        <w:pStyle w:val="Heading4"/>
        <w:rPr/>
      </w:pPr>
      <w:bookmarkStart w:colFirst="0" w:colLast="0" w:name="_ahz7gvo2sh5i" w:id="168"/>
      <w:bookmarkEnd w:id="168"/>
      <w:r w:rsidDel="00000000" w:rsidR="00000000" w:rsidRPr="00000000">
        <w:rPr>
          <w:rtl w:val="0"/>
        </w:rPr>
        <w:t xml:space="preserve">3.2.30.4 Output</w:t>
      </w:r>
    </w:p>
    <w:p w:rsidR="00000000" w:rsidDel="00000000" w:rsidP="00000000" w:rsidRDefault="00000000" w:rsidRPr="00000000" w14:paraId="000002F6">
      <w:pPr>
        <w:rPr/>
      </w:pPr>
      <w:r w:rsidDel="00000000" w:rsidR="00000000" w:rsidRPr="00000000">
        <w:rPr>
          <w:rtl w:val="0"/>
        </w:rPr>
        <w:tab/>
        <w:tab/>
        <w:t xml:space="preserve">Notifica</w:t>
      </w:r>
    </w:p>
    <w:p w:rsidR="00000000" w:rsidDel="00000000" w:rsidP="00000000" w:rsidRDefault="00000000" w:rsidRPr="00000000" w14:paraId="000002F7">
      <w:pPr>
        <w:pStyle w:val="Heading3"/>
        <w:rPr/>
      </w:pPr>
      <w:bookmarkStart w:colFirst="0" w:colLast="0" w:name="_7ya2dnt8awju" w:id="169"/>
      <w:bookmarkEnd w:id="169"/>
      <w:r w:rsidDel="00000000" w:rsidR="00000000" w:rsidRPr="00000000">
        <w:rPr>
          <w:rtl w:val="0"/>
        </w:rPr>
      </w:r>
    </w:p>
    <w:p w:rsidR="00000000" w:rsidDel="00000000" w:rsidP="00000000" w:rsidRDefault="00000000" w:rsidRPr="00000000" w14:paraId="000002F8">
      <w:pPr>
        <w:pStyle w:val="Heading3"/>
        <w:rPr>
          <w:b w:val="1"/>
        </w:rPr>
      </w:pPr>
      <w:bookmarkStart w:colFirst="0" w:colLast="0" w:name="_i2issxhtpvhr" w:id="170"/>
      <w:bookmarkEnd w:id="170"/>
      <w:r w:rsidDel="00000000" w:rsidR="00000000" w:rsidRPr="00000000">
        <w:rPr>
          <w:b w:val="1"/>
          <w:rtl w:val="0"/>
        </w:rPr>
        <w:t xml:space="preserve">3.2.31 Creazione di un gruppo</w:t>
      </w:r>
    </w:p>
    <w:p w:rsidR="00000000" w:rsidDel="00000000" w:rsidP="00000000" w:rsidRDefault="00000000" w:rsidRPr="00000000" w14:paraId="000002F9">
      <w:pPr>
        <w:pStyle w:val="Heading4"/>
        <w:rPr/>
      </w:pPr>
      <w:bookmarkStart w:colFirst="0" w:colLast="0" w:name="_n7qpwgi3ozkz" w:id="171"/>
      <w:bookmarkEnd w:id="171"/>
      <w:r w:rsidDel="00000000" w:rsidR="00000000" w:rsidRPr="00000000">
        <w:rPr>
          <w:rtl w:val="0"/>
        </w:rPr>
        <w:t xml:space="preserve">3.2.31.1 Introduzione</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ab/>
        <w:tab/>
      </w:r>
      <w:r w:rsidDel="00000000" w:rsidR="00000000" w:rsidRPr="00000000">
        <w:rPr>
          <w:rtl w:val="0"/>
        </w:rPr>
        <w:t xml:space="preserve">Un utente vuole creare un gruppo con la possibilità di aggiungere in seguito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altri utenti già registrati al sistema</w:t>
      </w:r>
    </w:p>
    <w:p w:rsidR="00000000" w:rsidDel="00000000" w:rsidP="00000000" w:rsidRDefault="00000000" w:rsidRPr="00000000" w14:paraId="000002FC">
      <w:pPr>
        <w:pStyle w:val="Heading4"/>
        <w:ind w:left="720" w:firstLine="720"/>
        <w:rPr/>
      </w:pPr>
      <w:bookmarkStart w:colFirst="0" w:colLast="0" w:name="_xx42bvshhey1" w:id="172"/>
      <w:bookmarkEnd w:id="172"/>
      <w:r w:rsidDel="00000000" w:rsidR="00000000" w:rsidRPr="00000000">
        <w:rPr>
          <w:rtl w:val="0"/>
        </w:rPr>
        <w:t xml:space="preserve">3.2.31.1 Input</w:t>
      </w:r>
    </w:p>
    <w:p w:rsidR="00000000" w:rsidDel="00000000" w:rsidP="00000000" w:rsidRDefault="00000000" w:rsidRPr="00000000" w14:paraId="000002FD">
      <w:pPr>
        <w:rPr/>
      </w:pPr>
      <w:r w:rsidDel="00000000" w:rsidR="00000000" w:rsidRPr="00000000">
        <w:rPr>
          <w:b w:val="1"/>
          <w:rtl w:val="0"/>
        </w:rPr>
        <w:tab/>
        <w:tab/>
      </w:r>
      <w:r w:rsidDel="00000000" w:rsidR="00000000" w:rsidRPr="00000000">
        <w:rPr>
          <w:rtl w:val="0"/>
        </w:rPr>
        <w:t xml:space="preserve">Nome del gruppo</w:t>
      </w:r>
    </w:p>
    <w:p w:rsidR="00000000" w:rsidDel="00000000" w:rsidP="00000000" w:rsidRDefault="00000000" w:rsidRPr="00000000" w14:paraId="000002FE">
      <w:pPr>
        <w:pStyle w:val="Heading4"/>
        <w:ind w:left="720" w:firstLine="720"/>
        <w:rPr/>
      </w:pPr>
      <w:bookmarkStart w:colFirst="0" w:colLast="0" w:name="_lyrnvr70zkg6" w:id="173"/>
      <w:bookmarkEnd w:id="173"/>
      <w:r w:rsidDel="00000000" w:rsidR="00000000" w:rsidRPr="00000000">
        <w:rPr>
          <w:rtl w:val="0"/>
        </w:rPr>
        <w:t xml:space="preserve">3.2.31.1 Elaborazione</w:t>
      </w:r>
    </w:p>
    <w:p w:rsidR="00000000" w:rsidDel="00000000" w:rsidP="00000000" w:rsidRDefault="00000000" w:rsidRPr="00000000" w14:paraId="000002FF">
      <w:pPr>
        <w:rPr/>
      </w:pPr>
      <w:r w:rsidDel="00000000" w:rsidR="00000000" w:rsidRPr="00000000">
        <w:rPr>
          <w:b w:val="1"/>
          <w:rtl w:val="0"/>
        </w:rPr>
        <w:tab/>
        <w:tab/>
      </w:r>
      <w:r w:rsidDel="00000000" w:rsidR="00000000" w:rsidRPr="00000000">
        <w:rPr>
          <w:rtl w:val="0"/>
        </w:rPr>
        <w:t xml:space="preserve">L’utente amministratore darà un nome al gruppo </w:t>
      </w:r>
    </w:p>
    <w:p w:rsidR="00000000" w:rsidDel="00000000" w:rsidP="00000000" w:rsidRDefault="00000000" w:rsidRPr="00000000" w14:paraId="00000300">
      <w:pPr>
        <w:pStyle w:val="Heading4"/>
        <w:ind w:left="720" w:firstLine="720"/>
        <w:rPr/>
      </w:pPr>
      <w:bookmarkStart w:colFirst="0" w:colLast="0" w:name="_6g9pro4lmte1" w:id="174"/>
      <w:bookmarkEnd w:id="174"/>
      <w:r w:rsidDel="00000000" w:rsidR="00000000" w:rsidRPr="00000000">
        <w:rPr>
          <w:rtl w:val="0"/>
        </w:rPr>
        <w:t xml:space="preserve">3.2.31.1 Output</w:t>
      </w:r>
    </w:p>
    <w:p w:rsidR="00000000" w:rsidDel="00000000" w:rsidP="00000000" w:rsidRDefault="00000000" w:rsidRPr="00000000" w14:paraId="00000301">
      <w:pPr>
        <w:rPr/>
      </w:pPr>
      <w:r w:rsidDel="00000000" w:rsidR="00000000" w:rsidRPr="00000000">
        <w:rPr>
          <w:b w:val="1"/>
          <w:rtl w:val="0"/>
        </w:rPr>
        <w:tab/>
        <w:tab/>
      </w:r>
      <w:r w:rsidDel="00000000" w:rsidR="00000000" w:rsidRPr="00000000">
        <w:rPr>
          <w:rtl w:val="0"/>
        </w:rPr>
        <w:t xml:space="preserve">Gruppo per condividere le spese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pStyle w:val="Heading3"/>
        <w:rPr>
          <w:b w:val="1"/>
        </w:rPr>
      </w:pPr>
      <w:bookmarkStart w:colFirst="0" w:colLast="0" w:name="_eia474jftgjd" w:id="175"/>
      <w:bookmarkEnd w:id="175"/>
      <w:r w:rsidDel="00000000" w:rsidR="00000000" w:rsidRPr="00000000">
        <w:rPr>
          <w:b w:val="1"/>
          <w:rtl w:val="0"/>
        </w:rPr>
        <w:t xml:space="preserve">3.2.32 Aggiunta di membri al gruppo</w:t>
      </w:r>
    </w:p>
    <w:p w:rsidR="00000000" w:rsidDel="00000000" w:rsidP="00000000" w:rsidRDefault="00000000" w:rsidRPr="00000000" w14:paraId="00000304">
      <w:pPr>
        <w:pStyle w:val="Heading4"/>
        <w:rPr/>
      </w:pPr>
      <w:bookmarkStart w:colFirst="0" w:colLast="0" w:name="_umvstkba56j6" w:id="176"/>
      <w:bookmarkEnd w:id="176"/>
      <w:r w:rsidDel="00000000" w:rsidR="00000000" w:rsidRPr="00000000">
        <w:rPr>
          <w:rtl w:val="0"/>
        </w:rPr>
        <w:t xml:space="preserve">3.2.32.1 Introduzione</w:t>
      </w:r>
    </w:p>
    <w:p w:rsidR="00000000" w:rsidDel="00000000" w:rsidP="00000000" w:rsidRDefault="00000000" w:rsidRPr="00000000" w14:paraId="00000305">
      <w:pPr>
        <w:rPr/>
      </w:pPr>
      <w:r w:rsidDel="00000000" w:rsidR="00000000" w:rsidRPr="00000000">
        <w:rPr>
          <w:b w:val="1"/>
          <w:rtl w:val="0"/>
        </w:rPr>
        <w:tab/>
        <w:tab/>
      </w:r>
      <w:r w:rsidDel="00000000" w:rsidR="00000000" w:rsidRPr="00000000">
        <w:rPr>
          <w:rtl w:val="0"/>
        </w:rPr>
        <w:t xml:space="preserve">L'amministratore del gruppo vuole aggiungere nuovi membri al gruppo</w:t>
      </w:r>
    </w:p>
    <w:p w:rsidR="00000000" w:rsidDel="00000000" w:rsidP="00000000" w:rsidRDefault="00000000" w:rsidRPr="00000000" w14:paraId="00000306">
      <w:pPr>
        <w:pStyle w:val="Heading4"/>
        <w:ind w:left="720" w:firstLine="720"/>
        <w:rPr/>
      </w:pPr>
      <w:bookmarkStart w:colFirst="0" w:colLast="0" w:name="_of0aomnajah8" w:id="177"/>
      <w:bookmarkEnd w:id="177"/>
      <w:r w:rsidDel="00000000" w:rsidR="00000000" w:rsidRPr="00000000">
        <w:rPr>
          <w:rtl w:val="0"/>
        </w:rPr>
        <w:t xml:space="preserve">3.2.32.1 Input</w:t>
      </w:r>
    </w:p>
    <w:p w:rsidR="00000000" w:rsidDel="00000000" w:rsidP="00000000" w:rsidRDefault="00000000" w:rsidRPr="00000000" w14:paraId="00000307">
      <w:pPr>
        <w:rPr/>
      </w:pPr>
      <w:r w:rsidDel="00000000" w:rsidR="00000000" w:rsidRPr="00000000">
        <w:rPr>
          <w:b w:val="1"/>
          <w:rtl w:val="0"/>
        </w:rPr>
        <w:tab/>
        <w:tab/>
      </w:r>
      <w:r w:rsidDel="00000000" w:rsidR="00000000" w:rsidRPr="00000000">
        <w:rPr>
          <w:rtl w:val="0"/>
        </w:rPr>
        <w:t xml:space="preserve">utente da aggiungere</w:t>
      </w:r>
    </w:p>
    <w:p w:rsidR="00000000" w:rsidDel="00000000" w:rsidP="00000000" w:rsidRDefault="00000000" w:rsidRPr="00000000" w14:paraId="00000308">
      <w:pPr>
        <w:pStyle w:val="Heading4"/>
        <w:ind w:left="720" w:firstLine="720"/>
        <w:rPr/>
      </w:pPr>
      <w:bookmarkStart w:colFirst="0" w:colLast="0" w:name="_c3xdyze2jt6j" w:id="178"/>
      <w:bookmarkEnd w:id="178"/>
      <w:r w:rsidDel="00000000" w:rsidR="00000000" w:rsidRPr="00000000">
        <w:rPr>
          <w:rtl w:val="0"/>
        </w:rPr>
        <w:t xml:space="preserve">3.2.32.1 Elaborazione</w:t>
      </w:r>
    </w:p>
    <w:p w:rsidR="00000000" w:rsidDel="00000000" w:rsidP="00000000" w:rsidRDefault="00000000" w:rsidRPr="00000000" w14:paraId="00000309">
      <w:pPr>
        <w:rPr/>
      </w:pPr>
      <w:r w:rsidDel="00000000" w:rsidR="00000000" w:rsidRPr="00000000">
        <w:rPr>
          <w:b w:val="1"/>
          <w:rtl w:val="0"/>
        </w:rPr>
        <w:tab/>
        <w:tab/>
      </w:r>
      <w:r w:rsidDel="00000000" w:rsidR="00000000" w:rsidRPr="00000000">
        <w:rPr>
          <w:rtl w:val="0"/>
        </w:rPr>
        <w:t xml:space="preserve">L’utente amministratore seleziona l’utente da invitare al gruppo, che una volta </w:t>
      </w:r>
    </w:p>
    <w:p w:rsidR="00000000" w:rsidDel="00000000" w:rsidP="00000000" w:rsidRDefault="00000000" w:rsidRPr="00000000" w14:paraId="0000030A">
      <w:pPr>
        <w:rPr/>
      </w:pPr>
      <w:r w:rsidDel="00000000" w:rsidR="00000000" w:rsidRPr="00000000">
        <w:rPr>
          <w:rtl w:val="0"/>
        </w:rPr>
        <w:tab/>
        <w:tab/>
        <w:t xml:space="preserve">ricevuto l’invito potrà decidere se accettare o declinare la proposta di </w:t>
      </w:r>
    </w:p>
    <w:p w:rsidR="00000000" w:rsidDel="00000000" w:rsidP="00000000" w:rsidRDefault="00000000" w:rsidRPr="00000000" w14:paraId="0000030B">
      <w:pPr>
        <w:ind w:left="720" w:firstLine="720"/>
        <w:rPr/>
      </w:pPr>
      <w:r w:rsidDel="00000000" w:rsidR="00000000" w:rsidRPr="00000000">
        <w:rPr>
          <w:rtl w:val="0"/>
        </w:rPr>
        <w:t xml:space="preserve">partecipazione</w:t>
      </w:r>
    </w:p>
    <w:p w:rsidR="00000000" w:rsidDel="00000000" w:rsidP="00000000" w:rsidRDefault="00000000" w:rsidRPr="00000000" w14:paraId="0000030C">
      <w:pPr>
        <w:pStyle w:val="Heading4"/>
        <w:ind w:left="720" w:firstLine="720"/>
        <w:rPr/>
      </w:pPr>
      <w:bookmarkStart w:colFirst="0" w:colLast="0" w:name="_fq6sdw2c0cr6" w:id="179"/>
      <w:bookmarkEnd w:id="179"/>
      <w:r w:rsidDel="00000000" w:rsidR="00000000" w:rsidRPr="00000000">
        <w:rPr>
          <w:rtl w:val="0"/>
        </w:rPr>
        <w:t xml:space="preserve">3.2.32.1 Output</w:t>
      </w:r>
    </w:p>
    <w:p w:rsidR="00000000" w:rsidDel="00000000" w:rsidP="00000000" w:rsidRDefault="00000000" w:rsidRPr="00000000" w14:paraId="0000030D">
      <w:pPr>
        <w:rPr/>
      </w:pPr>
      <w:r w:rsidDel="00000000" w:rsidR="00000000" w:rsidRPr="00000000">
        <w:rPr>
          <w:b w:val="1"/>
          <w:rtl w:val="0"/>
        </w:rPr>
        <w:tab/>
        <w:tab/>
      </w:r>
      <w:r w:rsidDel="00000000" w:rsidR="00000000" w:rsidRPr="00000000">
        <w:rPr>
          <w:rtl w:val="0"/>
        </w:rPr>
        <w:t xml:space="preserve">Nuovo partecipante nel gruppo</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pStyle w:val="Heading3"/>
        <w:ind w:firstLine="720"/>
        <w:rPr/>
      </w:pPr>
      <w:bookmarkStart w:colFirst="0" w:colLast="0" w:name="_cremaoi0yjxa" w:id="180"/>
      <w:bookmarkEnd w:id="180"/>
      <w:r w:rsidDel="00000000" w:rsidR="00000000" w:rsidRPr="00000000">
        <w:rPr>
          <w:rtl w:val="0"/>
        </w:rPr>
        <w:t xml:space="preserve">3.2.33 Approvazione o rifiuto di un invito</w:t>
      </w:r>
    </w:p>
    <w:p w:rsidR="00000000" w:rsidDel="00000000" w:rsidP="00000000" w:rsidRDefault="00000000" w:rsidRPr="00000000" w14:paraId="00000310">
      <w:pPr>
        <w:pStyle w:val="Heading4"/>
        <w:rPr/>
      </w:pPr>
      <w:bookmarkStart w:colFirst="0" w:colLast="0" w:name="_bb8fpxefmid9" w:id="181"/>
      <w:bookmarkEnd w:id="181"/>
      <w:r w:rsidDel="00000000" w:rsidR="00000000" w:rsidRPr="00000000">
        <w:rPr>
          <w:rtl w:val="0"/>
        </w:rPr>
        <w:t xml:space="preserve">3.2.33.1 Introduzione</w:t>
      </w:r>
    </w:p>
    <w:p w:rsidR="00000000" w:rsidDel="00000000" w:rsidP="00000000" w:rsidRDefault="00000000" w:rsidRPr="00000000" w14:paraId="00000311">
      <w:pPr>
        <w:rPr/>
      </w:pPr>
      <w:r w:rsidDel="00000000" w:rsidR="00000000" w:rsidRPr="00000000">
        <w:rPr>
          <w:b w:val="1"/>
          <w:rtl w:val="0"/>
        </w:rPr>
        <w:tab/>
        <w:tab/>
      </w:r>
      <w:r w:rsidDel="00000000" w:rsidR="00000000" w:rsidRPr="00000000">
        <w:rPr>
          <w:rtl w:val="0"/>
        </w:rPr>
        <w:t xml:space="preserve">Un utente ha ricevuto un invito a partecipare ad un gruppo e vuole accettare</w:t>
      </w:r>
    </w:p>
    <w:p w:rsidR="00000000" w:rsidDel="00000000" w:rsidP="00000000" w:rsidRDefault="00000000" w:rsidRPr="00000000" w14:paraId="00000312">
      <w:pPr>
        <w:rPr/>
      </w:pPr>
      <w:r w:rsidDel="00000000" w:rsidR="00000000" w:rsidRPr="00000000">
        <w:rPr>
          <w:rtl w:val="0"/>
        </w:rPr>
        <w:tab/>
        <w:tab/>
        <w:t xml:space="preserve">oppure declinare la proposta</w:t>
      </w:r>
    </w:p>
    <w:p w:rsidR="00000000" w:rsidDel="00000000" w:rsidP="00000000" w:rsidRDefault="00000000" w:rsidRPr="00000000" w14:paraId="00000313">
      <w:pPr>
        <w:pStyle w:val="Heading4"/>
        <w:ind w:left="720" w:firstLine="720"/>
        <w:rPr/>
      </w:pPr>
      <w:bookmarkStart w:colFirst="0" w:colLast="0" w:name="_8oe2l4lfah5o" w:id="182"/>
      <w:bookmarkEnd w:id="182"/>
      <w:r w:rsidDel="00000000" w:rsidR="00000000" w:rsidRPr="00000000">
        <w:rPr>
          <w:rtl w:val="0"/>
        </w:rPr>
        <w:t xml:space="preserve">3.2.33.1 Input</w:t>
      </w:r>
    </w:p>
    <w:p w:rsidR="00000000" w:rsidDel="00000000" w:rsidP="00000000" w:rsidRDefault="00000000" w:rsidRPr="00000000" w14:paraId="00000314">
      <w:pPr>
        <w:rPr/>
      </w:pPr>
      <w:r w:rsidDel="00000000" w:rsidR="00000000" w:rsidRPr="00000000">
        <w:rPr>
          <w:b w:val="1"/>
          <w:rtl w:val="0"/>
        </w:rPr>
        <w:tab/>
        <w:tab/>
      </w:r>
      <w:r w:rsidDel="00000000" w:rsidR="00000000" w:rsidRPr="00000000">
        <w:rPr>
          <w:rtl w:val="0"/>
        </w:rPr>
        <w:t xml:space="preserve">L’utente comunica al sistema la sua scelta tramite interfaccia grafica</w:t>
      </w:r>
    </w:p>
    <w:p w:rsidR="00000000" w:rsidDel="00000000" w:rsidP="00000000" w:rsidRDefault="00000000" w:rsidRPr="00000000" w14:paraId="00000315">
      <w:pPr>
        <w:pStyle w:val="Heading4"/>
        <w:ind w:left="720" w:firstLine="720"/>
        <w:rPr/>
      </w:pPr>
      <w:bookmarkStart w:colFirst="0" w:colLast="0" w:name="_h2wtx3xkz617" w:id="183"/>
      <w:bookmarkEnd w:id="183"/>
      <w:r w:rsidDel="00000000" w:rsidR="00000000" w:rsidRPr="00000000">
        <w:rPr>
          <w:rtl w:val="0"/>
        </w:rPr>
        <w:t xml:space="preserve">3.2.33.1 Elaborazione</w:t>
      </w:r>
    </w:p>
    <w:p w:rsidR="00000000" w:rsidDel="00000000" w:rsidP="00000000" w:rsidRDefault="00000000" w:rsidRPr="00000000" w14:paraId="00000316">
      <w:pPr>
        <w:rPr/>
      </w:pPr>
      <w:r w:rsidDel="00000000" w:rsidR="00000000" w:rsidRPr="00000000">
        <w:rPr>
          <w:b w:val="1"/>
          <w:rtl w:val="0"/>
        </w:rPr>
        <w:tab/>
        <w:tab/>
      </w:r>
      <w:r w:rsidDel="00000000" w:rsidR="00000000" w:rsidRPr="00000000">
        <w:rPr>
          <w:rtl w:val="0"/>
        </w:rPr>
        <w:t xml:space="preserve">Il sistema approva la richiesta ed aggiunge l’utente ai partecipanti</w:t>
      </w:r>
    </w:p>
    <w:p w:rsidR="00000000" w:rsidDel="00000000" w:rsidP="00000000" w:rsidRDefault="00000000" w:rsidRPr="00000000" w14:paraId="00000317">
      <w:pPr>
        <w:rPr/>
      </w:pPr>
      <w:r w:rsidDel="00000000" w:rsidR="00000000" w:rsidRPr="00000000">
        <w:rPr>
          <w:rtl w:val="0"/>
        </w:rPr>
        <w:tab/>
        <w:tab/>
        <w:t xml:space="preserve">oppure invia messaggio di declinazione all'amministratore</w:t>
      </w:r>
    </w:p>
    <w:p w:rsidR="00000000" w:rsidDel="00000000" w:rsidP="00000000" w:rsidRDefault="00000000" w:rsidRPr="00000000" w14:paraId="00000318">
      <w:pPr>
        <w:pStyle w:val="Heading4"/>
        <w:ind w:left="720" w:firstLine="720"/>
        <w:rPr/>
      </w:pPr>
      <w:bookmarkStart w:colFirst="0" w:colLast="0" w:name="_5s6ww2om8eo0" w:id="184"/>
      <w:bookmarkEnd w:id="184"/>
      <w:r w:rsidDel="00000000" w:rsidR="00000000" w:rsidRPr="00000000">
        <w:rPr>
          <w:rtl w:val="0"/>
        </w:rPr>
        <w:t xml:space="preserve">3.2.33.1 Output</w:t>
      </w:r>
    </w:p>
    <w:p w:rsidR="00000000" w:rsidDel="00000000" w:rsidP="00000000" w:rsidRDefault="00000000" w:rsidRPr="00000000" w14:paraId="00000319">
      <w:pPr>
        <w:rPr/>
      </w:pPr>
      <w:r w:rsidDel="00000000" w:rsidR="00000000" w:rsidRPr="00000000">
        <w:rPr>
          <w:b w:val="1"/>
          <w:rtl w:val="0"/>
        </w:rPr>
        <w:tab/>
        <w:tab/>
      </w:r>
      <w:r w:rsidDel="00000000" w:rsidR="00000000" w:rsidRPr="00000000">
        <w:rPr>
          <w:rtl w:val="0"/>
        </w:rPr>
        <w:t xml:space="preserve">L’utente è membro del gruppo oppure l’amministratore viene informato</w:t>
      </w:r>
    </w:p>
    <w:p w:rsidR="00000000" w:rsidDel="00000000" w:rsidP="00000000" w:rsidRDefault="00000000" w:rsidRPr="00000000" w14:paraId="0000031A">
      <w:pPr>
        <w:rPr/>
      </w:pPr>
      <w:r w:rsidDel="00000000" w:rsidR="00000000" w:rsidRPr="00000000">
        <w:rPr>
          <w:rtl w:val="0"/>
        </w:rPr>
        <w:tab/>
        <w:tab/>
        <w:t xml:space="preserve">della volontà di non partecipare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3"/>
        <w:rPr>
          <w:b w:val="1"/>
        </w:rPr>
      </w:pPr>
      <w:bookmarkStart w:colFirst="0" w:colLast="0" w:name="_od56017sn36j" w:id="185"/>
      <w:bookmarkEnd w:id="185"/>
      <w:r w:rsidDel="00000000" w:rsidR="00000000" w:rsidRPr="00000000">
        <w:rPr>
          <w:b w:val="1"/>
          <w:rtl w:val="0"/>
        </w:rPr>
        <w:t xml:space="preserve">3.2.34 Rimozione di membri del gruppo</w:t>
      </w:r>
    </w:p>
    <w:p w:rsidR="00000000" w:rsidDel="00000000" w:rsidP="00000000" w:rsidRDefault="00000000" w:rsidRPr="00000000" w14:paraId="0000031D">
      <w:pPr>
        <w:pStyle w:val="Heading4"/>
        <w:rPr/>
      </w:pPr>
      <w:bookmarkStart w:colFirst="0" w:colLast="0" w:name="_4cpj2447hx5e" w:id="186"/>
      <w:bookmarkEnd w:id="186"/>
      <w:r w:rsidDel="00000000" w:rsidR="00000000" w:rsidRPr="00000000">
        <w:rPr>
          <w:rtl w:val="0"/>
        </w:rPr>
        <w:t xml:space="preserve">3.2.34.1 Introduzione</w:t>
      </w:r>
    </w:p>
    <w:p w:rsidR="00000000" w:rsidDel="00000000" w:rsidP="00000000" w:rsidRDefault="00000000" w:rsidRPr="00000000" w14:paraId="0000031E">
      <w:pPr>
        <w:rPr/>
      </w:pPr>
      <w:r w:rsidDel="00000000" w:rsidR="00000000" w:rsidRPr="00000000">
        <w:rPr>
          <w:b w:val="1"/>
          <w:rtl w:val="0"/>
        </w:rPr>
        <w:tab/>
        <w:tab/>
      </w:r>
      <w:r w:rsidDel="00000000" w:rsidR="00000000" w:rsidRPr="00000000">
        <w:rPr>
          <w:rtl w:val="0"/>
        </w:rPr>
        <w:t xml:space="preserve">L’amministratore vuole rimuovere un utente dal gruppo</w:t>
      </w:r>
    </w:p>
    <w:p w:rsidR="00000000" w:rsidDel="00000000" w:rsidP="00000000" w:rsidRDefault="00000000" w:rsidRPr="00000000" w14:paraId="0000031F">
      <w:pPr>
        <w:pStyle w:val="Heading4"/>
        <w:ind w:left="720" w:firstLine="720"/>
        <w:rPr/>
      </w:pPr>
      <w:bookmarkStart w:colFirst="0" w:colLast="0" w:name="_cmt5e4lt6wqr" w:id="187"/>
      <w:bookmarkEnd w:id="187"/>
      <w:r w:rsidDel="00000000" w:rsidR="00000000" w:rsidRPr="00000000">
        <w:rPr>
          <w:rtl w:val="0"/>
        </w:rPr>
        <w:t xml:space="preserve">3.2.34.1 Input</w:t>
      </w:r>
    </w:p>
    <w:p w:rsidR="00000000" w:rsidDel="00000000" w:rsidP="00000000" w:rsidRDefault="00000000" w:rsidRPr="00000000" w14:paraId="00000320">
      <w:pPr>
        <w:rPr/>
      </w:pPr>
      <w:r w:rsidDel="00000000" w:rsidR="00000000" w:rsidRPr="00000000">
        <w:rPr>
          <w:b w:val="1"/>
          <w:rtl w:val="0"/>
        </w:rPr>
        <w:tab/>
        <w:tab/>
      </w:r>
      <w:r w:rsidDel="00000000" w:rsidR="00000000" w:rsidRPr="00000000">
        <w:rPr>
          <w:rtl w:val="0"/>
        </w:rPr>
        <w:t xml:space="preserve">Username dell’utente da rimuovere</w:t>
      </w:r>
    </w:p>
    <w:p w:rsidR="00000000" w:rsidDel="00000000" w:rsidP="00000000" w:rsidRDefault="00000000" w:rsidRPr="00000000" w14:paraId="00000321">
      <w:pPr>
        <w:pStyle w:val="Heading4"/>
        <w:ind w:left="720" w:firstLine="720"/>
        <w:rPr/>
      </w:pPr>
      <w:bookmarkStart w:colFirst="0" w:colLast="0" w:name="_zftnkzs8luhw" w:id="188"/>
      <w:bookmarkEnd w:id="188"/>
      <w:r w:rsidDel="00000000" w:rsidR="00000000" w:rsidRPr="00000000">
        <w:rPr>
          <w:rtl w:val="0"/>
        </w:rPr>
        <w:t xml:space="preserve">3.2.34.1 Elaborazione</w:t>
      </w:r>
    </w:p>
    <w:p w:rsidR="00000000" w:rsidDel="00000000" w:rsidP="00000000" w:rsidRDefault="00000000" w:rsidRPr="00000000" w14:paraId="00000322">
      <w:pPr>
        <w:rPr/>
      </w:pPr>
      <w:r w:rsidDel="00000000" w:rsidR="00000000" w:rsidRPr="00000000">
        <w:rPr>
          <w:b w:val="1"/>
          <w:rtl w:val="0"/>
        </w:rPr>
        <w:tab/>
        <w:tab/>
      </w:r>
      <w:r w:rsidDel="00000000" w:rsidR="00000000" w:rsidRPr="00000000">
        <w:rPr>
          <w:rtl w:val="0"/>
        </w:rPr>
        <w:t xml:space="preserve">L’utente da rimuovere non farà più parte del gruppo, eventuali spese </w:t>
      </w:r>
    </w:p>
    <w:p w:rsidR="00000000" w:rsidDel="00000000" w:rsidP="00000000" w:rsidRDefault="00000000" w:rsidRPr="00000000" w14:paraId="00000323">
      <w:pPr>
        <w:ind w:left="720" w:firstLine="720"/>
        <w:rPr/>
      </w:pPr>
      <w:r w:rsidDel="00000000" w:rsidR="00000000" w:rsidRPr="00000000">
        <w:rPr>
          <w:rtl w:val="0"/>
        </w:rPr>
        <w:t xml:space="preserve">incomplete a carico dell’utente rimosso verranno annullate</w:t>
      </w:r>
    </w:p>
    <w:p w:rsidR="00000000" w:rsidDel="00000000" w:rsidP="00000000" w:rsidRDefault="00000000" w:rsidRPr="00000000" w14:paraId="00000324">
      <w:pPr>
        <w:pStyle w:val="Heading4"/>
        <w:ind w:left="720" w:firstLine="720"/>
        <w:rPr/>
      </w:pPr>
      <w:bookmarkStart w:colFirst="0" w:colLast="0" w:name="_hoiboxq118g" w:id="189"/>
      <w:bookmarkEnd w:id="189"/>
      <w:r w:rsidDel="00000000" w:rsidR="00000000" w:rsidRPr="00000000">
        <w:rPr>
          <w:rtl w:val="0"/>
        </w:rPr>
        <w:t xml:space="preserve">3.2.34.1 Output</w:t>
      </w:r>
    </w:p>
    <w:p w:rsidR="00000000" w:rsidDel="00000000" w:rsidP="00000000" w:rsidRDefault="00000000" w:rsidRPr="00000000" w14:paraId="00000325">
      <w:pPr>
        <w:rPr/>
      </w:pPr>
      <w:r w:rsidDel="00000000" w:rsidR="00000000" w:rsidRPr="00000000">
        <w:rPr>
          <w:b w:val="1"/>
          <w:rtl w:val="0"/>
        </w:rPr>
        <w:tab/>
        <w:tab/>
      </w:r>
      <w:r w:rsidDel="00000000" w:rsidR="00000000" w:rsidRPr="00000000">
        <w:rPr>
          <w:rtl w:val="0"/>
        </w:rPr>
        <w:t xml:space="preserve">L’utente non fa più parte del gruppo</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pStyle w:val="Heading3"/>
        <w:rPr>
          <w:b w:val="1"/>
        </w:rPr>
      </w:pPr>
      <w:bookmarkStart w:colFirst="0" w:colLast="0" w:name="_h3twvu4b5hrv" w:id="190"/>
      <w:bookmarkEnd w:id="190"/>
      <w:r w:rsidDel="00000000" w:rsidR="00000000" w:rsidRPr="00000000">
        <w:rPr>
          <w:b w:val="1"/>
          <w:rtl w:val="0"/>
        </w:rPr>
        <w:t xml:space="preserve">3.2.35 Abbandono di un gruppo</w:t>
      </w:r>
    </w:p>
    <w:p w:rsidR="00000000" w:rsidDel="00000000" w:rsidP="00000000" w:rsidRDefault="00000000" w:rsidRPr="00000000" w14:paraId="00000328">
      <w:pPr>
        <w:pStyle w:val="Heading4"/>
        <w:rPr/>
      </w:pPr>
      <w:bookmarkStart w:colFirst="0" w:colLast="0" w:name="_ij7bpku65yyq" w:id="191"/>
      <w:bookmarkEnd w:id="191"/>
      <w:r w:rsidDel="00000000" w:rsidR="00000000" w:rsidRPr="00000000">
        <w:rPr>
          <w:rtl w:val="0"/>
        </w:rPr>
        <w:t xml:space="preserve">3.2.35.1 Introduzione</w:t>
      </w:r>
    </w:p>
    <w:p w:rsidR="00000000" w:rsidDel="00000000" w:rsidP="00000000" w:rsidRDefault="00000000" w:rsidRPr="00000000" w14:paraId="00000329">
      <w:pPr>
        <w:rPr/>
      </w:pPr>
      <w:r w:rsidDel="00000000" w:rsidR="00000000" w:rsidRPr="00000000">
        <w:rPr>
          <w:b w:val="1"/>
          <w:rtl w:val="0"/>
        </w:rPr>
        <w:tab/>
        <w:tab/>
      </w:r>
      <w:r w:rsidDel="00000000" w:rsidR="00000000" w:rsidRPr="00000000">
        <w:rPr>
          <w:rtl w:val="0"/>
        </w:rPr>
        <w:t xml:space="preserve">Un utente vuole rimuoversi da un gruppo</w:t>
      </w:r>
    </w:p>
    <w:p w:rsidR="00000000" w:rsidDel="00000000" w:rsidP="00000000" w:rsidRDefault="00000000" w:rsidRPr="00000000" w14:paraId="0000032A">
      <w:pPr>
        <w:pStyle w:val="Heading4"/>
        <w:rPr/>
      </w:pPr>
      <w:bookmarkStart w:colFirst="0" w:colLast="0" w:name="_uuxlvzmt6bir" w:id="192"/>
      <w:bookmarkEnd w:id="192"/>
      <w:r w:rsidDel="00000000" w:rsidR="00000000" w:rsidRPr="00000000">
        <w:rPr>
          <w:rtl w:val="0"/>
        </w:rPr>
        <w:t xml:space="preserve">3.2.35.1 Input</w:t>
      </w:r>
    </w:p>
    <w:p w:rsidR="00000000" w:rsidDel="00000000" w:rsidP="00000000" w:rsidRDefault="00000000" w:rsidRPr="00000000" w14:paraId="0000032B">
      <w:pPr>
        <w:rPr/>
      </w:pPr>
      <w:r w:rsidDel="00000000" w:rsidR="00000000" w:rsidRPr="00000000">
        <w:rPr>
          <w:b w:val="1"/>
          <w:rtl w:val="0"/>
        </w:rPr>
        <w:tab/>
        <w:tab/>
      </w:r>
      <w:r w:rsidDel="00000000" w:rsidR="00000000" w:rsidRPr="00000000">
        <w:rPr>
          <w:rtl w:val="0"/>
        </w:rPr>
        <w:t xml:space="preserve">Gruppo da cui rimuoversi</w:t>
      </w:r>
    </w:p>
    <w:p w:rsidR="00000000" w:rsidDel="00000000" w:rsidP="00000000" w:rsidRDefault="00000000" w:rsidRPr="00000000" w14:paraId="0000032C">
      <w:pPr>
        <w:pStyle w:val="Heading4"/>
        <w:ind w:left="720" w:firstLine="720"/>
        <w:rPr/>
      </w:pPr>
      <w:bookmarkStart w:colFirst="0" w:colLast="0" w:name="_vfhd5bb2k380" w:id="193"/>
      <w:bookmarkEnd w:id="193"/>
      <w:r w:rsidDel="00000000" w:rsidR="00000000" w:rsidRPr="00000000">
        <w:rPr>
          <w:rtl w:val="0"/>
        </w:rPr>
        <w:t xml:space="preserve">3.2.35.1 Elaborazione</w:t>
      </w:r>
    </w:p>
    <w:p w:rsidR="00000000" w:rsidDel="00000000" w:rsidP="00000000" w:rsidRDefault="00000000" w:rsidRPr="00000000" w14:paraId="0000032D">
      <w:pPr>
        <w:rPr/>
      </w:pPr>
      <w:r w:rsidDel="00000000" w:rsidR="00000000" w:rsidRPr="00000000">
        <w:rPr>
          <w:b w:val="1"/>
          <w:rtl w:val="0"/>
        </w:rPr>
        <w:tab/>
        <w:tab/>
      </w:r>
      <w:r w:rsidDel="00000000" w:rsidR="00000000" w:rsidRPr="00000000">
        <w:rPr>
          <w:rtl w:val="0"/>
        </w:rPr>
        <w:t xml:space="preserve">Tutte le spese aperte vengono annullate</w:t>
      </w:r>
    </w:p>
    <w:p w:rsidR="00000000" w:rsidDel="00000000" w:rsidP="00000000" w:rsidRDefault="00000000" w:rsidRPr="00000000" w14:paraId="0000032E">
      <w:pPr>
        <w:pStyle w:val="Heading4"/>
        <w:ind w:left="720" w:firstLine="720"/>
        <w:rPr/>
      </w:pPr>
      <w:bookmarkStart w:colFirst="0" w:colLast="0" w:name="_vlmqg97hqygw" w:id="194"/>
      <w:bookmarkEnd w:id="194"/>
      <w:r w:rsidDel="00000000" w:rsidR="00000000" w:rsidRPr="00000000">
        <w:rPr>
          <w:rtl w:val="0"/>
        </w:rPr>
        <w:t xml:space="preserve">3.2.35.1 Output</w:t>
      </w:r>
    </w:p>
    <w:p w:rsidR="00000000" w:rsidDel="00000000" w:rsidP="00000000" w:rsidRDefault="00000000" w:rsidRPr="00000000" w14:paraId="0000032F">
      <w:pPr>
        <w:rPr/>
      </w:pPr>
      <w:r w:rsidDel="00000000" w:rsidR="00000000" w:rsidRPr="00000000">
        <w:rPr>
          <w:b w:val="1"/>
          <w:rtl w:val="0"/>
        </w:rPr>
        <w:tab/>
        <w:tab/>
      </w:r>
      <w:r w:rsidDel="00000000" w:rsidR="00000000" w:rsidRPr="00000000">
        <w:rPr>
          <w:rtl w:val="0"/>
        </w:rPr>
        <w:t xml:space="preserve">L’utente non fa più parte del gruppo</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pStyle w:val="Heading3"/>
        <w:rPr>
          <w:b w:val="1"/>
        </w:rPr>
      </w:pPr>
      <w:bookmarkStart w:colFirst="0" w:colLast="0" w:name="_llkg6r9s5v6h" w:id="195"/>
      <w:bookmarkEnd w:id="195"/>
      <w:r w:rsidDel="00000000" w:rsidR="00000000" w:rsidRPr="00000000">
        <w:rPr>
          <w:b w:val="1"/>
          <w:rtl w:val="0"/>
        </w:rPr>
        <w:t xml:space="preserve">3.2.36 Eliminazione di un gruppo</w:t>
      </w:r>
    </w:p>
    <w:p w:rsidR="00000000" w:rsidDel="00000000" w:rsidP="00000000" w:rsidRDefault="00000000" w:rsidRPr="00000000" w14:paraId="00000332">
      <w:pPr>
        <w:pStyle w:val="Heading4"/>
        <w:rPr/>
      </w:pPr>
      <w:bookmarkStart w:colFirst="0" w:colLast="0" w:name="_pkx4xjj76ps0" w:id="196"/>
      <w:bookmarkEnd w:id="196"/>
      <w:r w:rsidDel="00000000" w:rsidR="00000000" w:rsidRPr="00000000">
        <w:rPr>
          <w:rtl w:val="0"/>
        </w:rPr>
        <w:t xml:space="preserve">3.2.36.1 Introduzione</w:t>
      </w:r>
    </w:p>
    <w:p w:rsidR="00000000" w:rsidDel="00000000" w:rsidP="00000000" w:rsidRDefault="00000000" w:rsidRPr="00000000" w14:paraId="00000333">
      <w:pPr>
        <w:rPr/>
      </w:pPr>
      <w:r w:rsidDel="00000000" w:rsidR="00000000" w:rsidRPr="00000000">
        <w:rPr>
          <w:b w:val="1"/>
          <w:rtl w:val="0"/>
        </w:rPr>
        <w:tab/>
        <w:tab/>
      </w:r>
      <w:r w:rsidDel="00000000" w:rsidR="00000000" w:rsidRPr="00000000">
        <w:rPr>
          <w:rtl w:val="0"/>
        </w:rPr>
        <w:t xml:space="preserve">Un utente vuole eliminare un gruppo di cui è amministratore</w:t>
      </w:r>
    </w:p>
    <w:p w:rsidR="00000000" w:rsidDel="00000000" w:rsidP="00000000" w:rsidRDefault="00000000" w:rsidRPr="00000000" w14:paraId="00000334">
      <w:pPr>
        <w:pStyle w:val="Heading4"/>
        <w:ind w:left="720" w:firstLine="720"/>
        <w:rPr/>
      </w:pPr>
      <w:bookmarkStart w:colFirst="0" w:colLast="0" w:name="_jyvr7aogeohj" w:id="197"/>
      <w:bookmarkEnd w:id="197"/>
      <w:r w:rsidDel="00000000" w:rsidR="00000000" w:rsidRPr="00000000">
        <w:rPr>
          <w:rtl w:val="0"/>
        </w:rPr>
        <w:t xml:space="preserve">3.2.36.1 Input</w:t>
      </w:r>
    </w:p>
    <w:p w:rsidR="00000000" w:rsidDel="00000000" w:rsidP="00000000" w:rsidRDefault="00000000" w:rsidRPr="00000000" w14:paraId="00000335">
      <w:pPr>
        <w:rPr/>
      </w:pPr>
      <w:r w:rsidDel="00000000" w:rsidR="00000000" w:rsidRPr="00000000">
        <w:rPr>
          <w:b w:val="1"/>
          <w:rtl w:val="0"/>
        </w:rPr>
        <w:tab/>
        <w:tab/>
      </w:r>
      <w:r w:rsidDel="00000000" w:rsidR="00000000" w:rsidRPr="00000000">
        <w:rPr>
          <w:rtl w:val="0"/>
        </w:rPr>
        <w:t xml:space="preserve">Richiesta di eliminazione di un gruppo</w:t>
      </w:r>
    </w:p>
    <w:p w:rsidR="00000000" w:rsidDel="00000000" w:rsidP="00000000" w:rsidRDefault="00000000" w:rsidRPr="00000000" w14:paraId="00000336">
      <w:pPr>
        <w:pStyle w:val="Heading4"/>
        <w:ind w:left="720" w:firstLine="720"/>
        <w:rPr/>
      </w:pPr>
      <w:bookmarkStart w:colFirst="0" w:colLast="0" w:name="_a5bwglaj8c62" w:id="198"/>
      <w:bookmarkEnd w:id="198"/>
      <w:r w:rsidDel="00000000" w:rsidR="00000000" w:rsidRPr="00000000">
        <w:rPr>
          <w:rtl w:val="0"/>
        </w:rPr>
        <w:t xml:space="preserve">3.2.36.1 Elaborazione</w:t>
      </w:r>
    </w:p>
    <w:p w:rsidR="00000000" w:rsidDel="00000000" w:rsidP="00000000" w:rsidRDefault="00000000" w:rsidRPr="00000000" w14:paraId="00000337">
      <w:pPr>
        <w:ind w:left="0" w:firstLine="0"/>
        <w:rPr/>
      </w:pPr>
      <w:r w:rsidDel="00000000" w:rsidR="00000000" w:rsidRPr="00000000">
        <w:rPr>
          <w:b w:val="1"/>
          <w:rtl w:val="0"/>
        </w:rPr>
        <w:tab/>
        <w:tab/>
      </w:r>
      <w:r w:rsidDel="00000000" w:rsidR="00000000" w:rsidRPr="00000000">
        <w:rPr>
          <w:rtl w:val="0"/>
        </w:rPr>
        <w:t xml:space="preserve">Il gruppo viene eliminato e tutte le richieste di spese non completate vengono </w:t>
      </w:r>
    </w:p>
    <w:p w:rsidR="00000000" w:rsidDel="00000000" w:rsidP="00000000" w:rsidRDefault="00000000" w:rsidRPr="00000000" w14:paraId="00000338">
      <w:pPr>
        <w:ind w:left="720" w:firstLine="720"/>
        <w:rPr/>
      </w:pPr>
      <w:r w:rsidDel="00000000" w:rsidR="00000000" w:rsidRPr="00000000">
        <w:rPr>
          <w:rtl w:val="0"/>
        </w:rPr>
        <w:t xml:space="preserve">eliminate ed i fondi restituiti ai membri partecipanti</w:t>
      </w:r>
    </w:p>
    <w:p w:rsidR="00000000" w:rsidDel="00000000" w:rsidP="00000000" w:rsidRDefault="00000000" w:rsidRPr="00000000" w14:paraId="00000339">
      <w:pPr>
        <w:pStyle w:val="Heading4"/>
        <w:ind w:left="720" w:firstLine="720"/>
        <w:rPr/>
      </w:pPr>
      <w:bookmarkStart w:colFirst="0" w:colLast="0" w:name="_qll12tgckha9" w:id="199"/>
      <w:bookmarkEnd w:id="199"/>
      <w:r w:rsidDel="00000000" w:rsidR="00000000" w:rsidRPr="00000000">
        <w:rPr>
          <w:rtl w:val="0"/>
        </w:rPr>
        <w:t xml:space="preserve">3.2.36.1 Output</w:t>
      </w:r>
    </w:p>
    <w:p w:rsidR="00000000" w:rsidDel="00000000" w:rsidP="00000000" w:rsidRDefault="00000000" w:rsidRPr="00000000" w14:paraId="0000033A">
      <w:pPr>
        <w:rPr/>
      </w:pPr>
      <w:r w:rsidDel="00000000" w:rsidR="00000000" w:rsidRPr="00000000">
        <w:rPr>
          <w:b w:val="1"/>
          <w:rtl w:val="0"/>
        </w:rPr>
        <w:tab/>
        <w:tab/>
      </w:r>
      <w:r w:rsidDel="00000000" w:rsidR="00000000" w:rsidRPr="00000000">
        <w:rPr>
          <w:rtl w:val="0"/>
        </w:rPr>
        <w:t xml:space="preserve">Nessun utente partecipante farà più parte di quel gruppo</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pStyle w:val="Heading3"/>
        <w:ind w:firstLine="720"/>
        <w:rPr/>
      </w:pPr>
      <w:bookmarkStart w:colFirst="0" w:colLast="0" w:name="_ils9hii4hlrl" w:id="200"/>
      <w:bookmarkEnd w:id="200"/>
      <w:commentRangeStart w:id="10"/>
      <w:commentRangeStart w:id="11"/>
      <w:r w:rsidDel="00000000" w:rsidR="00000000" w:rsidRPr="00000000">
        <w:rPr>
          <w:rtl w:val="0"/>
        </w:rPr>
        <w:t xml:space="preserve">3.2.37 Scambio di denaro tra utenti</w:t>
      </w:r>
    </w:p>
    <w:p w:rsidR="00000000" w:rsidDel="00000000" w:rsidP="00000000" w:rsidRDefault="00000000" w:rsidRPr="00000000" w14:paraId="0000033D">
      <w:pPr>
        <w:pStyle w:val="Heading4"/>
        <w:rPr/>
      </w:pPr>
      <w:bookmarkStart w:colFirst="0" w:colLast="0" w:name="_ahrkyyhi5n8x" w:id="201"/>
      <w:bookmarkEnd w:id="201"/>
      <w:r w:rsidDel="00000000" w:rsidR="00000000" w:rsidRPr="00000000">
        <w:rPr>
          <w:rtl w:val="0"/>
        </w:rPr>
        <w:t xml:space="preserve">3.2.37.1  Introduzione</w:t>
      </w:r>
    </w:p>
    <w:p w:rsidR="00000000" w:rsidDel="00000000" w:rsidP="00000000" w:rsidRDefault="00000000" w:rsidRPr="00000000" w14:paraId="0000033E">
      <w:pPr>
        <w:ind w:left="1440" w:firstLine="0"/>
        <w:rPr/>
      </w:pPr>
      <w:r w:rsidDel="00000000" w:rsidR="00000000" w:rsidRPr="00000000">
        <w:rPr>
          <w:rtl w:val="0"/>
        </w:rPr>
        <w:t xml:space="preserve">Transazioni eseguite per passare una somma di denaro ad un altro utente</w:t>
      </w:r>
    </w:p>
    <w:p w:rsidR="00000000" w:rsidDel="00000000" w:rsidP="00000000" w:rsidRDefault="00000000" w:rsidRPr="00000000" w14:paraId="0000033F">
      <w:pPr>
        <w:pStyle w:val="Heading4"/>
        <w:rPr/>
      </w:pPr>
      <w:bookmarkStart w:colFirst="0" w:colLast="0" w:name="_os63rpaz4l85" w:id="202"/>
      <w:bookmarkEnd w:id="202"/>
      <w:r w:rsidDel="00000000" w:rsidR="00000000" w:rsidRPr="00000000">
        <w:rPr>
          <w:rtl w:val="0"/>
        </w:rPr>
        <w:t xml:space="preserve">3.2.37.2 Input</w:t>
      </w:r>
    </w:p>
    <w:p w:rsidR="00000000" w:rsidDel="00000000" w:rsidP="00000000" w:rsidRDefault="00000000" w:rsidRPr="00000000" w14:paraId="00000340">
      <w:pPr>
        <w:rPr/>
      </w:pPr>
      <w:r w:rsidDel="00000000" w:rsidR="00000000" w:rsidRPr="00000000">
        <w:rPr>
          <w:rtl w:val="0"/>
        </w:rPr>
        <w:tab/>
        <w:tab/>
        <w:t xml:space="preserve">Accordo o richiesta da parte di un utente di una certa somma di denaro</w:t>
      </w:r>
    </w:p>
    <w:p w:rsidR="00000000" w:rsidDel="00000000" w:rsidP="00000000" w:rsidRDefault="00000000" w:rsidRPr="00000000" w14:paraId="00000341">
      <w:pPr>
        <w:pStyle w:val="Heading4"/>
        <w:rPr/>
      </w:pPr>
      <w:bookmarkStart w:colFirst="0" w:colLast="0" w:name="_mz09jegrxnqc" w:id="203"/>
      <w:bookmarkEnd w:id="203"/>
      <w:r w:rsidDel="00000000" w:rsidR="00000000" w:rsidRPr="00000000">
        <w:rPr>
          <w:rtl w:val="0"/>
        </w:rPr>
        <w:t xml:space="preserve">3.2.37.3 Elaborazione</w:t>
      </w:r>
    </w:p>
    <w:p w:rsidR="00000000" w:rsidDel="00000000" w:rsidP="00000000" w:rsidRDefault="00000000" w:rsidRPr="00000000" w14:paraId="00000342">
      <w:pPr>
        <w:ind w:left="1440" w:firstLine="0"/>
        <w:rPr/>
      </w:pPr>
      <w:r w:rsidDel="00000000" w:rsidR="00000000" w:rsidRPr="00000000">
        <w:rPr>
          <w:rtl w:val="0"/>
        </w:rPr>
        <w:t xml:space="preserve">Verrà richiesta la selezione di un utente, che sarà l’utente a cui spetta la cifra di denaro. Una volta inserito l’importo verrà richiesta una causale facoltativa. I soldi da inviare verranno prelevati dal Vault</w:t>
      </w:r>
    </w:p>
    <w:p w:rsidR="00000000" w:rsidDel="00000000" w:rsidP="00000000" w:rsidRDefault="00000000" w:rsidRPr="00000000" w14:paraId="00000343">
      <w:pPr>
        <w:pStyle w:val="Heading4"/>
        <w:rPr/>
      </w:pPr>
      <w:bookmarkStart w:colFirst="0" w:colLast="0" w:name="_1l4a8493wrlw" w:id="204"/>
      <w:bookmarkEnd w:id="204"/>
      <w:r w:rsidDel="00000000" w:rsidR="00000000" w:rsidRPr="00000000">
        <w:rPr>
          <w:rtl w:val="0"/>
        </w:rPr>
        <w:t xml:space="preserve">3.2.37.4 Output</w:t>
      </w:r>
    </w:p>
    <w:p w:rsidR="00000000" w:rsidDel="00000000" w:rsidP="00000000" w:rsidRDefault="00000000" w:rsidRPr="00000000" w14:paraId="00000344">
      <w:pPr>
        <w:rPr/>
      </w:pPr>
      <w:r w:rsidDel="00000000" w:rsidR="00000000" w:rsidRPr="00000000">
        <w:rPr>
          <w:rtl w:val="0"/>
        </w:rPr>
        <w:tab/>
        <w:tab/>
      </w:r>
      <w:r w:rsidDel="00000000" w:rsidR="00000000" w:rsidRPr="00000000">
        <w:rPr>
          <w:rtl w:val="0"/>
        </w:rPr>
        <w:t xml:space="preserve">Invio della somma di denaro all’utente destinatario</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3"/>
        <w:ind w:firstLine="720"/>
        <w:rPr/>
      </w:pPr>
      <w:bookmarkStart w:colFirst="0" w:colLast="0" w:name="_5rcxd937dkze" w:id="205"/>
      <w:bookmarkEnd w:id="205"/>
      <w:r w:rsidDel="00000000" w:rsidR="00000000" w:rsidRPr="00000000">
        <w:rPr>
          <w:rtl w:val="0"/>
        </w:rPr>
        <w:t xml:space="preserve">3.2.38 Raccolta di denaro</w:t>
      </w:r>
    </w:p>
    <w:p w:rsidR="00000000" w:rsidDel="00000000" w:rsidP="00000000" w:rsidRDefault="00000000" w:rsidRPr="00000000" w14:paraId="00000347">
      <w:pPr>
        <w:pStyle w:val="Heading4"/>
        <w:rPr/>
      </w:pPr>
      <w:bookmarkStart w:colFirst="0" w:colLast="0" w:name="_r8qnrml8opd0" w:id="206"/>
      <w:bookmarkEnd w:id="206"/>
      <w:r w:rsidDel="00000000" w:rsidR="00000000" w:rsidRPr="00000000">
        <w:rPr>
          <w:rtl w:val="0"/>
        </w:rPr>
        <w:t xml:space="preserve">3.2.38.1  Introduzione</w:t>
      </w:r>
    </w:p>
    <w:p w:rsidR="00000000" w:rsidDel="00000000" w:rsidP="00000000" w:rsidRDefault="00000000" w:rsidRPr="00000000" w14:paraId="00000348">
      <w:pPr>
        <w:ind w:left="1440" w:firstLine="0"/>
        <w:rPr/>
      </w:pPr>
      <w:r w:rsidDel="00000000" w:rsidR="00000000" w:rsidRPr="00000000">
        <w:rPr>
          <w:rtl w:val="0"/>
        </w:rPr>
        <w:t xml:space="preserve">Un gruppo ha la possibilità di raccogliere denaro per far eseguire poi una spesa all’amministratore. Ogni membro del gruppo potrà partecipare aggiungendo la propria quota derivante da una suddivisione in parti uguali dell'obiettivo specificato.</w:t>
      </w:r>
    </w:p>
    <w:p w:rsidR="00000000" w:rsidDel="00000000" w:rsidP="00000000" w:rsidRDefault="00000000" w:rsidRPr="00000000" w14:paraId="00000349">
      <w:pPr>
        <w:pStyle w:val="Heading4"/>
        <w:rPr/>
      </w:pPr>
      <w:bookmarkStart w:colFirst="0" w:colLast="0" w:name="_nhadpigncxle" w:id="207"/>
      <w:bookmarkEnd w:id="207"/>
      <w:r w:rsidDel="00000000" w:rsidR="00000000" w:rsidRPr="00000000">
        <w:rPr>
          <w:rtl w:val="0"/>
        </w:rPr>
        <w:t xml:space="preserve">3.2.38.2 Input</w:t>
      </w:r>
    </w:p>
    <w:p w:rsidR="00000000" w:rsidDel="00000000" w:rsidP="00000000" w:rsidRDefault="00000000" w:rsidRPr="00000000" w14:paraId="0000034A">
      <w:pPr>
        <w:rPr/>
      </w:pPr>
      <w:r w:rsidDel="00000000" w:rsidR="00000000" w:rsidRPr="00000000">
        <w:rPr>
          <w:rtl w:val="0"/>
        </w:rPr>
        <w:tab/>
        <w:tab/>
      </w:r>
      <w:r w:rsidDel="00000000" w:rsidR="00000000" w:rsidRPr="00000000">
        <w:rPr>
          <w:rtl w:val="0"/>
        </w:rPr>
        <w:t xml:space="preserve">Inserimento da parte di un utente di un gruppo di una raccolta collettiva</w:t>
      </w:r>
      <w:r w:rsidDel="00000000" w:rsidR="00000000" w:rsidRPr="00000000">
        <w:rPr>
          <w:rtl w:val="0"/>
        </w:rPr>
      </w:r>
    </w:p>
    <w:p w:rsidR="00000000" w:rsidDel="00000000" w:rsidP="00000000" w:rsidRDefault="00000000" w:rsidRPr="00000000" w14:paraId="0000034B">
      <w:pPr>
        <w:pStyle w:val="Heading4"/>
        <w:rPr/>
      </w:pPr>
      <w:bookmarkStart w:colFirst="0" w:colLast="0" w:name="_scawtfe80ago" w:id="208"/>
      <w:bookmarkEnd w:id="208"/>
      <w:r w:rsidDel="00000000" w:rsidR="00000000" w:rsidRPr="00000000">
        <w:rPr>
          <w:rtl w:val="0"/>
        </w:rPr>
        <w:t xml:space="preserve">3.2.38.3 Elaborazione</w:t>
      </w:r>
    </w:p>
    <w:p w:rsidR="00000000" w:rsidDel="00000000" w:rsidP="00000000" w:rsidRDefault="00000000" w:rsidRPr="00000000" w14:paraId="0000034C">
      <w:pPr>
        <w:ind w:left="1440" w:firstLine="0"/>
        <w:rPr/>
      </w:pPr>
      <w:r w:rsidDel="00000000" w:rsidR="00000000" w:rsidRPr="00000000">
        <w:rPr>
          <w:rtl w:val="0"/>
        </w:rPr>
        <w:t xml:space="preserve">L’applicazione, presa in input l’ammontare della raccolta, dividerà equamente il denaro in quote da pagare per i membri del gruppo. Ogni volta che un membro del gruppo pagherà la sua parte, verrà detratta automaticamente dalla spesa totale</w:t>
      </w:r>
    </w:p>
    <w:p w:rsidR="00000000" w:rsidDel="00000000" w:rsidP="00000000" w:rsidRDefault="00000000" w:rsidRPr="00000000" w14:paraId="0000034D">
      <w:pPr>
        <w:pStyle w:val="Heading4"/>
        <w:rPr/>
      </w:pPr>
      <w:bookmarkStart w:colFirst="0" w:colLast="0" w:name="_bneyuj28qs1q" w:id="209"/>
      <w:bookmarkEnd w:id="209"/>
      <w:r w:rsidDel="00000000" w:rsidR="00000000" w:rsidRPr="00000000">
        <w:rPr>
          <w:rtl w:val="0"/>
        </w:rPr>
        <w:t xml:space="preserve">3.2.38.4 Output</w:t>
      </w:r>
    </w:p>
    <w:p w:rsidR="00000000" w:rsidDel="00000000" w:rsidP="00000000" w:rsidRDefault="00000000" w:rsidRPr="00000000" w14:paraId="0000034E">
      <w:pPr>
        <w:rPr/>
      </w:pPr>
      <w:r w:rsidDel="00000000" w:rsidR="00000000" w:rsidRPr="00000000">
        <w:rPr>
          <w:rtl w:val="0"/>
        </w:rPr>
        <w:tab/>
        <w:tab/>
      </w:r>
      <w:r w:rsidDel="00000000" w:rsidR="00000000" w:rsidRPr="00000000">
        <w:rPr>
          <w:rtl w:val="0"/>
        </w:rPr>
        <w:t xml:space="preserve">Raggiunta la somma di denaro necessaria, l’applicazione notificherà il </w:t>
      </w:r>
    </w:p>
    <w:p w:rsidR="00000000" w:rsidDel="00000000" w:rsidP="00000000" w:rsidRDefault="00000000" w:rsidRPr="00000000" w14:paraId="0000034F">
      <w:pPr>
        <w:ind w:left="1440" w:firstLine="0"/>
        <w:rPr/>
      </w:pPr>
      <w:r w:rsidDel="00000000" w:rsidR="00000000" w:rsidRPr="00000000">
        <w:rPr>
          <w:rtl w:val="0"/>
        </w:rPr>
        <w:t xml:space="preserve">raggiungimento dell’obiettivo e trasferirà i soldi sul conto del proprietario del gruppo, che procederà ad utilizzare il denaro per la propria spesa</w:t>
      </w:r>
    </w:p>
    <w:p w:rsidR="00000000" w:rsidDel="00000000" w:rsidP="00000000" w:rsidRDefault="00000000" w:rsidRPr="00000000" w14:paraId="00000350">
      <w:pPr>
        <w:ind w:left="1440" w:firstLine="0"/>
        <w:rPr/>
      </w:pPr>
      <w:r w:rsidDel="00000000" w:rsidR="00000000" w:rsidRPr="00000000">
        <w:rPr>
          <w:rtl w:val="0"/>
        </w:rPr>
      </w:r>
    </w:p>
    <w:p w:rsidR="00000000" w:rsidDel="00000000" w:rsidP="00000000" w:rsidRDefault="00000000" w:rsidRPr="00000000" w14:paraId="00000351">
      <w:pPr>
        <w:pStyle w:val="Heading3"/>
        <w:rPr>
          <w:b w:val="1"/>
        </w:rPr>
      </w:pPr>
      <w:bookmarkStart w:colFirst="0" w:colLast="0" w:name="_yt14c6x9lzp3" w:id="210"/>
      <w:bookmarkEnd w:id="210"/>
      <w:r w:rsidDel="00000000" w:rsidR="00000000" w:rsidRPr="00000000">
        <w:rPr>
          <w:b w:val="1"/>
          <w:rtl w:val="0"/>
        </w:rPr>
        <w:t xml:space="preserve">3.2.39 Conto di gruppo</w:t>
      </w:r>
    </w:p>
    <w:p w:rsidR="00000000" w:rsidDel="00000000" w:rsidP="00000000" w:rsidRDefault="00000000" w:rsidRPr="00000000" w14:paraId="00000352">
      <w:pPr>
        <w:pStyle w:val="Heading4"/>
        <w:rPr/>
      </w:pPr>
      <w:bookmarkStart w:colFirst="0" w:colLast="0" w:name="_1caii1d41wrw" w:id="211"/>
      <w:bookmarkEnd w:id="211"/>
      <w:r w:rsidDel="00000000" w:rsidR="00000000" w:rsidRPr="00000000">
        <w:rPr>
          <w:rtl w:val="0"/>
        </w:rPr>
        <w:t xml:space="preserve">3.2.39.1  Introduzione</w:t>
      </w:r>
    </w:p>
    <w:p w:rsidR="00000000" w:rsidDel="00000000" w:rsidP="00000000" w:rsidRDefault="00000000" w:rsidRPr="00000000" w14:paraId="00000353">
      <w:pPr>
        <w:ind w:left="1440" w:firstLine="0"/>
        <w:rPr/>
      </w:pPr>
      <w:r w:rsidDel="00000000" w:rsidR="00000000" w:rsidRPr="00000000">
        <w:rPr>
          <w:rtl w:val="0"/>
        </w:rPr>
        <w:t xml:space="preserve">Funzionalità dei gruppi che permette di avere una sorta di conto condiviso</w:t>
      </w:r>
    </w:p>
    <w:p w:rsidR="00000000" w:rsidDel="00000000" w:rsidP="00000000" w:rsidRDefault="00000000" w:rsidRPr="00000000" w14:paraId="00000354">
      <w:pPr>
        <w:pStyle w:val="Heading4"/>
        <w:rPr/>
      </w:pPr>
      <w:bookmarkStart w:colFirst="0" w:colLast="0" w:name="_bsj30wt6e7c0" w:id="212"/>
      <w:bookmarkEnd w:id="212"/>
      <w:r w:rsidDel="00000000" w:rsidR="00000000" w:rsidRPr="00000000">
        <w:rPr>
          <w:rtl w:val="0"/>
        </w:rPr>
        <w:t xml:space="preserve">3.2.39.2 Input</w:t>
      </w:r>
    </w:p>
    <w:p w:rsidR="00000000" w:rsidDel="00000000" w:rsidP="00000000" w:rsidRDefault="00000000" w:rsidRPr="00000000" w14:paraId="00000355">
      <w:pPr>
        <w:rPr/>
      </w:pPr>
      <w:r w:rsidDel="00000000" w:rsidR="00000000" w:rsidRPr="00000000">
        <w:rPr>
          <w:rtl w:val="0"/>
        </w:rPr>
        <w:tab/>
        <w:tab/>
        <w:t xml:space="preserve">Creazione di un conto di gruppo</w:t>
      </w:r>
    </w:p>
    <w:p w:rsidR="00000000" w:rsidDel="00000000" w:rsidP="00000000" w:rsidRDefault="00000000" w:rsidRPr="00000000" w14:paraId="00000356">
      <w:pPr>
        <w:pStyle w:val="Heading4"/>
        <w:rPr/>
      </w:pPr>
      <w:bookmarkStart w:colFirst="0" w:colLast="0" w:name="_yr6sfjk159s1" w:id="213"/>
      <w:bookmarkEnd w:id="213"/>
      <w:r w:rsidDel="00000000" w:rsidR="00000000" w:rsidRPr="00000000">
        <w:rPr>
          <w:rtl w:val="0"/>
        </w:rPr>
        <w:t xml:space="preserve">3.2.39.3 Elaborazione</w:t>
      </w:r>
    </w:p>
    <w:p w:rsidR="00000000" w:rsidDel="00000000" w:rsidP="00000000" w:rsidRDefault="00000000" w:rsidRPr="00000000" w14:paraId="00000357">
      <w:pPr>
        <w:ind w:left="1440" w:firstLine="0"/>
        <w:rPr/>
      </w:pPr>
      <w:r w:rsidDel="00000000" w:rsidR="00000000" w:rsidRPr="00000000">
        <w:rPr>
          <w:rtl w:val="0"/>
        </w:rPr>
        <w:t xml:space="preserve">Ogni utente facente parte del gruppo potrà eseguire delle transazioni verso questo conto. Tutto il denaro delle transazioni verrà sommato visualizzato in una schermata apposita. </w:t>
      </w:r>
    </w:p>
    <w:p w:rsidR="00000000" w:rsidDel="00000000" w:rsidP="00000000" w:rsidRDefault="00000000" w:rsidRPr="00000000" w14:paraId="00000358">
      <w:pPr>
        <w:pStyle w:val="Heading4"/>
        <w:rPr/>
      </w:pPr>
      <w:bookmarkStart w:colFirst="0" w:colLast="0" w:name="_q0lps3awusrg" w:id="214"/>
      <w:bookmarkEnd w:id="214"/>
      <w:r w:rsidDel="00000000" w:rsidR="00000000" w:rsidRPr="00000000">
        <w:rPr>
          <w:rtl w:val="0"/>
        </w:rPr>
        <w:t xml:space="preserve">3.2.39.4 Output</w:t>
      </w:r>
    </w:p>
    <w:p w:rsidR="00000000" w:rsidDel="00000000" w:rsidP="00000000" w:rsidRDefault="00000000" w:rsidRPr="00000000" w14:paraId="00000359">
      <w:pPr>
        <w:rPr/>
      </w:pPr>
      <w:r w:rsidDel="00000000" w:rsidR="00000000" w:rsidRPr="00000000">
        <w:rPr>
          <w:rtl w:val="0"/>
        </w:rPr>
        <w:tab/>
        <w:tab/>
      </w:r>
      <w:r w:rsidDel="00000000" w:rsidR="00000000" w:rsidRPr="00000000">
        <w:rPr>
          <w:rtl w:val="0"/>
        </w:rPr>
        <w:t xml:space="preserve">Conto condiviso</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pStyle w:val="Heading3"/>
        <w:rPr>
          <w:b w:val="1"/>
        </w:rPr>
      </w:pPr>
      <w:bookmarkStart w:colFirst="0" w:colLast="0" w:name="_l3tx5luiog61" w:id="215"/>
      <w:bookmarkEnd w:id="215"/>
      <w:r w:rsidDel="00000000" w:rsidR="00000000" w:rsidRPr="00000000">
        <w:rPr>
          <w:b w:val="1"/>
          <w:rtl w:val="0"/>
        </w:rPr>
        <w:t xml:space="preserve">3.2.40 Aggiunta di spesa condivisa</w:t>
      </w:r>
    </w:p>
    <w:p w:rsidR="00000000" w:rsidDel="00000000" w:rsidP="00000000" w:rsidRDefault="00000000" w:rsidRPr="00000000" w14:paraId="0000035C">
      <w:pPr>
        <w:pStyle w:val="Heading4"/>
        <w:rPr/>
      </w:pPr>
      <w:bookmarkStart w:colFirst="0" w:colLast="0" w:name="_7ccxyagf91f3" w:id="216"/>
      <w:bookmarkEnd w:id="216"/>
      <w:r w:rsidDel="00000000" w:rsidR="00000000" w:rsidRPr="00000000">
        <w:rPr>
          <w:rtl w:val="0"/>
        </w:rPr>
        <w:t xml:space="preserve">3.2.40.1  Introduzione</w:t>
      </w:r>
    </w:p>
    <w:p w:rsidR="00000000" w:rsidDel="00000000" w:rsidP="00000000" w:rsidRDefault="00000000" w:rsidRPr="00000000" w14:paraId="0000035D">
      <w:pPr>
        <w:ind w:left="1440" w:firstLine="0"/>
        <w:rPr/>
      </w:pPr>
      <w:r w:rsidDel="00000000" w:rsidR="00000000" w:rsidRPr="00000000">
        <w:rPr>
          <w:rtl w:val="0"/>
        </w:rPr>
        <w:t xml:space="preserve">Possibilità di aggiungere una spesa comune per tutti i membri del gruppo</w:t>
      </w:r>
    </w:p>
    <w:p w:rsidR="00000000" w:rsidDel="00000000" w:rsidP="00000000" w:rsidRDefault="00000000" w:rsidRPr="00000000" w14:paraId="0000035E">
      <w:pPr>
        <w:pStyle w:val="Heading4"/>
        <w:rPr/>
      </w:pPr>
      <w:bookmarkStart w:colFirst="0" w:colLast="0" w:name="_vp4houytg1i1" w:id="217"/>
      <w:bookmarkEnd w:id="217"/>
      <w:r w:rsidDel="00000000" w:rsidR="00000000" w:rsidRPr="00000000">
        <w:rPr>
          <w:rtl w:val="0"/>
        </w:rPr>
        <w:t xml:space="preserve">3.2.40.2 Input</w:t>
      </w:r>
    </w:p>
    <w:p w:rsidR="00000000" w:rsidDel="00000000" w:rsidP="00000000" w:rsidRDefault="00000000" w:rsidRPr="00000000" w14:paraId="0000035F">
      <w:pPr>
        <w:rPr/>
      </w:pPr>
      <w:r w:rsidDel="00000000" w:rsidR="00000000" w:rsidRPr="00000000">
        <w:rPr>
          <w:rtl w:val="0"/>
        </w:rPr>
        <w:tab/>
        <w:tab/>
        <w:t xml:space="preserve">Aggiunta di una spesa</w:t>
      </w:r>
    </w:p>
    <w:p w:rsidR="00000000" w:rsidDel="00000000" w:rsidP="00000000" w:rsidRDefault="00000000" w:rsidRPr="00000000" w14:paraId="00000360">
      <w:pPr>
        <w:pStyle w:val="Heading4"/>
        <w:rPr/>
      </w:pPr>
      <w:bookmarkStart w:colFirst="0" w:colLast="0" w:name="_c2r7ttwtmbhs" w:id="218"/>
      <w:bookmarkEnd w:id="218"/>
      <w:r w:rsidDel="00000000" w:rsidR="00000000" w:rsidRPr="00000000">
        <w:rPr>
          <w:rtl w:val="0"/>
        </w:rPr>
        <w:t xml:space="preserve">3.2.40.3 Elaborazione</w:t>
      </w:r>
    </w:p>
    <w:p w:rsidR="00000000" w:rsidDel="00000000" w:rsidP="00000000" w:rsidRDefault="00000000" w:rsidRPr="00000000" w14:paraId="00000361">
      <w:pPr>
        <w:ind w:left="1440" w:firstLine="0"/>
        <w:rPr/>
      </w:pPr>
      <w:r w:rsidDel="00000000" w:rsidR="00000000" w:rsidRPr="00000000">
        <w:rPr>
          <w:rtl w:val="0"/>
        </w:rPr>
        <w:t xml:space="preserve">Il proprietario del gruppo aggiunge una spesa inserendo: nome, tipo di spesa, una descrizione facoltativa e un importo</w:t>
      </w:r>
      <w:r w:rsidDel="00000000" w:rsidR="00000000" w:rsidRPr="00000000">
        <w:rPr>
          <w:rtl w:val="0"/>
        </w:rPr>
      </w:r>
    </w:p>
    <w:p w:rsidR="00000000" w:rsidDel="00000000" w:rsidP="00000000" w:rsidRDefault="00000000" w:rsidRPr="00000000" w14:paraId="00000362">
      <w:pPr>
        <w:pStyle w:val="Heading4"/>
        <w:rPr/>
      </w:pPr>
      <w:bookmarkStart w:colFirst="0" w:colLast="0" w:name="_b0u95oha9fzi" w:id="219"/>
      <w:bookmarkEnd w:id="219"/>
      <w:r w:rsidDel="00000000" w:rsidR="00000000" w:rsidRPr="00000000">
        <w:rPr>
          <w:rtl w:val="0"/>
        </w:rPr>
        <w:t xml:space="preserve">3.2.40.4 Output</w:t>
      </w:r>
    </w:p>
    <w:p w:rsidR="00000000" w:rsidDel="00000000" w:rsidP="00000000" w:rsidRDefault="00000000" w:rsidRPr="00000000" w14:paraId="00000363">
      <w:pPr>
        <w:rPr/>
      </w:pPr>
      <w:r w:rsidDel="00000000" w:rsidR="00000000" w:rsidRPr="00000000">
        <w:rPr>
          <w:rtl w:val="0"/>
        </w:rPr>
        <w:tab/>
        <w:tab/>
      </w:r>
      <w:r w:rsidDel="00000000" w:rsidR="00000000" w:rsidRPr="00000000">
        <w:rPr>
          <w:rtl w:val="0"/>
        </w:rPr>
        <w:t xml:space="preserve">Spesa comune a tutti i membri del gruppo</w:t>
      </w: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pStyle w:val="Heading3"/>
        <w:ind w:left="0" w:firstLine="720"/>
        <w:rPr/>
      </w:pPr>
      <w:bookmarkStart w:colFirst="0" w:colLast="0" w:name="_xyozqy82o8pb" w:id="220"/>
      <w:bookmarkEnd w:id="220"/>
      <w:r w:rsidDel="00000000" w:rsidR="00000000" w:rsidRPr="00000000">
        <w:rPr>
          <w:rtl w:val="0"/>
        </w:rPr>
        <w:t xml:space="preserve">3.2.41 Eliminazione spese condivise</w:t>
      </w:r>
    </w:p>
    <w:p w:rsidR="00000000" w:rsidDel="00000000" w:rsidP="00000000" w:rsidRDefault="00000000" w:rsidRPr="00000000" w14:paraId="00000366">
      <w:pPr>
        <w:pStyle w:val="Heading4"/>
        <w:rPr/>
      </w:pPr>
      <w:bookmarkStart w:colFirst="0" w:colLast="0" w:name="_gnuqyx4ljrr9" w:id="221"/>
      <w:bookmarkEnd w:id="221"/>
      <w:r w:rsidDel="00000000" w:rsidR="00000000" w:rsidRPr="00000000">
        <w:rPr>
          <w:rtl w:val="0"/>
        </w:rPr>
        <w:t xml:space="preserve">3.2.41.1  Introduzione</w:t>
      </w:r>
    </w:p>
    <w:p w:rsidR="00000000" w:rsidDel="00000000" w:rsidP="00000000" w:rsidRDefault="00000000" w:rsidRPr="00000000" w14:paraId="00000367">
      <w:pPr>
        <w:ind w:left="1440" w:firstLine="0"/>
        <w:rPr/>
      </w:pPr>
      <w:r w:rsidDel="00000000" w:rsidR="00000000" w:rsidRPr="00000000">
        <w:rPr>
          <w:rtl w:val="0"/>
        </w:rPr>
        <w:t xml:space="preserve">Possibilità di eliminare una spesa comune per tutti i membri del gruppo, o perché non più in programma o perché conclusa</w:t>
      </w:r>
    </w:p>
    <w:p w:rsidR="00000000" w:rsidDel="00000000" w:rsidP="00000000" w:rsidRDefault="00000000" w:rsidRPr="00000000" w14:paraId="00000368">
      <w:pPr>
        <w:pStyle w:val="Heading4"/>
        <w:rPr/>
      </w:pPr>
      <w:bookmarkStart w:colFirst="0" w:colLast="0" w:name="_ycteh2k2cgpo" w:id="222"/>
      <w:bookmarkEnd w:id="222"/>
      <w:r w:rsidDel="00000000" w:rsidR="00000000" w:rsidRPr="00000000">
        <w:rPr>
          <w:rtl w:val="0"/>
        </w:rPr>
        <w:t xml:space="preserve">3.2.41.2 Input</w:t>
      </w:r>
    </w:p>
    <w:p w:rsidR="00000000" w:rsidDel="00000000" w:rsidP="00000000" w:rsidRDefault="00000000" w:rsidRPr="00000000" w14:paraId="00000369">
      <w:pPr>
        <w:rPr/>
      </w:pPr>
      <w:r w:rsidDel="00000000" w:rsidR="00000000" w:rsidRPr="00000000">
        <w:rPr>
          <w:rtl w:val="0"/>
        </w:rPr>
        <w:tab/>
        <w:tab/>
        <w:t xml:space="preserve">Decisione di eliminare una spesa</w:t>
      </w:r>
    </w:p>
    <w:p w:rsidR="00000000" w:rsidDel="00000000" w:rsidP="00000000" w:rsidRDefault="00000000" w:rsidRPr="00000000" w14:paraId="0000036A">
      <w:pPr>
        <w:pStyle w:val="Heading4"/>
        <w:rPr/>
      </w:pPr>
      <w:bookmarkStart w:colFirst="0" w:colLast="0" w:name="_qkiltctyiyhu" w:id="223"/>
      <w:bookmarkEnd w:id="223"/>
      <w:r w:rsidDel="00000000" w:rsidR="00000000" w:rsidRPr="00000000">
        <w:rPr>
          <w:rtl w:val="0"/>
        </w:rPr>
        <w:t xml:space="preserve">3.2.41.3 Elaborazione</w:t>
      </w:r>
    </w:p>
    <w:p w:rsidR="00000000" w:rsidDel="00000000" w:rsidP="00000000" w:rsidRDefault="00000000" w:rsidRPr="00000000" w14:paraId="0000036B">
      <w:pPr>
        <w:ind w:left="1440" w:firstLine="0"/>
        <w:rPr/>
      </w:pPr>
      <w:r w:rsidDel="00000000" w:rsidR="00000000" w:rsidRPr="00000000">
        <w:rPr>
          <w:rtl w:val="0"/>
        </w:rPr>
        <w:t xml:space="preserve">Il proprietario del gruppo avrà accesso ad una lista dove sono presenti le spese del gruppo, in corso e non. Premendo su una spesa avrà la possibilità di rimuoverla indicando anche una motivazione se necessaria. Una volta rimossa verranno notificati tutti i partecipanti della spesa</w:t>
      </w:r>
    </w:p>
    <w:p w:rsidR="00000000" w:rsidDel="00000000" w:rsidP="00000000" w:rsidRDefault="00000000" w:rsidRPr="00000000" w14:paraId="0000036C">
      <w:pPr>
        <w:pStyle w:val="Heading4"/>
        <w:rPr/>
      </w:pPr>
      <w:bookmarkStart w:colFirst="0" w:colLast="0" w:name="_r81tac3xewnp" w:id="224"/>
      <w:bookmarkEnd w:id="224"/>
      <w:r w:rsidDel="00000000" w:rsidR="00000000" w:rsidRPr="00000000">
        <w:rPr>
          <w:rtl w:val="0"/>
        </w:rPr>
        <w:t xml:space="preserve">3.2.41.4 Output</w:t>
      </w:r>
    </w:p>
    <w:p w:rsidR="00000000" w:rsidDel="00000000" w:rsidP="00000000" w:rsidRDefault="00000000" w:rsidRPr="00000000" w14:paraId="0000036D">
      <w:pPr>
        <w:rPr/>
      </w:pPr>
      <w:r w:rsidDel="00000000" w:rsidR="00000000" w:rsidRPr="00000000">
        <w:rPr>
          <w:rtl w:val="0"/>
        </w:rPr>
        <w:tab/>
        <w:tab/>
      </w:r>
      <w:r w:rsidDel="00000000" w:rsidR="00000000" w:rsidRPr="00000000">
        <w:rPr>
          <w:rtl w:val="0"/>
        </w:rPr>
        <w:t xml:space="preserve">Eliminazione di una spesa</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pStyle w:val="Heading3"/>
        <w:rPr>
          <w:b w:val="1"/>
        </w:rPr>
      </w:pPr>
      <w:bookmarkStart w:colFirst="0" w:colLast="0" w:name="_bg0ulkorfucg" w:id="225"/>
      <w:bookmarkEnd w:id="225"/>
      <w:r w:rsidDel="00000000" w:rsidR="00000000" w:rsidRPr="00000000">
        <w:rPr>
          <w:b w:val="1"/>
          <w:rtl w:val="0"/>
        </w:rPr>
        <w:t xml:space="preserve">3.2.42 </w:t>
      </w:r>
      <w:r w:rsidDel="00000000" w:rsidR="00000000" w:rsidRPr="00000000">
        <w:rPr>
          <w:b w:val="1"/>
          <w:rtl w:val="0"/>
        </w:rPr>
        <w:t xml:space="preserve">Riduzione delle transazioni per il passaggio di denaro</w:t>
      </w:r>
      <w:r w:rsidDel="00000000" w:rsidR="00000000" w:rsidRPr="00000000">
        <w:rPr>
          <w:rtl w:val="0"/>
        </w:rPr>
      </w:r>
    </w:p>
    <w:p w:rsidR="00000000" w:rsidDel="00000000" w:rsidP="00000000" w:rsidRDefault="00000000" w:rsidRPr="00000000" w14:paraId="00000371">
      <w:pPr>
        <w:pStyle w:val="Heading4"/>
        <w:rPr/>
      </w:pPr>
      <w:bookmarkStart w:colFirst="0" w:colLast="0" w:name="_whnmxadqbvo4" w:id="226"/>
      <w:bookmarkEnd w:id="226"/>
      <w:r w:rsidDel="00000000" w:rsidR="00000000" w:rsidRPr="00000000">
        <w:rPr>
          <w:rtl w:val="0"/>
        </w:rPr>
        <w:t xml:space="preserve">3.2.42.1  Introduzione</w:t>
      </w:r>
    </w:p>
    <w:p w:rsidR="00000000" w:rsidDel="00000000" w:rsidP="00000000" w:rsidRDefault="00000000" w:rsidRPr="00000000" w14:paraId="00000372">
      <w:pPr>
        <w:ind w:left="1440" w:firstLine="0"/>
        <w:rPr/>
      </w:pPr>
      <w:r w:rsidDel="00000000" w:rsidR="00000000" w:rsidRPr="00000000">
        <w:rPr>
          <w:rtl w:val="0"/>
        </w:rPr>
        <w:t xml:space="preserve">Funzionalità che permette di scambiare denaro tra utenti nella maniera più efficiente possibile. Utile quando si devono dei soldi a più utenti ad esempio</w:t>
      </w:r>
    </w:p>
    <w:p w:rsidR="00000000" w:rsidDel="00000000" w:rsidP="00000000" w:rsidRDefault="00000000" w:rsidRPr="00000000" w14:paraId="00000373">
      <w:pPr>
        <w:pStyle w:val="Heading4"/>
        <w:rPr/>
      </w:pPr>
      <w:bookmarkStart w:colFirst="0" w:colLast="0" w:name="_gjkpgtbnaro1" w:id="227"/>
      <w:bookmarkEnd w:id="227"/>
      <w:r w:rsidDel="00000000" w:rsidR="00000000" w:rsidRPr="00000000">
        <w:rPr>
          <w:rtl w:val="0"/>
        </w:rPr>
        <w:t xml:space="preserve">3.2.42.2 Input</w:t>
      </w:r>
    </w:p>
    <w:p w:rsidR="00000000" w:rsidDel="00000000" w:rsidP="00000000" w:rsidRDefault="00000000" w:rsidRPr="00000000" w14:paraId="00000374">
      <w:pPr>
        <w:rPr/>
      </w:pPr>
      <w:r w:rsidDel="00000000" w:rsidR="00000000" w:rsidRPr="00000000">
        <w:rPr>
          <w:rtl w:val="0"/>
        </w:rPr>
        <w:tab/>
        <w:tab/>
        <w:t xml:space="preserve">Scambio di denaro tra più utenti</w:t>
      </w:r>
    </w:p>
    <w:p w:rsidR="00000000" w:rsidDel="00000000" w:rsidP="00000000" w:rsidRDefault="00000000" w:rsidRPr="00000000" w14:paraId="00000375">
      <w:pPr>
        <w:pStyle w:val="Heading4"/>
        <w:rPr/>
      </w:pPr>
      <w:bookmarkStart w:colFirst="0" w:colLast="0" w:name="_8gdnuyf5ridx" w:id="228"/>
      <w:bookmarkEnd w:id="228"/>
      <w:r w:rsidDel="00000000" w:rsidR="00000000" w:rsidRPr="00000000">
        <w:rPr>
          <w:rtl w:val="0"/>
        </w:rPr>
        <w:t xml:space="preserve">3.2.42.3 Elaborazione</w:t>
      </w:r>
    </w:p>
    <w:p w:rsidR="00000000" w:rsidDel="00000000" w:rsidP="00000000" w:rsidRDefault="00000000" w:rsidRPr="00000000" w14:paraId="00000376">
      <w:pPr>
        <w:ind w:left="1440" w:firstLine="0"/>
        <w:rPr/>
      </w:pPr>
      <w:r w:rsidDel="00000000" w:rsidR="00000000" w:rsidRPr="00000000">
        <w:rPr>
          <w:rtl w:val="0"/>
        </w:rPr>
        <w:t xml:space="preserve">Valutando tutte le possibili transazioni che un utente deve eseguire per scambiare denaro con un altro utente, l’applicazione renderà nota la serie di transazioni che permetterà di eseguirne meno</w:t>
      </w:r>
    </w:p>
    <w:p w:rsidR="00000000" w:rsidDel="00000000" w:rsidP="00000000" w:rsidRDefault="00000000" w:rsidRPr="00000000" w14:paraId="00000377">
      <w:pPr>
        <w:pStyle w:val="Heading4"/>
        <w:rPr/>
      </w:pPr>
      <w:bookmarkStart w:colFirst="0" w:colLast="0" w:name="_tv6qacjb40km" w:id="229"/>
      <w:bookmarkEnd w:id="229"/>
      <w:r w:rsidDel="00000000" w:rsidR="00000000" w:rsidRPr="00000000">
        <w:rPr>
          <w:rtl w:val="0"/>
        </w:rPr>
        <w:t xml:space="preserve">3.2.42.4 Output</w:t>
      </w:r>
    </w:p>
    <w:p w:rsidR="00000000" w:rsidDel="00000000" w:rsidP="00000000" w:rsidRDefault="00000000" w:rsidRPr="00000000" w14:paraId="00000378">
      <w:pPr>
        <w:rPr/>
      </w:pPr>
      <w:r w:rsidDel="00000000" w:rsidR="00000000" w:rsidRPr="00000000">
        <w:rPr>
          <w:rtl w:val="0"/>
        </w:rPr>
        <w:tab/>
        <w:tab/>
      </w:r>
      <w:r w:rsidDel="00000000" w:rsidR="00000000" w:rsidRPr="00000000">
        <w:rPr>
          <w:rtl w:val="0"/>
        </w:rPr>
        <w:t xml:space="preserve">Invio di denaro</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pStyle w:val="Heading3"/>
        <w:rPr>
          <w:b w:val="1"/>
        </w:rPr>
      </w:pPr>
      <w:bookmarkStart w:colFirst="0" w:colLast="0" w:name="_vk8fx4v8j2fw" w:id="230"/>
      <w:bookmarkEnd w:id="230"/>
      <w:r w:rsidDel="00000000" w:rsidR="00000000" w:rsidRPr="00000000">
        <w:rPr>
          <w:b w:val="1"/>
          <w:rtl w:val="0"/>
        </w:rPr>
        <w:t xml:space="preserve">3.2.43 Grafici di gruppo sugli andamenti</w:t>
      </w:r>
    </w:p>
    <w:p w:rsidR="00000000" w:rsidDel="00000000" w:rsidP="00000000" w:rsidRDefault="00000000" w:rsidRPr="00000000" w14:paraId="0000037C">
      <w:pPr>
        <w:pStyle w:val="Heading4"/>
        <w:rPr/>
      </w:pPr>
      <w:bookmarkStart w:colFirst="0" w:colLast="0" w:name="_vv5tvtcil40b" w:id="231"/>
      <w:bookmarkEnd w:id="231"/>
      <w:r w:rsidDel="00000000" w:rsidR="00000000" w:rsidRPr="00000000">
        <w:rPr>
          <w:rtl w:val="0"/>
        </w:rPr>
        <w:t xml:space="preserve">3.2.43.1  Introduzione</w:t>
      </w:r>
    </w:p>
    <w:p w:rsidR="00000000" w:rsidDel="00000000" w:rsidP="00000000" w:rsidRDefault="00000000" w:rsidRPr="00000000" w14:paraId="0000037D">
      <w:pPr>
        <w:ind w:left="1440" w:firstLine="0"/>
        <w:rPr/>
      </w:pPr>
      <w:r w:rsidDel="00000000" w:rsidR="00000000" w:rsidRPr="00000000">
        <w:rPr>
          <w:rtl w:val="0"/>
        </w:rPr>
        <w:t xml:space="preserve">Schermata che mette a disposizione dei grafici che mostrano: spese del gruppo, variazioni del conto di gruppo, andamenti sui risparmi e altre funzionalità</w:t>
      </w:r>
    </w:p>
    <w:p w:rsidR="00000000" w:rsidDel="00000000" w:rsidP="00000000" w:rsidRDefault="00000000" w:rsidRPr="00000000" w14:paraId="0000037E">
      <w:pPr>
        <w:pStyle w:val="Heading4"/>
        <w:rPr/>
      </w:pPr>
      <w:bookmarkStart w:colFirst="0" w:colLast="0" w:name="_4jt3f1toaxpo" w:id="232"/>
      <w:bookmarkEnd w:id="232"/>
      <w:r w:rsidDel="00000000" w:rsidR="00000000" w:rsidRPr="00000000">
        <w:rPr>
          <w:rtl w:val="0"/>
        </w:rPr>
        <w:t xml:space="preserve">3.2.43.2 Input</w:t>
      </w:r>
    </w:p>
    <w:p w:rsidR="00000000" w:rsidDel="00000000" w:rsidP="00000000" w:rsidRDefault="00000000" w:rsidRPr="00000000" w14:paraId="0000037F">
      <w:pPr>
        <w:rPr/>
      </w:pPr>
      <w:r w:rsidDel="00000000" w:rsidR="00000000" w:rsidRPr="00000000">
        <w:rPr>
          <w:rtl w:val="0"/>
        </w:rPr>
        <w:tab/>
        <w:tab/>
        <w:t xml:space="preserve">Movimenti da parte degli utenti di un gruppo</w:t>
      </w:r>
    </w:p>
    <w:p w:rsidR="00000000" w:rsidDel="00000000" w:rsidP="00000000" w:rsidRDefault="00000000" w:rsidRPr="00000000" w14:paraId="00000380">
      <w:pPr>
        <w:pStyle w:val="Heading4"/>
        <w:rPr/>
      </w:pPr>
      <w:bookmarkStart w:colFirst="0" w:colLast="0" w:name="_wa07wvxlcabw" w:id="233"/>
      <w:bookmarkEnd w:id="233"/>
      <w:r w:rsidDel="00000000" w:rsidR="00000000" w:rsidRPr="00000000">
        <w:rPr>
          <w:rtl w:val="0"/>
        </w:rPr>
        <w:t xml:space="preserve">3.2.43.3 Elaborazione</w:t>
      </w:r>
    </w:p>
    <w:p w:rsidR="00000000" w:rsidDel="00000000" w:rsidP="00000000" w:rsidRDefault="00000000" w:rsidRPr="00000000" w14:paraId="00000381">
      <w:pPr>
        <w:ind w:left="1440" w:firstLine="0"/>
        <w:rPr/>
      </w:pPr>
      <w:r w:rsidDel="00000000" w:rsidR="00000000" w:rsidRPr="00000000">
        <w:rPr>
          <w:rtl w:val="0"/>
        </w:rPr>
        <w:t xml:space="preserve">Ogni movimento che gli utenti di un gruppo fanno viene registrato e segnalato all’interno dell’applicazione, che ogni volta aggiornerà il/i grafici che riguardano la categoria del movimento</w:t>
      </w:r>
    </w:p>
    <w:p w:rsidR="00000000" w:rsidDel="00000000" w:rsidP="00000000" w:rsidRDefault="00000000" w:rsidRPr="00000000" w14:paraId="00000382">
      <w:pPr>
        <w:pStyle w:val="Heading4"/>
        <w:rPr/>
      </w:pPr>
      <w:bookmarkStart w:colFirst="0" w:colLast="0" w:name="_f122qsxi7dnw" w:id="234"/>
      <w:bookmarkEnd w:id="234"/>
      <w:r w:rsidDel="00000000" w:rsidR="00000000" w:rsidRPr="00000000">
        <w:rPr>
          <w:rtl w:val="0"/>
        </w:rPr>
        <w:t xml:space="preserve">3.2.43.4 Output</w:t>
      </w:r>
    </w:p>
    <w:p w:rsidR="00000000" w:rsidDel="00000000" w:rsidP="00000000" w:rsidRDefault="00000000" w:rsidRPr="00000000" w14:paraId="00000383">
      <w:pPr>
        <w:rPr/>
      </w:pPr>
      <w:r w:rsidDel="00000000" w:rsidR="00000000" w:rsidRPr="00000000">
        <w:rPr>
          <w:rtl w:val="0"/>
        </w:rPr>
        <w:tab/>
        <w:tab/>
      </w:r>
      <w:r w:rsidDel="00000000" w:rsidR="00000000" w:rsidRPr="00000000">
        <w:rPr>
          <w:rtl w:val="0"/>
        </w:rPr>
        <w:t xml:space="preserve">Grafici aggiornati</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pStyle w:val="Heading3"/>
        <w:rPr>
          <w:b w:val="1"/>
        </w:rPr>
      </w:pPr>
      <w:bookmarkStart w:colFirst="0" w:colLast="0" w:name="_ba2sibum6yx7" w:id="235"/>
      <w:bookmarkEnd w:id="235"/>
      <w:r w:rsidDel="00000000" w:rsidR="00000000" w:rsidRPr="00000000">
        <w:rPr>
          <w:b w:val="1"/>
          <w:rtl w:val="0"/>
        </w:rPr>
        <w:t xml:space="preserve">3.2.44 Aggiunta di denaro sul conto di gruppo</w:t>
      </w:r>
    </w:p>
    <w:p w:rsidR="00000000" w:rsidDel="00000000" w:rsidP="00000000" w:rsidRDefault="00000000" w:rsidRPr="00000000" w14:paraId="00000386">
      <w:pPr>
        <w:pStyle w:val="Heading4"/>
        <w:rPr/>
      </w:pPr>
      <w:bookmarkStart w:colFirst="0" w:colLast="0" w:name="_k7km0s1tsz7" w:id="236"/>
      <w:bookmarkEnd w:id="236"/>
      <w:r w:rsidDel="00000000" w:rsidR="00000000" w:rsidRPr="00000000">
        <w:rPr>
          <w:rtl w:val="0"/>
        </w:rPr>
        <w:t xml:space="preserve">3.2.44.1  Introduzione</w:t>
      </w:r>
    </w:p>
    <w:p w:rsidR="00000000" w:rsidDel="00000000" w:rsidP="00000000" w:rsidRDefault="00000000" w:rsidRPr="00000000" w14:paraId="00000387">
      <w:pPr>
        <w:ind w:left="1440" w:firstLine="0"/>
        <w:rPr/>
      </w:pPr>
      <w:r w:rsidDel="00000000" w:rsidR="00000000" w:rsidRPr="00000000">
        <w:rPr>
          <w:rtl w:val="0"/>
        </w:rPr>
        <w:t xml:space="preserve">Ogni utente che partecipa ad un gruppo può aggiungere fondi al conto di gruppo</w:t>
      </w:r>
    </w:p>
    <w:p w:rsidR="00000000" w:rsidDel="00000000" w:rsidP="00000000" w:rsidRDefault="00000000" w:rsidRPr="00000000" w14:paraId="00000388">
      <w:pPr>
        <w:pStyle w:val="Heading4"/>
        <w:rPr/>
      </w:pPr>
      <w:bookmarkStart w:colFirst="0" w:colLast="0" w:name="_v5k07ad5hnxq" w:id="237"/>
      <w:bookmarkEnd w:id="237"/>
      <w:r w:rsidDel="00000000" w:rsidR="00000000" w:rsidRPr="00000000">
        <w:rPr>
          <w:rtl w:val="0"/>
        </w:rPr>
        <w:t xml:space="preserve">3.2.44.2 Input</w:t>
      </w:r>
    </w:p>
    <w:p w:rsidR="00000000" w:rsidDel="00000000" w:rsidP="00000000" w:rsidRDefault="00000000" w:rsidRPr="00000000" w14:paraId="00000389">
      <w:pPr>
        <w:rPr/>
      </w:pPr>
      <w:r w:rsidDel="00000000" w:rsidR="00000000" w:rsidRPr="00000000">
        <w:rPr>
          <w:rtl w:val="0"/>
        </w:rPr>
        <w:tab/>
        <w:tab/>
        <w:t xml:space="preserve">Invio di denaro verso il conto di gruppo</w:t>
      </w:r>
    </w:p>
    <w:p w:rsidR="00000000" w:rsidDel="00000000" w:rsidP="00000000" w:rsidRDefault="00000000" w:rsidRPr="00000000" w14:paraId="0000038A">
      <w:pPr>
        <w:pStyle w:val="Heading4"/>
        <w:rPr/>
      </w:pPr>
      <w:bookmarkStart w:colFirst="0" w:colLast="0" w:name="_qccx0rynnqps" w:id="238"/>
      <w:bookmarkEnd w:id="238"/>
      <w:r w:rsidDel="00000000" w:rsidR="00000000" w:rsidRPr="00000000">
        <w:rPr>
          <w:rtl w:val="0"/>
        </w:rPr>
        <w:t xml:space="preserve">3.2.44.3 Elaborazione</w:t>
      </w:r>
    </w:p>
    <w:p w:rsidR="00000000" w:rsidDel="00000000" w:rsidP="00000000" w:rsidRDefault="00000000" w:rsidRPr="00000000" w14:paraId="0000038B">
      <w:pPr>
        <w:ind w:left="1440" w:firstLine="0"/>
        <w:rPr/>
      </w:pPr>
      <w:r w:rsidDel="00000000" w:rsidR="00000000" w:rsidRPr="00000000">
        <w:rPr>
          <w:rtl w:val="0"/>
        </w:rPr>
        <w:t xml:space="preserve">Un utente partecipante accede al conto di gruppo e tramite una schermata può inviare denaro presente nel proprio vault al conto di gruppo, inserendo importo e tutti i dati di sicurezza necessari</w:t>
      </w:r>
    </w:p>
    <w:p w:rsidR="00000000" w:rsidDel="00000000" w:rsidP="00000000" w:rsidRDefault="00000000" w:rsidRPr="00000000" w14:paraId="0000038C">
      <w:pPr>
        <w:pStyle w:val="Heading4"/>
        <w:rPr/>
      </w:pPr>
      <w:bookmarkStart w:colFirst="0" w:colLast="0" w:name="_rf7quhhp0u3d" w:id="239"/>
      <w:bookmarkEnd w:id="239"/>
      <w:r w:rsidDel="00000000" w:rsidR="00000000" w:rsidRPr="00000000">
        <w:rPr>
          <w:rtl w:val="0"/>
        </w:rPr>
        <w:t xml:space="preserve">3.2.44.4 Output</w:t>
      </w:r>
    </w:p>
    <w:p w:rsidR="00000000" w:rsidDel="00000000" w:rsidP="00000000" w:rsidRDefault="00000000" w:rsidRPr="00000000" w14:paraId="0000038D">
      <w:pPr>
        <w:rPr/>
      </w:pPr>
      <w:r w:rsidDel="00000000" w:rsidR="00000000" w:rsidRPr="00000000">
        <w:rPr>
          <w:rtl w:val="0"/>
        </w:rPr>
        <w:tab/>
        <w:tab/>
      </w:r>
      <w:r w:rsidDel="00000000" w:rsidR="00000000" w:rsidRPr="00000000">
        <w:rPr>
          <w:rtl w:val="0"/>
        </w:rPr>
        <w:t xml:space="preserve">Aggiornamento del conto di gruppo</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pStyle w:val="Heading3"/>
        <w:rPr>
          <w:b w:val="1"/>
        </w:rPr>
      </w:pPr>
      <w:bookmarkStart w:colFirst="0" w:colLast="0" w:name="_jnwfu98c8982" w:id="240"/>
      <w:bookmarkEnd w:id="240"/>
      <w:r w:rsidDel="00000000" w:rsidR="00000000" w:rsidRPr="00000000">
        <w:rPr>
          <w:b w:val="1"/>
          <w:rtl w:val="0"/>
        </w:rPr>
        <w:t xml:space="preserve">3.2.45 Spostamenti soldi dal conto di gruppo</w:t>
      </w:r>
    </w:p>
    <w:p w:rsidR="00000000" w:rsidDel="00000000" w:rsidP="00000000" w:rsidRDefault="00000000" w:rsidRPr="00000000" w14:paraId="00000390">
      <w:pPr>
        <w:pStyle w:val="Heading4"/>
        <w:rPr/>
      </w:pPr>
      <w:bookmarkStart w:colFirst="0" w:colLast="0" w:name="_d42zbznxhlev" w:id="241"/>
      <w:bookmarkEnd w:id="241"/>
      <w:r w:rsidDel="00000000" w:rsidR="00000000" w:rsidRPr="00000000">
        <w:rPr>
          <w:rtl w:val="0"/>
        </w:rPr>
        <w:t xml:space="preserve">3.2.45.1  Introduzione</w:t>
      </w:r>
    </w:p>
    <w:p w:rsidR="00000000" w:rsidDel="00000000" w:rsidP="00000000" w:rsidRDefault="00000000" w:rsidRPr="00000000" w14:paraId="00000391">
      <w:pPr>
        <w:rPr/>
      </w:pPr>
      <w:r w:rsidDel="00000000" w:rsidR="00000000" w:rsidRPr="00000000">
        <w:rPr>
          <w:rtl w:val="0"/>
        </w:rPr>
        <w:tab/>
        <w:tab/>
        <w:t xml:space="preserve">Prelievo del denaro dal conto di gruppo al vault personale</w:t>
      </w:r>
    </w:p>
    <w:p w:rsidR="00000000" w:rsidDel="00000000" w:rsidP="00000000" w:rsidRDefault="00000000" w:rsidRPr="00000000" w14:paraId="00000392">
      <w:pPr>
        <w:pStyle w:val="Heading4"/>
        <w:rPr/>
      </w:pPr>
      <w:bookmarkStart w:colFirst="0" w:colLast="0" w:name="_ara5qmo1n99g" w:id="242"/>
      <w:bookmarkEnd w:id="242"/>
      <w:r w:rsidDel="00000000" w:rsidR="00000000" w:rsidRPr="00000000">
        <w:rPr>
          <w:rtl w:val="0"/>
        </w:rPr>
        <w:t xml:space="preserve">3.2.45.2 Input</w:t>
      </w:r>
    </w:p>
    <w:p w:rsidR="00000000" w:rsidDel="00000000" w:rsidP="00000000" w:rsidRDefault="00000000" w:rsidRPr="00000000" w14:paraId="00000393">
      <w:pPr>
        <w:rPr/>
      </w:pPr>
      <w:r w:rsidDel="00000000" w:rsidR="00000000" w:rsidRPr="00000000">
        <w:rPr>
          <w:rtl w:val="0"/>
        </w:rPr>
        <w:tab/>
        <w:tab/>
        <w:t xml:space="preserve">Prelievo del denaro</w:t>
      </w:r>
    </w:p>
    <w:p w:rsidR="00000000" w:rsidDel="00000000" w:rsidP="00000000" w:rsidRDefault="00000000" w:rsidRPr="00000000" w14:paraId="00000394">
      <w:pPr>
        <w:pStyle w:val="Heading4"/>
        <w:rPr/>
      </w:pPr>
      <w:bookmarkStart w:colFirst="0" w:colLast="0" w:name="_t2nvggjg35lk" w:id="243"/>
      <w:bookmarkEnd w:id="243"/>
      <w:r w:rsidDel="00000000" w:rsidR="00000000" w:rsidRPr="00000000">
        <w:rPr>
          <w:rtl w:val="0"/>
        </w:rPr>
        <w:t xml:space="preserve">3.2.45.3 Elaborazione</w:t>
      </w:r>
    </w:p>
    <w:p w:rsidR="00000000" w:rsidDel="00000000" w:rsidP="00000000" w:rsidRDefault="00000000" w:rsidRPr="00000000" w14:paraId="00000395">
      <w:pPr>
        <w:ind w:left="1440" w:firstLine="0"/>
        <w:rPr/>
      </w:pPr>
      <w:r w:rsidDel="00000000" w:rsidR="00000000" w:rsidRPr="00000000">
        <w:rPr>
          <w:rtl w:val="0"/>
        </w:rPr>
        <w:t xml:space="preserve">Accendendo al conto di gruppo da proprietario si ha la possibilità di prelevare il denaro presente. I soldi sul conto possono essere prelevati anche in parte. Una volta avviato il prelievo, terminata la transazione, i soldi verranno caricati sul Vault personale, vincolati però ad essere utilizzati per una spesa di gruppo</w:t>
      </w:r>
    </w:p>
    <w:p w:rsidR="00000000" w:rsidDel="00000000" w:rsidP="00000000" w:rsidRDefault="00000000" w:rsidRPr="00000000" w14:paraId="00000396">
      <w:pPr>
        <w:pStyle w:val="Heading4"/>
        <w:rPr/>
      </w:pPr>
      <w:bookmarkStart w:colFirst="0" w:colLast="0" w:name="_wjum4mbkpsd9" w:id="244"/>
      <w:bookmarkEnd w:id="244"/>
      <w:r w:rsidDel="00000000" w:rsidR="00000000" w:rsidRPr="00000000">
        <w:rPr>
          <w:rtl w:val="0"/>
        </w:rPr>
        <w:t xml:space="preserve">3.2.45.4 Output</w:t>
      </w:r>
    </w:p>
    <w:p w:rsidR="00000000" w:rsidDel="00000000" w:rsidP="00000000" w:rsidRDefault="00000000" w:rsidRPr="00000000" w14:paraId="00000397">
      <w:pPr>
        <w:rPr/>
      </w:pPr>
      <w:r w:rsidDel="00000000" w:rsidR="00000000" w:rsidRPr="00000000">
        <w:rPr>
          <w:rtl w:val="0"/>
        </w:rPr>
        <w:tab/>
        <w:tab/>
      </w:r>
      <w:r w:rsidDel="00000000" w:rsidR="00000000" w:rsidRPr="00000000">
        <w:rPr>
          <w:rtl w:val="0"/>
        </w:rPr>
        <w:t xml:space="preserve">Aggiunta del denaro al Vault personale</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pStyle w:val="Heading3"/>
        <w:ind w:firstLine="720"/>
        <w:rPr/>
      </w:pPr>
      <w:bookmarkStart w:colFirst="0" w:colLast="0" w:name="_gaykhr7kkw0w" w:id="245"/>
      <w:bookmarkEnd w:id="245"/>
      <w:r w:rsidDel="00000000" w:rsidR="00000000" w:rsidRPr="00000000">
        <w:rPr>
          <w:rtl w:val="0"/>
        </w:rPr>
        <w:t xml:space="preserve">3.2.46</w:t>
      </w:r>
      <w:commentRangeStart w:id="12"/>
      <w:r w:rsidDel="00000000" w:rsidR="00000000" w:rsidRPr="00000000">
        <w:rPr>
          <w:rtl w:val="0"/>
        </w:rPr>
        <w:t xml:space="preserve"> Richiesta Split</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39A">
      <w:pPr>
        <w:pStyle w:val="Heading4"/>
        <w:rPr/>
      </w:pPr>
      <w:bookmarkStart w:colFirst="0" w:colLast="0" w:name="_t76412sm0hgz" w:id="246"/>
      <w:bookmarkEnd w:id="246"/>
      <w:r w:rsidDel="00000000" w:rsidR="00000000" w:rsidRPr="00000000">
        <w:rPr>
          <w:rtl w:val="0"/>
        </w:rPr>
        <w:t xml:space="preserve">3.2.46.1  Introduzione</w:t>
      </w:r>
    </w:p>
    <w:p w:rsidR="00000000" w:rsidDel="00000000" w:rsidP="00000000" w:rsidRDefault="00000000" w:rsidRPr="00000000" w14:paraId="0000039B">
      <w:pPr>
        <w:rPr/>
      </w:pPr>
      <w:r w:rsidDel="00000000" w:rsidR="00000000" w:rsidRPr="00000000">
        <w:rPr>
          <w:rtl w:val="0"/>
        </w:rPr>
        <w:tab/>
        <w:tab/>
        <w:t xml:space="preserve">permette di generare le richieste di split agli utenti per azzerare i debiti </w:t>
      </w:r>
    </w:p>
    <w:p w:rsidR="00000000" w:rsidDel="00000000" w:rsidP="00000000" w:rsidRDefault="00000000" w:rsidRPr="00000000" w14:paraId="0000039C">
      <w:pPr>
        <w:pStyle w:val="Heading4"/>
        <w:rPr/>
      </w:pPr>
      <w:bookmarkStart w:colFirst="0" w:colLast="0" w:name="_xobg7zj5adpf" w:id="247"/>
      <w:bookmarkEnd w:id="247"/>
      <w:r w:rsidDel="00000000" w:rsidR="00000000" w:rsidRPr="00000000">
        <w:rPr>
          <w:rtl w:val="0"/>
        </w:rPr>
        <w:t xml:space="preserve">3.2.46.2 Input</w:t>
      </w:r>
    </w:p>
    <w:p w:rsidR="00000000" w:rsidDel="00000000" w:rsidP="00000000" w:rsidRDefault="00000000" w:rsidRPr="00000000" w14:paraId="0000039D">
      <w:pPr>
        <w:rPr/>
      </w:pPr>
      <w:r w:rsidDel="00000000" w:rsidR="00000000" w:rsidRPr="00000000">
        <w:rPr>
          <w:rtl w:val="0"/>
        </w:rPr>
        <w:tab/>
        <w:tab/>
        <w:t xml:space="preserve">gruppo su cui farlo</w:t>
      </w:r>
    </w:p>
    <w:p w:rsidR="00000000" w:rsidDel="00000000" w:rsidP="00000000" w:rsidRDefault="00000000" w:rsidRPr="00000000" w14:paraId="0000039E">
      <w:pPr>
        <w:pStyle w:val="Heading4"/>
        <w:rPr/>
      </w:pPr>
      <w:bookmarkStart w:colFirst="0" w:colLast="0" w:name="_d0jo5wpkxpvv" w:id="248"/>
      <w:bookmarkEnd w:id="248"/>
      <w:r w:rsidDel="00000000" w:rsidR="00000000" w:rsidRPr="00000000">
        <w:rPr>
          <w:rtl w:val="0"/>
        </w:rPr>
        <w:t xml:space="preserve">3.2.46.3 Elaborazione</w:t>
      </w:r>
    </w:p>
    <w:p w:rsidR="00000000" w:rsidDel="00000000" w:rsidP="00000000" w:rsidRDefault="00000000" w:rsidRPr="00000000" w14:paraId="0000039F">
      <w:pPr>
        <w:ind w:left="1440" w:firstLine="0"/>
        <w:rPr/>
      </w:pPr>
      <w:r w:rsidDel="00000000" w:rsidR="00000000" w:rsidRPr="00000000">
        <w:rPr>
          <w:rtl w:val="0"/>
        </w:rPr>
        <w:t xml:space="preserve">vengono generate le richieste per l’azzeramento dei debiti tra utenti </w:t>
      </w:r>
    </w:p>
    <w:p w:rsidR="00000000" w:rsidDel="00000000" w:rsidP="00000000" w:rsidRDefault="00000000" w:rsidRPr="00000000" w14:paraId="000003A0">
      <w:pPr>
        <w:pStyle w:val="Heading4"/>
        <w:rPr/>
      </w:pPr>
      <w:bookmarkStart w:colFirst="0" w:colLast="0" w:name="_uxs10r2ble" w:id="249"/>
      <w:bookmarkEnd w:id="249"/>
      <w:r w:rsidDel="00000000" w:rsidR="00000000" w:rsidRPr="00000000">
        <w:rPr>
          <w:rtl w:val="0"/>
        </w:rPr>
        <w:t xml:space="preserve">3.2.46.4 Output</w:t>
      </w:r>
    </w:p>
    <w:p w:rsidR="00000000" w:rsidDel="00000000" w:rsidP="00000000" w:rsidRDefault="00000000" w:rsidRPr="00000000" w14:paraId="000003A1">
      <w:pPr>
        <w:rPr/>
      </w:pPr>
      <w:r w:rsidDel="00000000" w:rsidR="00000000" w:rsidRPr="00000000">
        <w:rPr>
          <w:rtl w:val="0"/>
        </w:rPr>
        <w:tab/>
      </w:r>
      <w:r w:rsidDel="00000000" w:rsidR="00000000" w:rsidRPr="00000000">
        <w:rPr>
          <w:rtl w:val="0"/>
        </w:rPr>
        <w:tab/>
        <w:t xml:space="preserve">invio richieste agli utenti </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pStyle w:val="Heading3"/>
        <w:rPr>
          <w:b w:val="1"/>
        </w:rPr>
      </w:pPr>
      <w:bookmarkStart w:colFirst="0" w:colLast="0" w:name="_jbq7btu4ycxj" w:id="250"/>
      <w:bookmarkEnd w:id="250"/>
      <w:r w:rsidDel="00000000" w:rsidR="00000000" w:rsidRPr="00000000">
        <w:rPr>
          <w:b w:val="1"/>
          <w:rtl w:val="0"/>
        </w:rPr>
        <w:t xml:space="preserve">3.2.47 Calcolo debiti</w:t>
      </w:r>
    </w:p>
    <w:p w:rsidR="00000000" w:rsidDel="00000000" w:rsidP="00000000" w:rsidRDefault="00000000" w:rsidRPr="00000000" w14:paraId="000003A4">
      <w:pPr>
        <w:pStyle w:val="Heading4"/>
        <w:rPr/>
      </w:pPr>
      <w:bookmarkStart w:colFirst="0" w:colLast="0" w:name="_3ukdyy8d56uc" w:id="251"/>
      <w:bookmarkEnd w:id="251"/>
      <w:r w:rsidDel="00000000" w:rsidR="00000000" w:rsidRPr="00000000">
        <w:rPr>
          <w:rtl w:val="0"/>
        </w:rPr>
        <w:t xml:space="preserve">3.2.47.1  Introduzione</w:t>
      </w:r>
    </w:p>
    <w:p w:rsidR="00000000" w:rsidDel="00000000" w:rsidP="00000000" w:rsidRDefault="00000000" w:rsidRPr="00000000" w14:paraId="000003A5">
      <w:pPr>
        <w:rPr/>
      </w:pPr>
      <w:r w:rsidDel="00000000" w:rsidR="00000000" w:rsidRPr="00000000">
        <w:rPr>
          <w:rtl w:val="0"/>
        </w:rPr>
        <w:tab/>
        <w:tab/>
        <w:t xml:space="preserve">Calcolo dei debiti degli utenti di un gruppo</w:t>
      </w:r>
    </w:p>
    <w:p w:rsidR="00000000" w:rsidDel="00000000" w:rsidP="00000000" w:rsidRDefault="00000000" w:rsidRPr="00000000" w14:paraId="000003A6">
      <w:pPr>
        <w:pStyle w:val="Heading4"/>
        <w:rPr/>
      </w:pPr>
      <w:bookmarkStart w:colFirst="0" w:colLast="0" w:name="_4isenq78g7vq" w:id="252"/>
      <w:bookmarkEnd w:id="252"/>
      <w:r w:rsidDel="00000000" w:rsidR="00000000" w:rsidRPr="00000000">
        <w:rPr>
          <w:rtl w:val="0"/>
        </w:rPr>
        <w:t xml:space="preserve">3.2.47.2 Input</w:t>
      </w:r>
    </w:p>
    <w:p w:rsidR="00000000" w:rsidDel="00000000" w:rsidP="00000000" w:rsidRDefault="00000000" w:rsidRPr="00000000" w14:paraId="000003A7">
      <w:pPr>
        <w:rPr/>
      </w:pPr>
      <w:r w:rsidDel="00000000" w:rsidR="00000000" w:rsidRPr="00000000">
        <w:rPr>
          <w:rtl w:val="0"/>
        </w:rPr>
        <w:tab/>
        <w:tab/>
        <w:t xml:space="preserve">Prestito denaro</w:t>
      </w:r>
    </w:p>
    <w:p w:rsidR="00000000" w:rsidDel="00000000" w:rsidP="00000000" w:rsidRDefault="00000000" w:rsidRPr="00000000" w14:paraId="000003A8">
      <w:pPr>
        <w:pStyle w:val="Heading4"/>
        <w:rPr/>
      </w:pPr>
      <w:bookmarkStart w:colFirst="0" w:colLast="0" w:name="_3o688vwpi7t7" w:id="253"/>
      <w:bookmarkEnd w:id="253"/>
      <w:r w:rsidDel="00000000" w:rsidR="00000000" w:rsidRPr="00000000">
        <w:rPr>
          <w:rtl w:val="0"/>
        </w:rPr>
        <w:t xml:space="preserve">3.2.47.3 Elaborazione</w:t>
      </w:r>
    </w:p>
    <w:p w:rsidR="00000000" w:rsidDel="00000000" w:rsidP="00000000" w:rsidRDefault="00000000" w:rsidRPr="00000000" w14:paraId="000003A9">
      <w:pPr>
        <w:ind w:left="1440" w:firstLine="0"/>
        <w:rPr/>
      </w:pPr>
      <w:r w:rsidDel="00000000" w:rsidR="00000000" w:rsidRPr="00000000">
        <w:rPr>
          <w:rtl w:val="0"/>
        </w:rPr>
        <w:t xml:space="preserve">Una volta che un utente appartenente ad un gruppo riceve denaro in prestito da un altro utente appartenente allo stesso gruppo, l’applicazione aggiorna lo stato dei debiti aggiungendo la somma prestata</w:t>
      </w:r>
    </w:p>
    <w:p w:rsidR="00000000" w:rsidDel="00000000" w:rsidP="00000000" w:rsidRDefault="00000000" w:rsidRPr="00000000" w14:paraId="000003AA">
      <w:pPr>
        <w:pStyle w:val="Heading4"/>
        <w:rPr/>
      </w:pPr>
      <w:bookmarkStart w:colFirst="0" w:colLast="0" w:name="_izvcjso4pe70" w:id="254"/>
      <w:bookmarkEnd w:id="254"/>
      <w:r w:rsidDel="00000000" w:rsidR="00000000" w:rsidRPr="00000000">
        <w:rPr>
          <w:rtl w:val="0"/>
        </w:rPr>
        <w:t xml:space="preserve">3.2.47.4 Output</w:t>
      </w:r>
      <w:r w:rsidDel="00000000" w:rsidR="00000000" w:rsidRPr="00000000">
        <w:rPr>
          <w:rtl w:val="0"/>
        </w:rPr>
      </w:r>
    </w:p>
    <w:p w:rsidR="00000000" w:rsidDel="00000000" w:rsidP="00000000" w:rsidRDefault="00000000" w:rsidRPr="00000000" w14:paraId="000003AB">
      <w:pPr>
        <w:rPr/>
      </w:pPr>
      <w:r w:rsidDel="00000000" w:rsidR="00000000" w:rsidRPr="00000000">
        <w:rPr>
          <w:rtl w:val="0"/>
        </w:rPr>
        <w:tab/>
        <w:tab/>
        <w:t xml:space="preserve">Aggiornamento del debito dell’utente</w:t>
      </w:r>
      <w:r w:rsidDel="00000000" w:rsidR="00000000" w:rsidRPr="00000000">
        <w:rPr>
          <w:rtl w:val="0"/>
        </w:rPr>
      </w:r>
    </w:p>
    <w:p w:rsidR="00000000" w:rsidDel="00000000" w:rsidP="00000000" w:rsidRDefault="00000000" w:rsidRPr="00000000" w14:paraId="000003AC">
      <w:pPr>
        <w:ind w:left="720" w:firstLine="0"/>
        <w:rPr/>
      </w:pPr>
      <w:r w:rsidDel="00000000" w:rsidR="00000000" w:rsidRPr="00000000">
        <w:rPr>
          <w:rtl w:val="0"/>
        </w:rPr>
      </w:r>
    </w:p>
    <w:p w:rsidR="00000000" w:rsidDel="00000000" w:rsidP="00000000" w:rsidRDefault="00000000" w:rsidRPr="00000000" w14:paraId="000003AD">
      <w:pPr>
        <w:pStyle w:val="Heading3"/>
        <w:rPr/>
      </w:pPr>
      <w:bookmarkStart w:colFirst="0" w:colLast="0" w:name="_tiqqumxqjqbl" w:id="255"/>
      <w:bookmarkEnd w:id="255"/>
      <w:commentRangeStart w:id="13"/>
      <w:r w:rsidDel="00000000" w:rsidR="00000000" w:rsidRPr="00000000">
        <w:rPr>
          <w:rtl w:val="0"/>
        </w:rPr>
        <w:t xml:space="preserve">3.2.48 Referral</w:t>
      </w:r>
    </w:p>
    <w:p w:rsidR="00000000" w:rsidDel="00000000" w:rsidP="00000000" w:rsidRDefault="00000000" w:rsidRPr="00000000" w14:paraId="000003AE">
      <w:pPr>
        <w:pStyle w:val="Heading4"/>
        <w:rPr/>
      </w:pPr>
      <w:bookmarkStart w:colFirst="0" w:colLast="0" w:name="_dbvgirgs3spe" w:id="256"/>
      <w:bookmarkEnd w:id="256"/>
      <w:r w:rsidDel="00000000" w:rsidR="00000000" w:rsidRPr="00000000">
        <w:rPr>
          <w:rtl w:val="0"/>
        </w:rPr>
        <w:t xml:space="preserve">3.2.48.1  Introduzione</w:t>
      </w:r>
    </w:p>
    <w:p w:rsidR="00000000" w:rsidDel="00000000" w:rsidP="00000000" w:rsidRDefault="00000000" w:rsidRPr="00000000" w14:paraId="000003AF">
      <w:pPr>
        <w:pStyle w:val="Heading4"/>
        <w:rPr/>
      </w:pPr>
      <w:bookmarkStart w:colFirst="0" w:colLast="0" w:name="_d9yov7vzjsc8" w:id="257"/>
      <w:bookmarkEnd w:id="257"/>
      <w:r w:rsidDel="00000000" w:rsidR="00000000" w:rsidRPr="00000000">
        <w:rPr>
          <w:rtl w:val="0"/>
        </w:rPr>
        <w:t xml:space="preserve">3.2.48.2 Input</w:t>
      </w:r>
    </w:p>
    <w:p w:rsidR="00000000" w:rsidDel="00000000" w:rsidP="00000000" w:rsidRDefault="00000000" w:rsidRPr="00000000" w14:paraId="000003B0">
      <w:pPr>
        <w:pStyle w:val="Heading4"/>
        <w:rPr/>
      </w:pPr>
      <w:bookmarkStart w:colFirst="0" w:colLast="0" w:name="_ixwa39q2zfor" w:id="258"/>
      <w:bookmarkEnd w:id="258"/>
      <w:r w:rsidDel="00000000" w:rsidR="00000000" w:rsidRPr="00000000">
        <w:rPr>
          <w:rtl w:val="0"/>
        </w:rPr>
        <w:t xml:space="preserve">3.2.48.3 Elaborazione</w:t>
      </w:r>
    </w:p>
    <w:p w:rsidR="00000000" w:rsidDel="00000000" w:rsidP="00000000" w:rsidRDefault="00000000" w:rsidRPr="00000000" w14:paraId="000003B1">
      <w:pPr>
        <w:pStyle w:val="Heading4"/>
        <w:rPr/>
      </w:pPr>
      <w:bookmarkStart w:colFirst="0" w:colLast="0" w:name="_o4zrok5bob4" w:id="259"/>
      <w:bookmarkEnd w:id="259"/>
      <w:r w:rsidDel="00000000" w:rsidR="00000000" w:rsidRPr="00000000">
        <w:rPr>
          <w:rtl w:val="0"/>
        </w:rPr>
        <w:t xml:space="preserve">3.2.48.4 Output</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3"/>
        <w:rPr/>
      </w:pPr>
      <w:bookmarkStart w:colFirst="0" w:colLast="0" w:name="_4zd3xghs8sdh" w:id="260"/>
      <w:bookmarkEnd w:id="260"/>
      <w:r w:rsidDel="00000000" w:rsidR="00000000" w:rsidRPr="00000000">
        <w:rPr>
          <w:rtl w:val="0"/>
        </w:rPr>
        <w:t xml:space="preserve">3.2.49 Creazione account</w:t>
      </w:r>
    </w:p>
    <w:p w:rsidR="00000000" w:rsidDel="00000000" w:rsidP="00000000" w:rsidRDefault="00000000" w:rsidRPr="00000000" w14:paraId="000003B4">
      <w:pPr>
        <w:pStyle w:val="Heading4"/>
        <w:rPr/>
      </w:pPr>
      <w:bookmarkStart w:colFirst="0" w:colLast="0" w:name="_p93snsk5dvc9" w:id="261"/>
      <w:bookmarkEnd w:id="261"/>
      <w:r w:rsidDel="00000000" w:rsidR="00000000" w:rsidRPr="00000000">
        <w:rPr>
          <w:rtl w:val="0"/>
        </w:rPr>
        <w:t xml:space="preserve">3.2.49.1 Introduzione</w:t>
      </w:r>
    </w:p>
    <w:p w:rsidR="00000000" w:rsidDel="00000000" w:rsidP="00000000" w:rsidRDefault="00000000" w:rsidRPr="00000000" w14:paraId="000003B5">
      <w:pPr>
        <w:ind w:left="1440" w:firstLine="0"/>
        <w:rPr/>
      </w:pPr>
      <w:r w:rsidDel="00000000" w:rsidR="00000000" w:rsidRPr="00000000">
        <w:rPr>
          <w:rtl w:val="0"/>
        </w:rPr>
        <w:t xml:space="preserve">Consente la creazione di un nuovo Utente sulla piattaforma</w:t>
      </w:r>
    </w:p>
    <w:p w:rsidR="00000000" w:rsidDel="00000000" w:rsidP="00000000" w:rsidRDefault="00000000" w:rsidRPr="00000000" w14:paraId="000003B6">
      <w:pPr>
        <w:pStyle w:val="Heading4"/>
        <w:rPr/>
      </w:pPr>
      <w:bookmarkStart w:colFirst="0" w:colLast="0" w:name="_3yxgye76goqz" w:id="262"/>
      <w:bookmarkEnd w:id="262"/>
      <w:r w:rsidDel="00000000" w:rsidR="00000000" w:rsidRPr="00000000">
        <w:rPr>
          <w:rtl w:val="0"/>
        </w:rPr>
        <w:t xml:space="preserve">3.2.49.2 Input</w:t>
      </w:r>
    </w:p>
    <w:p w:rsidR="00000000" w:rsidDel="00000000" w:rsidP="00000000" w:rsidRDefault="00000000" w:rsidRPr="00000000" w14:paraId="000003B7">
      <w:pPr>
        <w:ind w:left="1440" w:firstLine="0"/>
        <w:rPr/>
      </w:pPr>
      <w:r w:rsidDel="00000000" w:rsidR="00000000" w:rsidRPr="00000000">
        <w:rPr>
          <w:rtl w:val="0"/>
        </w:rPr>
        <w:t xml:space="preserve">Data corrente al momento della creazione, nome utente, email e password</w:t>
      </w:r>
    </w:p>
    <w:p w:rsidR="00000000" w:rsidDel="00000000" w:rsidP="00000000" w:rsidRDefault="00000000" w:rsidRPr="00000000" w14:paraId="000003B8">
      <w:pPr>
        <w:pStyle w:val="Heading4"/>
        <w:rPr/>
      </w:pPr>
      <w:bookmarkStart w:colFirst="0" w:colLast="0" w:name="_ogszwtuvxy3a" w:id="263"/>
      <w:bookmarkEnd w:id="263"/>
      <w:r w:rsidDel="00000000" w:rsidR="00000000" w:rsidRPr="00000000">
        <w:rPr>
          <w:rtl w:val="0"/>
        </w:rPr>
        <w:t xml:space="preserve">3.2.49.3 Elaborazione</w:t>
      </w:r>
    </w:p>
    <w:p w:rsidR="00000000" w:rsidDel="00000000" w:rsidP="00000000" w:rsidRDefault="00000000" w:rsidRPr="00000000" w14:paraId="000003B9">
      <w:pPr>
        <w:ind w:left="1440" w:firstLine="0"/>
        <w:rPr/>
      </w:pPr>
      <w:r w:rsidDel="00000000" w:rsidR="00000000" w:rsidRPr="00000000">
        <w:rPr>
          <w:rtl w:val="0"/>
        </w:rPr>
        <w:t xml:space="preserve">Per prima cosa si verifica che le informazioni email e/o nome utente non siano già assegnati ad altri Utenti già registrati. Se questo è verificato positivamente allora si potrà creare il nuovo Utente </w:t>
      </w:r>
      <w:commentRangeStart w:id="14"/>
      <w:r w:rsidDel="00000000" w:rsidR="00000000" w:rsidRPr="00000000">
        <w:rPr>
          <w:rtl w:val="0"/>
        </w:rPr>
        <w:t xml:space="preserve">assegnandogli un codice univoco.</w:t>
      </w:r>
      <w:commentRangeEnd w:id="14"/>
      <w:r w:rsidDel="00000000" w:rsidR="00000000" w:rsidRPr="00000000">
        <w:commentReference w:id="14"/>
      </w:r>
      <w:r w:rsidDel="00000000" w:rsidR="00000000" w:rsidRPr="00000000">
        <w:rPr>
          <w:rtl w:val="0"/>
        </w:rPr>
        <w:t xml:space="preserve"> </w:t>
      </w:r>
      <w:commentRangeStart w:id="15"/>
      <w:commentRangeStart w:id="16"/>
      <w:r w:rsidDel="00000000" w:rsidR="00000000" w:rsidRPr="00000000">
        <w:rPr>
          <w:rtl w:val="0"/>
        </w:rPr>
        <w:t xml:space="preserve">Al nuovo account si applicano le regole definite al punto </w:t>
      </w:r>
      <w:r w:rsidDel="00000000" w:rsidR="00000000" w:rsidRPr="00000000">
        <w:rPr>
          <w:b w:val="1"/>
          <w:rtl w:val="0"/>
        </w:rPr>
        <w:t xml:space="preserve">2.2.UTENZA</w:t>
      </w:r>
      <w:r w:rsidDel="00000000" w:rsidR="00000000" w:rsidRPr="00000000">
        <w:rPr>
          <w:rtl w:val="0"/>
        </w:rPr>
        <w:t xml:space="preserve"> in modo da inizializzare le funzionalità basi e renderlo pronto all’uso</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3BA">
      <w:pPr>
        <w:pStyle w:val="Heading4"/>
        <w:rPr/>
      </w:pPr>
      <w:bookmarkStart w:colFirst="0" w:colLast="0" w:name="_wsydzz2jn5hn" w:id="264"/>
      <w:bookmarkEnd w:id="264"/>
      <w:r w:rsidDel="00000000" w:rsidR="00000000" w:rsidRPr="00000000">
        <w:rPr>
          <w:rtl w:val="0"/>
        </w:rPr>
        <w:t xml:space="preserve">3.2.49.4 Output</w:t>
      </w:r>
    </w:p>
    <w:p w:rsidR="00000000" w:rsidDel="00000000" w:rsidP="00000000" w:rsidRDefault="00000000" w:rsidRPr="00000000" w14:paraId="000003BB">
      <w:pPr>
        <w:ind w:left="1440" w:firstLine="0"/>
        <w:rPr/>
      </w:pPr>
      <w:r w:rsidDel="00000000" w:rsidR="00000000" w:rsidRPr="00000000">
        <w:rPr>
          <w:rtl w:val="0"/>
        </w:rPr>
        <w:t xml:space="preserve">Nuovo Account registrato con i parametri definiti e convalidati</w:t>
      </w:r>
    </w:p>
    <w:p w:rsidR="00000000" w:rsidDel="00000000" w:rsidP="00000000" w:rsidRDefault="00000000" w:rsidRPr="00000000" w14:paraId="000003BC">
      <w:pPr>
        <w:ind w:left="1440" w:firstLine="0"/>
        <w:rPr/>
      </w:pPr>
      <w:r w:rsidDel="00000000" w:rsidR="00000000" w:rsidRPr="00000000">
        <w:rPr>
          <w:rtl w:val="0"/>
        </w:rPr>
      </w:r>
    </w:p>
    <w:p w:rsidR="00000000" w:rsidDel="00000000" w:rsidP="00000000" w:rsidRDefault="00000000" w:rsidRPr="00000000" w14:paraId="000003BD">
      <w:pPr>
        <w:pStyle w:val="Heading3"/>
        <w:rPr/>
      </w:pPr>
      <w:bookmarkStart w:colFirst="0" w:colLast="0" w:name="_fa2j6wpn0d1a" w:id="265"/>
      <w:bookmarkEnd w:id="265"/>
      <w:r w:rsidDel="00000000" w:rsidR="00000000" w:rsidRPr="00000000">
        <w:rPr>
          <w:rtl w:val="0"/>
        </w:rPr>
        <w:t xml:space="preserve">3.2.50 Elimina account</w:t>
      </w:r>
    </w:p>
    <w:p w:rsidR="00000000" w:rsidDel="00000000" w:rsidP="00000000" w:rsidRDefault="00000000" w:rsidRPr="00000000" w14:paraId="000003BE">
      <w:pPr>
        <w:pStyle w:val="Heading4"/>
        <w:rPr/>
      </w:pPr>
      <w:bookmarkStart w:colFirst="0" w:colLast="0" w:name="_ih2o3ben27z2" w:id="266"/>
      <w:bookmarkEnd w:id="266"/>
      <w:r w:rsidDel="00000000" w:rsidR="00000000" w:rsidRPr="00000000">
        <w:rPr>
          <w:rtl w:val="0"/>
        </w:rPr>
        <w:t xml:space="preserve">3.2.50.1  Introduzione</w:t>
      </w:r>
    </w:p>
    <w:p w:rsidR="00000000" w:rsidDel="00000000" w:rsidP="00000000" w:rsidRDefault="00000000" w:rsidRPr="00000000" w14:paraId="000003BF">
      <w:pPr>
        <w:rPr/>
      </w:pPr>
      <w:r w:rsidDel="00000000" w:rsidR="00000000" w:rsidRPr="00000000">
        <w:rPr>
          <w:rtl w:val="0"/>
        </w:rPr>
        <w:tab/>
        <w:tab/>
        <w:t xml:space="preserve">Permette di eliminare l’account</w:t>
      </w:r>
    </w:p>
    <w:p w:rsidR="00000000" w:rsidDel="00000000" w:rsidP="00000000" w:rsidRDefault="00000000" w:rsidRPr="00000000" w14:paraId="000003C0">
      <w:pPr>
        <w:pStyle w:val="Heading4"/>
        <w:rPr/>
      </w:pPr>
      <w:bookmarkStart w:colFirst="0" w:colLast="0" w:name="_m17592plugn9" w:id="267"/>
      <w:bookmarkEnd w:id="267"/>
      <w:r w:rsidDel="00000000" w:rsidR="00000000" w:rsidRPr="00000000">
        <w:rPr>
          <w:rtl w:val="0"/>
        </w:rPr>
        <w:t xml:space="preserve">3.2.50.2 Input</w:t>
      </w:r>
    </w:p>
    <w:p w:rsidR="00000000" w:rsidDel="00000000" w:rsidP="00000000" w:rsidRDefault="00000000" w:rsidRPr="00000000" w14:paraId="000003C1">
      <w:pPr>
        <w:rPr/>
      </w:pPr>
      <w:r w:rsidDel="00000000" w:rsidR="00000000" w:rsidRPr="00000000">
        <w:rPr>
          <w:rtl w:val="0"/>
        </w:rPr>
        <w:tab/>
        <w:tab/>
        <w:t xml:space="preserve">richiesta eliminazione, conto su cui inviare </w:t>
      </w:r>
    </w:p>
    <w:p w:rsidR="00000000" w:rsidDel="00000000" w:rsidP="00000000" w:rsidRDefault="00000000" w:rsidRPr="00000000" w14:paraId="000003C2">
      <w:pPr>
        <w:pStyle w:val="Heading4"/>
        <w:rPr/>
      </w:pPr>
      <w:bookmarkStart w:colFirst="0" w:colLast="0" w:name="_9fc7y9z9gjnz" w:id="268"/>
      <w:bookmarkEnd w:id="268"/>
      <w:r w:rsidDel="00000000" w:rsidR="00000000" w:rsidRPr="00000000">
        <w:rPr>
          <w:rtl w:val="0"/>
        </w:rPr>
        <w:t xml:space="preserve">3.2.50.3 Elaborazione</w:t>
      </w:r>
    </w:p>
    <w:p w:rsidR="00000000" w:rsidDel="00000000" w:rsidP="00000000" w:rsidRDefault="00000000" w:rsidRPr="00000000" w14:paraId="000003C3">
      <w:pPr>
        <w:ind w:left="1440" w:firstLine="0"/>
        <w:rPr/>
      </w:pPr>
      <w:r w:rsidDel="00000000" w:rsidR="00000000" w:rsidRPr="00000000">
        <w:rPr>
          <w:rtl w:val="0"/>
        </w:rPr>
        <w:t xml:space="preserve">Prima del eliminazione vengono automaticamente raggruppati tutto l’ammontare di denaro nel vault ed inviati a una carta o conto selezionato, con la successiva eliminazione </w:t>
      </w:r>
    </w:p>
    <w:p w:rsidR="00000000" w:rsidDel="00000000" w:rsidP="00000000" w:rsidRDefault="00000000" w:rsidRPr="00000000" w14:paraId="000003C4">
      <w:pPr>
        <w:pStyle w:val="Heading4"/>
        <w:rPr/>
      </w:pPr>
      <w:bookmarkStart w:colFirst="0" w:colLast="0" w:name="_q5o65hbihf2y" w:id="269"/>
      <w:bookmarkEnd w:id="269"/>
      <w:r w:rsidDel="00000000" w:rsidR="00000000" w:rsidRPr="00000000">
        <w:rPr>
          <w:rtl w:val="0"/>
        </w:rPr>
        <w:t xml:space="preserve">3.2.50.4 Output</w:t>
      </w:r>
    </w:p>
    <w:p w:rsidR="00000000" w:rsidDel="00000000" w:rsidP="00000000" w:rsidRDefault="00000000" w:rsidRPr="00000000" w14:paraId="000003C5">
      <w:pPr>
        <w:rPr/>
      </w:pPr>
      <w:r w:rsidDel="00000000" w:rsidR="00000000" w:rsidRPr="00000000">
        <w:rPr>
          <w:rtl w:val="0"/>
        </w:rPr>
        <w:tab/>
        <w:tab/>
        <w:t xml:space="preserve">eliminazione account </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pStyle w:val="Heading3"/>
        <w:rPr/>
      </w:pPr>
      <w:bookmarkStart w:colFirst="0" w:colLast="0" w:name="_is4ie6jw1jve" w:id="270"/>
      <w:bookmarkEnd w:id="270"/>
      <w:r w:rsidDel="00000000" w:rsidR="00000000" w:rsidRPr="00000000">
        <w:rPr>
          <w:rtl w:val="0"/>
        </w:rPr>
        <w:t xml:space="preserve">3.2.51 Login</w:t>
      </w:r>
    </w:p>
    <w:p w:rsidR="00000000" w:rsidDel="00000000" w:rsidP="00000000" w:rsidRDefault="00000000" w:rsidRPr="00000000" w14:paraId="000003C8">
      <w:pPr>
        <w:pStyle w:val="Heading4"/>
        <w:rPr/>
      </w:pPr>
      <w:bookmarkStart w:colFirst="0" w:colLast="0" w:name="_an5vur6gh07d" w:id="271"/>
      <w:bookmarkEnd w:id="271"/>
      <w:r w:rsidDel="00000000" w:rsidR="00000000" w:rsidRPr="00000000">
        <w:rPr>
          <w:rtl w:val="0"/>
        </w:rPr>
        <w:t xml:space="preserve">3.2.51.1 Introduzione</w:t>
      </w:r>
    </w:p>
    <w:p w:rsidR="00000000" w:rsidDel="00000000" w:rsidP="00000000" w:rsidRDefault="00000000" w:rsidRPr="00000000" w14:paraId="000003C9">
      <w:pPr>
        <w:ind w:left="1440" w:firstLine="0"/>
        <w:rPr/>
      </w:pPr>
      <w:r w:rsidDel="00000000" w:rsidR="00000000" w:rsidRPr="00000000">
        <w:rPr>
          <w:rtl w:val="0"/>
        </w:rPr>
        <w:t xml:space="preserve">Consente all’utente di accedere al proprio account.</w:t>
      </w:r>
    </w:p>
    <w:p w:rsidR="00000000" w:rsidDel="00000000" w:rsidP="00000000" w:rsidRDefault="00000000" w:rsidRPr="00000000" w14:paraId="000003CA">
      <w:pPr>
        <w:pStyle w:val="Heading4"/>
        <w:rPr/>
      </w:pPr>
      <w:bookmarkStart w:colFirst="0" w:colLast="0" w:name="_o473ew3jgnr4" w:id="272"/>
      <w:bookmarkEnd w:id="272"/>
      <w:r w:rsidDel="00000000" w:rsidR="00000000" w:rsidRPr="00000000">
        <w:rPr>
          <w:rtl w:val="0"/>
        </w:rPr>
        <w:t xml:space="preserve">3.2.51.2 Input</w:t>
      </w:r>
    </w:p>
    <w:p w:rsidR="00000000" w:rsidDel="00000000" w:rsidP="00000000" w:rsidRDefault="00000000" w:rsidRPr="00000000" w14:paraId="000003CB">
      <w:pPr>
        <w:ind w:left="1440" w:firstLine="0"/>
        <w:rPr/>
      </w:pPr>
      <w:r w:rsidDel="00000000" w:rsidR="00000000" w:rsidRPr="00000000">
        <w:rPr>
          <w:rtl w:val="0"/>
        </w:rPr>
        <w:t xml:space="preserve">Nome utente/email e password.</w:t>
      </w:r>
      <w:r w:rsidDel="00000000" w:rsidR="00000000" w:rsidRPr="00000000">
        <w:rPr>
          <w:rtl w:val="0"/>
        </w:rPr>
      </w:r>
    </w:p>
    <w:p w:rsidR="00000000" w:rsidDel="00000000" w:rsidP="00000000" w:rsidRDefault="00000000" w:rsidRPr="00000000" w14:paraId="000003CC">
      <w:pPr>
        <w:pStyle w:val="Heading4"/>
        <w:rPr/>
      </w:pPr>
      <w:bookmarkStart w:colFirst="0" w:colLast="0" w:name="_lkv9pk68hrf0" w:id="273"/>
      <w:bookmarkEnd w:id="273"/>
      <w:r w:rsidDel="00000000" w:rsidR="00000000" w:rsidRPr="00000000">
        <w:rPr>
          <w:rtl w:val="0"/>
        </w:rPr>
        <w:t xml:space="preserve">3.2.51.3 Elaborazione</w:t>
      </w:r>
    </w:p>
    <w:p w:rsidR="00000000" w:rsidDel="00000000" w:rsidP="00000000" w:rsidRDefault="00000000" w:rsidRPr="00000000" w14:paraId="000003CD">
      <w:pPr>
        <w:ind w:left="1440" w:firstLine="0"/>
        <w:rPr/>
      </w:pPr>
      <w:r w:rsidDel="00000000" w:rsidR="00000000" w:rsidRPr="00000000">
        <w:rPr>
          <w:rtl w:val="0"/>
        </w:rPr>
        <w:t xml:space="preserve">Una volta inserite il nome utente/email e la password, verrà controllato all’interno di un database se i dati inseriti sono associati a un account presente o meno. Nel caso di errore nell’inserimento password di ha la possibilità di recuperarla</w:t>
      </w:r>
    </w:p>
    <w:p w:rsidR="00000000" w:rsidDel="00000000" w:rsidP="00000000" w:rsidRDefault="00000000" w:rsidRPr="00000000" w14:paraId="000003CE">
      <w:pPr>
        <w:pStyle w:val="Heading4"/>
        <w:rPr/>
      </w:pPr>
      <w:bookmarkStart w:colFirst="0" w:colLast="0" w:name="_ejyoew5rjxl5" w:id="274"/>
      <w:bookmarkEnd w:id="274"/>
      <w:r w:rsidDel="00000000" w:rsidR="00000000" w:rsidRPr="00000000">
        <w:rPr>
          <w:rtl w:val="0"/>
        </w:rPr>
        <w:t xml:space="preserve">3.2.51.4 Output</w:t>
      </w:r>
    </w:p>
    <w:p w:rsidR="00000000" w:rsidDel="00000000" w:rsidP="00000000" w:rsidRDefault="00000000" w:rsidRPr="00000000" w14:paraId="000003CF">
      <w:pPr>
        <w:ind w:left="1440" w:firstLine="0"/>
        <w:rPr/>
      </w:pPr>
      <w:r w:rsidDel="00000000" w:rsidR="00000000" w:rsidRPr="00000000">
        <w:rPr>
          <w:rtl w:val="0"/>
        </w:rPr>
        <w:t xml:space="preserve">Login effettuato e sessione associata </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pStyle w:val="Heading3"/>
        <w:rPr/>
      </w:pPr>
      <w:bookmarkStart w:colFirst="0" w:colLast="0" w:name="_fp59n5t033kd" w:id="275"/>
      <w:bookmarkEnd w:id="275"/>
      <w:r w:rsidDel="00000000" w:rsidR="00000000" w:rsidRPr="00000000">
        <w:rPr>
          <w:rtl w:val="0"/>
        </w:rPr>
        <w:t xml:space="preserve">3.2.52 Cambio password</w:t>
      </w:r>
    </w:p>
    <w:p w:rsidR="00000000" w:rsidDel="00000000" w:rsidP="00000000" w:rsidRDefault="00000000" w:rsidRPr="00000000" w14:paraId="000003D2">
      <w:pPr>
        <w:pStyle w:val="Heading4"/>
        <w:rPr/>
      </w:pPr>
      <w:bookmarkStart w:colFirst="0" w:colLast="0" w:name="_ua65pa96u8z9" w:id="276"/>
      <w:bookmarkEnd w:id="276"/>
      <w:r w:rsidDel="00000000" w:rsidR="00000000" w:rsidRPr="00000000">
        <w:rPr>
          <w:rtl w:val="0"/>
        </w:rPr>
        <w:t xml:space="preserve">3.2.52.1  Introduzione</w:t>
      </w:r>
    </w:p>
    <w:p w:rsidR="00000000" w:rsidDel="00000000" w:rsidP="00000000" w:rsidRDefault="00000000" w:rsidRPr="00000000" w14:paraId="000003D3">
      <w:pPr>
        <w:rPr/>
      </w:pPr>
      <w:r w:rsidDel="00000000" w:rsidR="00000000" w:rsidRPr="00000000">
        <w:rPr>
          <w:rtl w:val="0"/>
        </w:rPr>
        <w:tab/>
        <w:tab/>
        <w:t xml:space="preserve">Permette di cambiare password</w:t>
      </w:r>
    </w:p>
    <w:p w:rsidR="00000000" w:rsidDel="00000000" w:rsidP="00000000" w:rsidRDefault="00000000" w:rsidRPr="00000000" w14:paraId="000003D4">
      <w:pPr>
        <w:pStyle w:val="Heading4"/>
        <w:rPr/>
      </w:pPr>
      <w:bookmarkStart w:colFirst="0" w:colLast="0" w:name="_ukumw077cjdd" w:id="277"/>
      <w:bookmarkEnd w:id="277"/>
      <w:r w:rsidDel="00000000" w:rsidR="00000000" w:rsidRPr="00000000">
        <w:rPr>
          <w:rtl w:val="0"/>
        </w:rPr>
        <w:t xml:space="preserve">3.2.52.2 Input</w:t>
      </w:r>
    </w:p>
    <w:p w:rsidR="00000000" w:rsidDel="00000000" w:rsidP="00000000" w:rsidRDefault="00000000" w:rsidRPr="00000000" w14:paraId="000003D5">
      <w:pPr>
        <w:rPr/>
      </w:pPr>
      <w:r w:rsidDel="00000000" w:rsidR="00000000" w:rsidRPr="00000000">
        <w:rPr>
          <w:rtl w:val="0"/>
        </w:rPr>
        <w:tab/>
        <w:tab/>
        <w:t xml:space="preserve">vecchia password, nuova password</w:t>
      </w:r>
    </w:p>
    <w:p w:rsidR="00000000" w:rsidDel="00000000" w:rsidP="00000000" w:rsidRDefault="00000000" w:rsidRPr="00000000" w14:paraId="000003D6">
      <w:pPr>
        <w:pStyle w:val="Heading4"/>
        <w:rPr/>
      </w:pPr>
      <w:bookmarkStart w:colFirst="0" w:colLast="0" w:name="_v77sx7top5tm" w:id="278"/>
      <w:bookmarkEnd w:id="278"/>
      <w:r w:rsidDel="00000000" w:rsidR="00000000" w:rsidRPr="00000000">
        <w:rPr>
          <w:rtl w:val="0"/>
        </w:rPr>
        <w:t xml:space="preserve">3.2.52.3 Elaborazione</w:t>
      </w:r>
    </w:p>
    <w:p w:rsidR="00000000" w:rsidDel="00000000" w:rsidP="00000000" w:rsidRDefault="00000000" w:rsidRPr="00000000" w14:paraId="000003D7">
      <w:pPr>
        <w:ind w:left="1440" w:firstLine="0"/>
        <w:rPr/>
      </w:pPr>
      <w:r w:rsidDel="00000000" w:rsidR="00000000" w:rsidRPr="00000000">
        <w:rPr>
          <w:rtl w:val="0"/>
        </w:rPr>
        <w:t xml:space="preserve">controlli di sicurezza e in caso conferma modifica e cambio password</w:t>
      </w:r>
    </w:p>
    <w:p w:rsidR="00000000" w:rsidDel="00000000" w:rsidP="00000000" w:rsidRDefault="00000000" w:rsidRPr="00000000" w14:paraId="000003D8">
      <w:pPr>
        <w:pStyle w:val="Heading4"/>
        <w:rPr/>
      </w:pPr>
      <w:bookmarkStart w:colFirst="0" w:colLast="0" w:name="_cccuo9u2gjqh" w:id="279"/>
      <w:bookmarkEnd w:id="279"/>
      <w:r w:rsidDel="00000000" w:rsidR="00000000" w:rsidRPr="00000000">
        <w:rPr>
          <w:rtl w:val="0"/>
        </w:rPr>
        <w:t xml:space="preserve">3.2.52.4 Output</w:t>
      </w:r>
    </w:p>
    <w:p w:rsidR="00000000" w:rsidDel="00000000" w:rsidP="00000000" w:rsidRDefault="00000000" w:rsidRPr="00000000" w14:paraId="000003D9">
      <w:pPr>
        <w:rPr/>
      </w:pPr>
      <w:r w:rsidDel="00000000" w:rsidR="00000000" w:rsidRPr="00000000">
        <w:rPr>
          <w:rtl w:val="0"/>
        </w:rPr>
        <w:tab/>
        <w:tab/>
        <w:t xml:space="preserve">nuova password impostata</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pStyle w:val="Heading3"/>
        <w:rPr/>
      </w:pPr>
      <w:bookmarkStart w:colFirst="0" w:colLast="0" w:name="_wf15o0cmzbr6" w:id="280"/>
      <w:bookmarkEnd w:id="280"/>
      <w:r w:rsidDel="00000000" w:rsidR="00000000" w:rsidRPr="00000000">
        <w:rPr>
          <w:rtl w:val="0"/>
        </w:rPr>
        <w:t xml:space="preserve">3.2.53 Lista amici </w:t>
      </w:r>
    </w:p>
    <w:p w:rsidR="00000000" w:rsidDel="00000000" w:rsidP="00000000" w:rsidRDefault="00000000" w:rsidRPr="00000000" w14:paraId="000003DC">
      <w:pPr>
        <w:pStyle w:val="Heading4"/>
        <w:rPr/>
      </w:pPr>
      <w:bookmarkStart w:colFirst="0" w:colLast="0" w:name="_hr60o9sks2xq" w:id="281"/>
      <w:bookmarkEnd w:id="281"/>
      <w:r w:rsidDel="00000000" w:rsidR="00000000" w:rsidRPr="00000000">
        <w:rPr>
          <w:rtl w:val="0"/>
        </w:rPr>
        <w:t xml:space="preserve">3.2.53.1  Introduzione</w:t>
      </w:r>
    </w:p>
    <w:p w:rsidR="00000000" w:rsidDel="00000000" w:rsidP="00000000" w:rsidRDefault="00000000" w:rsidRPr="00000000" w14:paraId="000003DD">
      <w:pPr>
        <w:rPr/>
      </w:pPr>
      <w:r w:rsidDel="00000000" w:rsidR="00000000" w:rsidRPr="00000000">
        <w:rPr>
          <w:rtl w:val="0"/>
        </w:rPr>
        <w:tab/>
        <w:tab/>
        <w:t xml:space="preserve">Permette di avere una lista amici </w:t>
      </w:r>
    </w:p>
    <w:p w:rsidR="00000000" w:rsidDel="00000000" w:rsidP="00000000" w:rsidRDefault="00000000" w:rsidRPr="00000000" w14:paraId="000003DE">
      <w:pPr>
        <w:pStyle w:val="Heading4"/>
        <w:rPr/>
      </w:pPr>
      <w:bookmarkStart w:colFirst="0" w:colLast="0" w:name="_8edqcqe7t8k" w:id="282"/>
      <w:bookmarkEnd w:id="282"/>
      <w:r w:rsidDel="00000000" w:rsidR="00000000" w:rsidRPr="00000000">
        <w:rPr>
          <w:rtl w:val="0"/>
        </w:rPr>
        <w:t xml:space="preserve">3.2.53.2 Input</w:t>
      </w:r>
    </w:p>
    <w:p w:rsidR="00000000" w:rsidDel="00000000" w:rsidP="00000000" w:rsidRDefault="00000000" w:rsidRPr="00000000" w14:paraId="000003DF">
      <w:pPr>
        <w:rPr/>
      </w:pPr>
      <w:r w:rsidDel="00000000" w:rsidR="00000000" w:rsidRPr="00000000">
        <w:rPr>
          <w:rtl w:val="0"/>
        </w:rPr>
        <w:tab/>
        <w:tab/>
        <w:t xml:space="preserve">Utente che richiede la lista</w:t>
      </w:r>
    </w:p>
    <w:p w:rsidR="00000000" w:rsidDel="00000000" w:rsidP="00000000" w:rsidRDefault="00000000" w:rsidRPr="00000000" w14:paraId="000003E0">
      <w:pPr>
        <w:pStyle w:val="Heading4"/>
        <w:rPr/>
      </w:pPr>
      <w:bookmarkStart w:colFirst="0" w:colLast="0" w:name="_d55g04ge0lsx" w:id="283"/>
      <w:bookmarkEnd w:id="283"/>
      <w:r w:rsidDel="00000000" w:rsidR="00000000" w:rsidRPr="00000000">
        <w:rPr>
          <w:rtl w:val="0"/>
        </w:rPr>
        <w:t xml:space="preserve">3.2.53.3 Elaborazione</w:t>
      </w:r>
    </w:p>
    <w:p w:rsidR="00000000" w:rsidDel="00000000" w:rsidP="00000000" w:rsidRDefault="00000000" w:rsidRPr="00000000" w14:paraId="000003E1">
      <w:pPr>
        <w:ind w:left="1440" w:firstLine="0"/>
        <w:rPr/>
      </w:pPr>
      <w:r w:rsidDel="00000000" w:rsidR="00000000" w:rsidRPr="00000000">
        <w:rPr>
          <w:rtl w:val="0"/>
        </w:rPr>
        <w:t xml:space="preserve">generazione della lista di amici dell'utente</w:t>
      </w:r>
    </w:p>
    <w:p w:rsidR="00000000" w:rsidDel="00000000" w:rsidP="00000000" w:rsidRDefault="00000000" w:rsidRPr="00000000" w14:paraId="000003E2">
      <w:pPr>
        <w:pStyle w:val="Heading4"/>
        <w:rPr/>
      </w:pPr>
      <w:bookmarkStart w:colFirst="0" w:colLast="0" w:name="_92fp13eftoi" w:id="284"/>
      <w:bookmarkEnd w:id="284"/>
      <w:r w:rsidDel="00000000" w:rsidR="00000000" w:rsidRPr="00000000">
        <w:rPr>
          <w:rtl w:val="0"/>
        </w:rPr>
        <w:t xml:space="preserve">3.2.53.4 Output</w:t>
      </w:r>
    </w:p>
    <w:p w:rsidR="00000000" w:rsidDel="00000000" w:rsidP="00000000" w:rsidRDefault="00000000" w:rsidRPr="00000000" w14:paraId="000003E3">
      <w:pPr>
        <w:rPr/>
      </w:pPr>
      <w:r w:rsidDel="00000000" w:rsidR="00000000" w:rsidRPr="00000000">
        <w:rPr>
          <w:rtl w:val="0"/>
        </w:rPr>
        <w:tab/>
        <w:tab/>
        <w:t xml:space="preserve">Lista</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pStyle w:val="Heading3"/>
        <w:rPr/>
      </w:pPr>
      <w:bookmarkStart w:colFirst="0" w:colLast="0" w:name="_m3k087i21q6n" w:id="285"/>
      <w:bookmarkEnd w:id="285"/>
      <w:r w:rsidDel="00000000" w:rsidR="00000000" w:rsidRPr="00000000">
        <w:rPr>
          <w:rtl w:val="0"/>
        </w:rPr>
        <w:t xml:space="preserve">3.2.</w:t>
      </w:r>
      <w:r w:rsidDel="00000000" w:rsidR="00000000" w:rsidRPr="00000000">
        <w:rPr>
          <w:rtl w:val="0"/>
        </w:rPr>
        <w:t xml:space="preserve">54 Invio richiesta di amicizia </w:t>
      </w:r>
    </w:p>
    <w:p w:rsidR="00000000" w:rsidDel="00000000" w:rsidP="00000000" w:rsidRDefault="00000000" w:rsidRPr="00000000" w14:paraId="000003E6">
      <w:pPr>
        <w:pStyle w:val="Heading4"/>
        <w:rPr/>
      </w:pPr>
      <w:bookmarkStart w:colFirst="0" w:colLast="0" w:name="_vrcct9mo5h5l" w:id="286"/>
      <w:bookmarkEnd w:id="286"/>
      <w:r w:rsidDel="00000000" w:rsidR="00000000" w:rsidRPr="00000000">
        <w:rPr>
          <w:rtl w:val="0"/>
        </w:rPr>
        <w:t xml:space="preserve">3.2.54.1 Introduzione</w:t>
      </w:r>
    </w:p>
    <w:p w:rsidR="00000000" w:rsidDel="00000000" w:rsidP="00000000" w:rsidRDefault="00000000" w:rsidRPr="00000000" w14:paraId="000003E7">
      <w:pPr>
        <w:ind w:left="1440" w:firstLine="0"/>
        <w:rPr/>
      </w:pPr>
      <w:r w:rsidDel="00000000" w:rsidR="00000000" w:rsidRPr="00000000">
        <w:rPr>
          <w:rtl w:val="0"/>
        </w:rPr>
        <w:t xml:space="preserve">Permette di richiedere l'amicizia ad un utente</w:t>
      </w:r>
    </w:p>
    <w:p w:rsidR="00000000" w:rsidDel="00000000" w:rsidP="00000000" w:rsidRDefault="00000000" w:rsidRPr="00000000" w14:paraId="000003E8">
      <w:pPr>
        <w:pStyle w:val="Heading4"/>
        <w:rPr/>
      </w:pPr>
      <w:bookmarkStart w:colFirst="0" w:colLast="0" w:name="_ge6b6d4k0wfd" w:id="287"/>
      <w:bookmarkEnd w:id="287"/>
      <w:r w:rsidDel="00000000" w:rsidR="00000000" w:rsidRPr="00000000">
        <w:rPr>
          <w:rtl w:val="0"/>
        </w:rPr>
        <w:t xml:space="preserve">3.2.54.2 Input</w:t>
      </w:r>
    </w:p>
    <w:p w:rsidR="00000000" w:rsidDel="00000000" w:rsidP="00000000" w:rsidRDefault="00000000" w:rsidRPr="00000000" w14:paraId="000003E9">
      <w:pPr>
        <w:ind w:left="1440" w:firstLine="0"/>
        <w:rPr/>
      </w:pPr>
      <w:r w:rsidDel="00000000" w:rsidR="00000000" w:rsidRPr="00000000">
        <w:rPr>
          <w:rtl w:val="0"/>
        </w:rPr>
        <w:t xml:space="preserve">Utente inviante, utente ricevente</w:t>
      </w:r>
    </w:p>
    <w:p w:rsidR="00000000" w:rsidDel="00000000" w:rsidP="00000000" w:rsidRDefault="00000000" w:rsidRPr="00000000" w14:paraId="000003EA">
      <w:pPr>
        <w:pStyle w:val="Heading4"/>
        <w:rPr/>
      </w:pPr>
      <w:bookmarkStart w:colFirst="0" w:colLast="0" w:name="_7jx744wfq52b" w:id="288"/>
      <w:bookmarkEnd w:id="288"/>
      <w:r w:rsidDel="00000000" w:rsidR="00000000" w:rsidRPr="00000000">
        <w:rPr>
          <w:rtl w:val="0"/>
        </w:rPr>
        <w:t xml:space="preserve">3.2.54.3 Elaborazione</w:t>
      </w:r>
    </w:p>
    <w:p w:rsidR="00000000" w:rsidDel="00000000" w:rsidP="00000000" w:rsidRDefault="00000000" w:rsidRPr="00000000" w14:paraId="000003EB">
      <w:pPr>
        <w:ind w:left="1440" w:firstLine="0"/>
        <w:rPr/>
      </w:pPr>
      <w:r w:rsidDel="00000000" w:rsidR="00000000" w:rsidRPr="00000000">
        <w:rPr>
          <w:rtl w:val="0"/>
        </w:rPr>
        <w:t xml:space="preserve">viene inviata una richiesta all'utente ricevente, se accetta vicendevolmente i due utenti appariranno nella lista del un l’altro, altrimenti se rifiuta non accade nulla</w:t>
      </w:r>
    </w:p>
    <w:p w:rsidR="00000000" w:rsidDel="00000000" w:rsidP="00000000" w:rsidRDefault="00000000" w:rsidRPr="00000000" w14:paraId="000003EC">
      <w:pPr>
        <w:pStyle w:val="Heading4"/>
        <w:rPr/>
      </w:pPr>
      <w:bookmarkStart w:colFirst="0" w:colLast="0" w:name="_2evmcqugca9r" w:id="289"/>
      <w:bookmarkEnd w:id="289"/>
      <w:r w:rsidDel="00000000" w:rsidR="00000000" w:rsidRPr="00000000">
        <w:rPr>
          <w:rtl w:val="0"/>
        </w:rPr>
        <w:t xml:space="preserve">3.2.54.4 Output</w:t>
      </w:r>
    </w:p>
    <w:p w:rsidR="00000000" w:rsidDel="00000000" w:rsidP="00000000" w:rsidRDefault="00000000" w:rsidRPr="00000000" w14:paraId="000003ED">
      <w:pPr>
        <w:ind w:left="1440" w:firstLine="0"/>
        <w:rPr/>
      </w:pPr>
      <w:r w:rsidDel="00000000" w:rsidR="00000000" w:rsidRPr="00000000">
        <w:rPr>
          <w:rtl w:val="0"/>
        </w:rPr>
        <w:t xml:space="preserve">Aggiunta dell’utente (il quale ha accettato la richiesta) nella lista amici dell’utente che ha inviato la richiesta, e viceversa.</w:t>
      </w:r>
    </w:p>
    <w:p w:rsidR="00000000" w:rsidDel="00000000" w:rsidP="00000000" w:rsidRDefault="00000000" w:rsidRPr="00000000" w14:paraId="000003EE">
      <w:pPr>
        <w:ind w:left="1440" w:firstLine="0"/>
        <w:rPr/>
      </w:pPr>
      <w:r w:rsidDel="00000000" w:rsidR="00000000" w:rsidRPr="00000000">
        <w:rPr>
          <w:rtl w:val="0"/>
        </w:rPr>
      </w:r>
    </w:p>
    <w:p w:rsidR="00000000" w:rsidDel="00000000" w:rsidP="00000000" w:rsidRDefault="00000000" w:rsidRPr="00000000" w14:paraId="000003EF">
      <w:pPr>
        <w:pStyle w:val="Heading3"/>
        <w:rPr/>
      </w:pPr>
      <w:bookmarkStart w:colFirst="0" w:colLast="0" w:name="_r81s8to5hhd" w:id="290"/>
      <w:bookmarkEnd w:id="290"/>
      <w:r w:rsidDel="00000000" w:rsidR="00000000" w:rsidRPr="00000000">
        <w:rPr>
          <w:rtl w:val="0"/>
        </w:rPr>
        <w:t xml:space="preserve">3.2.55 Accettare richieste di amicizia</w:t>
      </w:r>
      <w:r w:rsidDel="00000000" w:rsidR="00000000" w:rsidRPr="00000000">
        <w:rPr>
          <w:rtl w:val="0"/>
        </w:rPr>
      </w:r>
    </w:p>
    <w:p w:rsidR="00000000" w:rsidDel="00000000" w:rsidP="00000000" w:rsidRDefault="00000000" w:rsidRPr="00000000" w14:paraId="000003F0">
      <w:pPr>
        <w:pStyle w:val="Heading4"/>
        <w:rPr/>
      </w:pPr>
      <w:bookmarkStart w:colFirst="0" w:colLast="0" w:name="_fcm6mgk2isfk" w:id="291"/>
      <w:bookmarkEnd w:id="291"/>
      <w:r w:rsidDel="00000000" w:rsidR="00000000" w:rsidRPr="00000000">
        <w:rPr>
          <w:rtl w:val="0"/>
        </w:rPr>
        <w:t xml:space="preserve">3.2.55.1 Introduzione</w:t>
      </w:r>
    </w:p>
    <w:p w:rsidR="00000000" w:rsidDel="00000000" w:rsidP="00000000" w:rsidRDefault="00000000" w:rsidRPr="00000000" w14:paraId="000003F1">
      <w:pPr>
        <w:ind w:left="1440" w:firstLine="0"/>
        <w:rPr/>
      </w:pPr>
      <w:r w:rsidDel="00000000" w:rsidR="00000000" w:rsidRPr="00000000">
        <w:rPr>
          <w:rtl w:val="0"/>
        </w:rPr>
        <w:t xml:space="preserve">Consente all'utente di accettare una richiesta di amicizia effettuata da un altro utente</w:t>
      </w:r>
    </w:p>
    <w:p w:rsidR="00000000" w:rsidDel="00000000" w:rsidP="00000000" w:rsidRDefault="00000000" w:rsidRPr="00000000" w14:paraId="000003F2">
      <w:pPr>
        <w:pStyle w:val="Heading4"/>
        <w:rPr/>
      </w:pPr>
      <w:bookmarkStart w:colFirst="0" w:colLast="0" w:name="_dqae0m7lsipo" w:id="292"/>
      <w:bookmarkEnd w:id="292"/>
      <w:r w:rsidDel="00000000" w:rsidR="00000000" w:rsidRPr="00000000">
        <w:rPr>
          <w:rtl w:val="0"/>
        </w:rPr>
        <w:t xml:space="preserve">3.2.55.2 Input</w:t>
      </w:r>
    </w:p>
    <w:p w:rsidR="00000000" w:rsidDel="00000000" w:rsidP="00000000" w:rsidRDefault="00000000" w:rsidRPr="00000000" w14:paraId="000003F3">
      <w:pPr>
        <w:ind w:left="1440" w:firstLine="0"/>
        <w:rPr/>
      </w:pPr>
      <w:r w:rsidDel="00000000" w:rsidR="00000000" w:rsidRPr="00000000">
        <w:rPr>
          <w:rtl w:val="0"/>
        </w:rPr>
        <w:t xml:space="preserve">Richiesta di amicizia ricevuta</w:t>
      </w:r>
    </w:p>
    <w:p w:rsidR="00000000" w:rsidDel="00000000" w:rsidP="00000000" w:rsidRDefault="00000000" w:rsidRPr="00000000" w14:paraId="000003F4">
      <w:pPr>
        <w:pStyle w:val="Heading4"/>
        <w:rPr/>
      </w:pPr>
      <w:bookmarkStart w:colFirst="0" w:colLast="0" w:name="_7vpryipizd8q" w:id="293"/>
      <w:bookmarkEnd w:id="293"/>
      <w:r w:rsidDel="00000000" w:rsidR="00000000" w:rsidRPr="00000000">
        <w:rPr>
          <w:rtl w:val="0"/>
        </w:rPr>
        <w:t xml:space="preserve">3.2.55.3 Elaborazione</w:t>
      </w:r>
    </w:p>
    <w:p w:rsidR="00000000" w:rsidDel="00000000" w:rsidP="00000000" w:rsidRDefault="00000000" w:rsidRPr="00000000" w14:paraId="000003F5">
      <w:pPr>
        <w:rPr/>
      </w:pPr>
      <w:r w:rsidDel="00000000" w:rsidR="00000000" w:rsidRPr="00000000">
        <w:rPr>
          <w:rtl w:val="0"/>
        </w:rPr>
        <w:tab/>
        <w:tab/>
        <w:t xml:space="preserve">L’utente approva la richiesta di amicizia, L'utente rifiuta non succede nulla</w:t>
      </w:r>
    </w:p>
    <w:p w:rsidR="00000000" w:rsidDel="00000000" w:rsidP="00000000" w:rsidRDefault="00000000" w:rsidRPr="00000000" w14:paraId="000003F6">
      <w:pPr>
        <w:pStyle w:val="Heading4"/>
        <w:rPr/>
      </w:pPr>
      <w:bookmarkStart w:colFirst="0" w:colLast="0" w:name="_mxxh8joo2nys" w:id="294"/>
      <w:bookmarkEnd w:id="294"/>
      <w:r w:rsidDel="00000000" w:rsidR="00000000" w:rsidRPr="00000000">
        <w:rPr>
          <w:rtl w:val="0"/>
        </w:rPr>
        <w:t xml:space="preserve">3.2.55.4 Output</w:t>
      </w:r>
    </w:p>
    <w:p w:rsidR="00000000" w:rsidDel="00000000" w:rsidP="00000000" w:rsidRDefault="00000000" w:rsidRPr="00000000" w14:paraId="000003F7">
      <w:pPr>
        <w:ind w:left="1440" w:firstLine="0"/>
        <w:rPr/>
      </w:pPr>
      <w:r w:rsidDel="00000000" w:rsidR="00000000" w:rsidRPr="00000000">
        <w:rPr>
          <w:rtl w:val="0"/>
        </w:rPr>
        <w:t xml:space="preserve">Aggiunta dell’utente (il quale ha inviato la richiesta) nella lista amici dell’utente che ha accettato la richiesta, e viceversa.</w:t>
      </w:r>
    </w:p>
    <w:p w:rsidR="00000000" w:rsidDel="00000000" w:rsidP="00000000" w:rsidRDefault="00000000" w:rsidRPr="00000000" w14:paraId="000003F8">
      <w:pPr>
        <w:ind w:left="1440" w:firstLine="0"/>
        <w:rPr/>
      </w:pPr>
      <w:r w:rsidDel="00000000" w:rsidR="00000000" w:rsidRPr="00000000">
        <w:rPr>
          <w:rtl w:val="0"/>
        </w:rPr>
      </w:r>
    </w:p>
    <w:p w:rsidR="00000000" w:rsidDel="00000000" w:rsidP="00000000" w:rsidRDefault="00000000" w:rsidRPr="00000000" w14:paraId="000003F9">
      <w:pPr>
        <w:pStyle w:val="Heading3"/>
        <w:rPr/>
      </w:pPr>
      <w:bookmarkStart w:colFirst="0" w:colLast="0" w:name="_2vqvheg0bx43" w:id="295"/>
      <w:bookmarkEnd w:id="295"/>
      <w:r w:rsidDel="00000000" w:rsidR="00000000" w:rsidRPr="00000000">
        <w:rPr>
          <w:rtl w:val="0"/>
        </w:rPr>
        <w:t xml:space="preserve">3.2.56 Rimuovere amicizie</w:t>
      </w:r>
      <w:r w:rsidDel="00000000" w:rsidR="00000000" w:rsidRPr="00000000">
        <w:rPr>
          <w:rtl w:val="0"/>
        </w:rPr>
      </w:r>
    </w:p>
    <w:p w:rsidR="00000000" w:rsidDel="00000000" w:rsidP="00000000" w:rsidRDefault="00000000" w:rsidRPr="00000000" w14:paraId="000003FA">
      <w:pPr>
        <w:pStyle w:val="Heading4"/>
        <w:rPr/>
      </w:pPr>
      <w:bookmarkStart w:colFirst="0" w:colLast="0" w:name="_z4n1vjiifcu4" w:id="296"/>
      <w:bookmarkEnd w:id="296"/>
      <w:r w:rsidDel="00000000" w:rsidR="00000000" w:rsidRPr="00000000">
        <w:rPr>
          <w:rtl w:val="0"/>
        </w:rPr>
        <w:t xml:space="preserve">3.2.56.1 Introduzione</w:t>
      </w:r>
    </w:p>
    <w:p w:rsidR="00000000" w:rsidDel="00000000" w:rsidP="00000000" w:rsidRDefault="00000000" w:rsidRPr="00000000" w14:paraId="000003FB">
      <w:pPr>
        <w:ind w:left="1440" w:firstLine="0"/>
        <w:rPr/>
      </w:pPr>
      <w:r w:rsidDel="00000000" w:rsidR="00000000" w:rsidRPr="00000000">
        <w:rPr>
          <w:rtl w:val="0"/>
        </w:rPr>
        <w:t xml:space="preserve">Consente di rimuovere un utente dalla lista amici.</w:t>
      </w:r>
    </w:p>
    <w:p w:rsidR="00000000" w:rsidDel="00000000" w:rsidP="00000000" w:rsidRDefault="00000000" w:rsidRPr="00000000" w14:paraId="000003FC">
      <w:pPr>
        <w:pStyle w:val="Heading4"/>
        <w:rPr/>
      </w:pPr>
      <w:bookmarkStart w:colFirst="0" w:colLast="0" w:name="_yco8buupzy8w" w:id="297"/>
      <w:bookmarkEnd w:id="297"/>
      <w:r w:rsidDel="00000000" w:rsidR="00000000" w:rsidRPr="00000000">
        <w:rPr>
          <w:rtl w:val="0"/>
        </w:rPr>
        <w:t xml:space="preserve">3.2.56.2 Input</w:t>
      </w:r>
    </w:p>
    <w:p w:rsidR="00000000" w:rsidDel="00000000" w:rsidP="00000000" w:rsidRDefault="00000000" w:rsidRPr="00000000" w14:paraId="000003FD">
      <w:pPr>
        <w:ind w:left="1440" w:firstLine="0"/>
        <w:rPr/>
      </w:pPr>
      <w:r w:rsidDel="00000000" w:rsidR="00000000" w:rsidRPr="00000000">
        <w:rPr>
          <w:rtl w:val="0"/>
        </w:rPr>
        <w:t xml:space="preserve">Utente da rimuovere</w:t>
      </w:r>
    </w:p>
    <w:p w:rsidR="00000000" w:rsidDel="00000000" w:rsidP="00000000" w:rsidRDefault="00000000" w:rsidRPr="00000000" w14:paraId="000003FE">
      <w:pPr>
        <w:pStyle w:val="Heading4"/>
        <w:rPr/>
      </w:pPr>
      <w:bookmarkStart w:colFirst="0" w:colLast="0" w:name="_zc6lblkqqi2v" w:id="298"/>
      <w:bookmarkEnd w:id="298"/>
      <w:r w:rsidDel="00000000" w:rsidR="00000000" w:rsidRPr="00000000">
        <w:rPr>
          <w:rtl w:val="0"/>
        </w:rPr>
        <w:t xml:space="preserve">3.2.56.3 Elaborazione</w:t>
      </w:r>
    </w:p>
    <w:p w:rsidR="00000000" w:rsidDel="00000000" w:rsidP="00000000" w:rsidRDefault="00000000" w:rsidRPr="00000000" w14:paraId="000003FF">
      <w:pPr>
        <w:ind w:left="1440" w:firstLine="0"/>
        <w:rPr/>
      </w:pPr>
      <w:r w:rsidDel="00000000" w:rsidR="00000000" w:rsidRPr="00000000">
        <w:rPr>
          <w:rtl w:val="0"/>
        </w:rPr>
        <w:t xml:space="preserve">Si verifica che l’amico da rimuovere sia un’amico dell’utente che sta rimuovendo, altrimenti operazione non effettuabile</w:t>
      </w:r>
    </w:p>
    <w:p w:rsidR="00000000" w:rsidDel="00000000" w:rsidP="00000000" w:rsidRDefault="00000000" w:rsidRPr="00000000" w14:paraId="00000400">
      <w:pPr>
        <w:pStyle w:val="Heading4"/>
        <w:rPr/>
      </w:pPr>
      <w:bookmarkStart w:colFirst="0" w:colLast="0" w:name="_mp4y253sujz2" w:id="299"/>
      <w:bookmarkEnd w:id="299"/>
      <w:r w:rsidDel="00000000" w:rsidR="00000000" w:rsidRPr="00000000">
        <w:rPr>
          <w:rtl w:val="0"/>
        </w:rPr>
        <w:t xml:space="preserve">3.2.56.4 Output</w:t>
      </w:r>
    </w:p>
    <w:p w:rsidR="00000000" w:rsidDel="00000000" w:rsidP="00000000" w:rsidRDefault="00000000" w:rsidRPr="00000000" w14:paraId="00000401">
      <w:pPr>
        <w:ind w:left="1440" w:firstLine="0"/>
        <w:rPr/>
      </w:pPr>
      <w:r w:rsidDel="00000000" w:rsidR="00000000" w:rsidRPr="00000000">
        <w:rPr>
          <w:rtl w:val="0"/>
        </w:rPr>
        <w:t xml:space="preserve">Rimozione amicizia da entrambi gli utenti</w:t>
      </w:r>
    </w:p>
    <w:p w:rsidR="00000000" w:rsidDel="00000000" w:rsidP="00000000" w:rsidRDefault="00000000" w:rsidRPr="00000000" w14:paraId="00000402">
      <w:pPr>
        <w:ind w:left="1440" w:firstLine="0"/>
        <w:rPr/>
      </w:pPr>
      <w:r w:rsidDel="00000000" w:rsidR="00000000" w:rsidRPr="00000000">
        <w:rPr>
          <w:rtl w:val="0"/>
        </w:rPr>
      </w:r>
    </w:p>
    <w:p w:rsidR="00000000" w:rsidDel="00000000" w:rsidP="00000000" w:rsidRDefault="00000000" w:rsidRPr="00000000" w14:paraId="00000403">
      <w:pPr>
        <w:pStyle w:val="Heading3"/>
        <w:rPr/>
      </w:pPr>
      <w:bookmarkStart w:colFirst="0" w:colLast="0" w:name="_sgmuwfkd2xl5" w:id="300"/>
      <w:bookmarkEnd w:id="300"/>
      <w:r w:rsidDel="00000000" w:rsidR="00000000" w:rsidRPr="00000000">
        <w:rPr>
          <w:rtl w:val="0"/>
        </w:rPr>
        <w:t xml:space="preserve">3.2.57 </w:t>
      </w:r>
      <w:r w:rsidDel="00000000" w:rsidR="00000000" w:rsidRPr="00000000">
        <w:rPr>
          <w:rtl w:val="0"/>
        </w:rPr>
        <w:t xml:space="preserve">Ricerca utenti</w:t>
      </w:r>
      <w:r w:rsidDel="00000000" w:rsidR="00000000" w:rsidRPr="00000000">
        <w:rPr>
          <w:rtl w:val="0"/>
        </w:rPr>
      </w:r>
    </w:p>
    <w:p w:rsidR="00000000" w:rsidDel="00000000" w:rsidP="00000000" w:rsidRDefault="00000000" w:rsidRPr="00000000" w14:paraId="00000404">
      <w:pPr>
        <w:pStyle w:val="Heading4"/>
        <w:rPr/>
      </w:pPr>
      <w:bookmarkStart w:colFirst="0" w:colLast="0" w:name="_di7rmjtqanmd" w:id="301"/>
      <w:bookmarkEnd w:id="301"/>
      <w:r w:rsidDel="00000000" w:rsidR="00000000" w:rsidRPr="00000000">
        <w:rPr>
          <w:rtl w:val="0"/>
        </w:rPr>
        <w:t xml:space="preserve">3.2.57.1 Introduzione</w:t>
      </w:r>
    </w:p>
    <w:p w:rsidR="00000000" w:rsidDel="00000000" w:rsidP="00000000" w:rsidRDefault="00000000" w:rsidRPr="00000000" w14:paraId="00000405">
      <w:pPr>
        <w:ind w:left="1440" w:firstLine="0"/>
        <w:rPr/>
      </w:pPr>
      <w:r w:rsidDel="00000000" w:rsidR="00000000" w:rsidRPr="00000000">
        <w:rPr>
          <w:rtl w:val="0"/>
        </w:rPr>
        <w:t xml:space="preserve">Requisito che soddisfa la necessità dell’utente di ricercare un altro utente registrato all’applicazione.</w:t>
      </w:r>
    </w:p>
    <w:p w:rsidR="00000000" w:rsidDel="00000000" w:rsidP="00000000" w:rsidRDefault="00000000" w:rsidRPr="00000000" w14:paraId="00000406">
      <w:pPr>
        <w:pStyle w:val="Heading4"/>
        <w:rPr/>
      </w:pPr>
      <w:bookmarkStart w:colFirst="0" w:colLast="0" w:name="_krqp3brjuchh" w:id="302"/>
      <w:bookmarkEnd w:id="302"/>
      <w:r w:rsidDel="00000000" w:rsidR="00000000" w:rsidRPr="00000000">
        <w:rPr>
          <w:rtl w:val="0"/>
        </w:rPr>
        <w:t xml:space="preserve">3.2.57.2 Input</w:t>
      </w:r>
    </w:p>
    <w:p w:rsidR="00000000" w:rsidDel="00000000" w:rsidP="00000000" w:rsidRDefault="00000000" w:rsidRPr="00000000" w14:paraId="00000407">
      <w:pPr>
        <w:ind w:left="1440" w:firstLine="0"/>
        <w:rPr/>
      </w:pPr>
      <w:r w:rsidDel="00000000" w:rsidR="00000000" w:rsidRPr="00000000">
        <w:rPr>
          <w:rtl w:val="0"/>
        </w:rPr>
        <w:t xml:space="preserve">Username di un utente.</w:t>
      </w:r>
    </w:p>
    <w:p w:rsidR="00000000" w:rsidDel="00000000" w:rsidP="00000000" w:rsidRDefault="00000000" w:rsidRPr="00000000" w14:paraId="00000408">
      <w:pPr>
        <w:pStyle w:val="Heading4"/>
        <w:rPr/>
      </w:pPr>
      <w:bookmarkStart w:colFirst="0" w:colLast="0" w:name="_ayrxrtmtzvh9" w:id="303"/>
      <w:bookmarkEnd w:id="303"/>
      <w:r w:rsidDel="00000000" w:rsidR="00000000" w:rsidRPr="00000000">
        <w:rPr>
          <w:rtl w:val="0"/>
        </w:rPr>
        <w:t xml:space="preserve">3.2.57.3 Elaborazione</w:t>
      </w:r>
    </w:p>
    <w:p w:rsidR="00000000" w:rsidDel="00000000" w:rsidP="00000000" w:rsidRDefault="00000000" w:rsidRPr="00000000" w14:paraId="00000409">
      <w:pPr>
        <w:ind w:left="1440" w:firstLine="0"/>
        <w:rPr/>
      </w:pPr>
      <w:r w:rsidDel="00000000" w:rsidR="00000000" w:rsidRPr="00000000">
        <w:rPr>
          <w:rtl w:val="0"/>
        </w:rPr>
        <w:t xml:space="preserve">L’utente avvia una ricerca tramite username, se non trova alcuna corrispondenza con lo username fornito allora la ricerca non è andata a buon fine</w:t>
      </w:r>
    </w:p>
    <w:p w:rsidR="00000000" w:rsidDel="00000000" w:rsidP="00000000" w:rsidRDefault="00000000" w:rsidRPr="00000000" w14:paraId="0000040A">
      <w:pPr>
        <w:pStyle w:val="Heading4"/>
        <w:rPr/>
      </w:pPr>
      <w:bookmarkStart w:colFirst="0" w:colLast="0" w:name="_wr37vmqf2hu0" w:id="304"/>
      <w:bookmarkEnd w:id="304"/>
      <w:r w:rsidDel="00000000" w:rsidR="00000000" w:rsidRPr="00000000">
        <w:rPr>
          <w:rtl w:val="0"/>
        </w:rPr>
        <w:t xml:space="preserve">3.2.57.4 Output</w:t>
      </w:r>
    </w:p>
    <w:p w:rsidR="00000000" w:rsidDel="00000000" w:rsidP="00000000" w:rsidRDefault="00000000" w:rsidRPr="00000000" w14:paraId="0000040B">
      <w:pPr>
        <w:ind w:left="1440" w:firstLine="0"/>
        <w:rPr/>
      </w:pPr>
      <w:r w:rsidDel="00000000" w:rsidR="00000000" w:rsidRPr="00000000">
        <w:rPr>
          <w:rtl w:val="0"/>
        </w:rPr>
        <w:t xml:space="preserve">Utente ricercato</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pStyle w:val="Heading3"/>
        <w:rPr>
          <w:b w:val="1"/>
        </w:rPr>
      </w:pPr>
      <w:bookmarkStart w:colFirst="0" w:colLast="0" w:name="_9d87h5p36nf2" w:id="305"/>
      <w:bookmarkEnd w:id="305"/>
      <w:r w:rsidDel="00000000" w:rsidR="00000000" w:rsidRPr="00000000">
        <w:rPr>
          <w:b w:val="1"/>
          <w:rtl w:val="0"/>
        </w:rPr>
        <w:t xml:space="preserve">3.2.58 Iscrizione a premium</w:t>
      </w:r>
    </w:p>
    <w:p w:rsidR="00000000" w:rsidDel="00000000" w:rsidP="00000000" w:rsidRDefault="00000000" w:rsidRPr="00000000" w14:paraId="0000040E">
      <w:pPr>
        <w:pStyle w:val="Heading4"/>
        <w:rPr/>
      </w:pPr>
      <w:bookmarkStart w:colFirst="0" w:colLast="0" w:name="_imobcnxh9kpb" w:id="306"/>
      <w:bookmarkEnd w:id="306"/>
      <w:r w:rsidDel="00000000" w:rsidR="00000000" w:rsidRPr="00000000">
        <w:rPr>
          <w:rtl w:val="0"/>
        </w:rPr>
        <w:t xml:space="preserve">3.2.58.1  Introduzione</w:t>
      </w:r>
    </w:p>
    <w:p w:rsidR="00000000" w:rsidDel="00000000" w:rsidP="00000000" w:rsidRDefault="00000000" w:rsidRPr="00000000" w14:paraId="0000040F">
      <w:pPr>
        <w:ind w:left="1440" w:firstLine="0"/>
        <w:rPr/>
      </w:pPr>
      <w:r w:rsidDel="00000000" w:rsidR="00000000" w:rsidRPr="00000000">
        <w:rPr>
          <w:rtl w:val="0"/>
        </w:rPr>
        <w:t xml:space="preserve">Permette all’utente di passare dalla versione base dell’applicazione ad una versione avanzata</w:t>
      </w:r>
    </w:p>
    <w:p w:rsidR="00000000" w:rsidDel="00000000" w:rsidP="00000000" w:rsidRDefault="00000000" w:rsidRPr="00000000" w14:paraId="00000410">
      <w:pPr>
        <w:pStyle w:val="Heading4"/>
        <w:rPr/>
      </w:pPr>
      <w:bookmarkStart w:colFirst="0" w:colLast="0" w:name="_iyrk992999o" w:id="307"/>
      <w:bookmarkEnd w:id="307"/>
      <w:r w:rsidDel="00000000" w:rsidR="00000000" w:rsidRPr="00000000">
        <w:rPr>
          <w:rtl w:val="0"/>
        </w:rPr>
        <w:t xml:space="preserve">3.2.58.2 Input</w:t>
      </w:r>
    </w:p>
    <w:p w:rsidR="00000000" w:rsidDel="00000000" w:rsidP="00000000" w:rsidRDefault="00000000" w:rsidRPr="00000000" w14:paraId="00000411">
      <w:pPr>
        <w:rPr/>
      </w:pPr>
      <w:r w:rsidDel="00000000" w:rsidR="00000000" w:rsidRPr="00000000">
        <w:rPr>
          <w:rtl w:val="0"/>
        </w:rPr>
        <w:tab/>
        <w:tab/>
      </w:r>
      <w:r w:rsidDel="00000000" w:rsidR="00000000" w:rsidRPr="00000000">
        <w:rPr>
          <w:rtl w:val="0"/>
        </w:rPr>
        <w:t xml:space="preserve">Decisione dell’utente</w:t>
      </w:r>
      <w:r w:rsidDel="00000000" w:rsidR="00000000" w:rsidRPr="00000000">
        <w:rPr>
          <w:rtl w:val="0"/>
        </w:rPr>
      </w:r>
    </w:p>
    <w:p w:rsidR="00000000" w:rsidDel="00000000" w:rsidP="00000000" w:rsidRDefault="00000000" w:rsidRPr="00000000" w14:paraId="00000412">
      <w:pPr>
        <w:pStyle w:val="Heading4"/>
        <w:rPr/>
      </w:pPr>
      <w:bookmarkStart w:colFirst="0" w:colLast="0" w:name="_ezuy4zmc572t" w:id="308"/>
      <w:bookmarkEnd w:id="308"/>
      <w:r w:rsidDel="00000000" w:rsidR="00000000" w:rsidRPr="00000000">
        <w:rPr>
          <w:rtl w:val="0"/>
        </w:rPr>
        <w:t xml:space="preserve">3.2.58.3 Elaborazione</w:t>
      </w:r>
    </w:p>
    <w:p w:rsidR="00000000" w:rsidDel="00000000" w:rsidP="00000000" w:rsidRDefault="00000000" w:rsidRPr="00000000" w14:paraId="00000413">
      <w:pPr>
        <w:ind w:left="1440" w:firstLine="0"/>
        <w:rPr/>
      </w:pPr>
      <w:r w:rsidDel="00000000" w:rsidR="00000000" w:rsidRPr="00000000">
        <w:rPr>
          <w:rtl w:val="0"/>
        </w:rPr>
        <w:t xml:space="preserve">Prelievo del denaro da un conto per pagare l’abbonamento</w:t>
      </w:r>
    </w:p>
    <w:p w:rsidR="00000000" w:rsidDel="00000000" w:rsidP="00000000" w:rsidRDefault="00000000" w:rsidRPr="00000000" w14:paraId="00000414">
      <w:pPr>
        <w:pStyle w:val="Heading4"/>
        <w:rPr/>
      </w:pPr>
      <w:bookmarkStart w:colFirst="0" w:colLast="0" w:name="_uc3jvuer1uoa" w:id="309"/>
      <w:bookmarkEnd w:id="309"/>
      <w:r w:rsidDel="00000000" w:rsidR="00000000" w:rsidRPr="00000000">
        <w:rPr>
          <w:rtl w:val="0"/>
        </w:rPr>
        <w:t xml:space="preserve">3.2.58.4 Output</w:t>
      </w:r>
    </w:p>
    <w:p w:rsidR="00000000" w:rsidDel="00000000" w:rsidP="00000000" w:rsidRDefault="00000000" w:rsidRPr="00000000" w14:paraId="00000415">
      <w:pPr>
        <w:rPr/>
      </w:pPr>
      <w:r w:rsidDel="00000000" w:rsidR="00000000" w:rsidRPr="00000000">
        <w:rPr>
          <w:rtl w:val="0"/>
        </w:rPr>
        <w:tab/>
        <w:tab/>
        <w:t xml:space="preserve">Funzionalità aggiuntive per l’utente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pStyle w:val="Heading3"/>
        <w:ind w:firstLine="720"/>
        <w:rPr/>
      </w:pPr>
      <w:bookmarkStart w:colFirst="0" w:colLast="0" w:name="_od79knelug41" w:id="310"/>
      <w:bookmarkEnd w:id="310"/>
      <w:r w:rsidDel="00000000" w:rsidR="00000000" w:rsidRPr="00000000">
        <w:rPr>
          <w:rtl w:val="0"/>
        </w:rPr>
        <w:t xml:space="preserve">3.2.59 Disdire l’abbonamento</w:t>
      </w:r>
    </w:p>
    <w:p w:rsidR="00000000" w:rsidDel="00000000" w:rsidP="00000000" w:rsidRDefault="00000000" w:rsidRPr="00000000" w14:paraId="00000418">
      <w:pPr>
        <w:pStyle w:val="Heading4"/>
        <w:rPr/>
      </w:pPr>
      <w:bookmarkStart w:colFirst="0" w:colLast="0" w:name="_13qr7mfduz2x" w:id="311"/>
      <w:bookmarkEnd w:id="311"/>
      <w:r w:rsidDel="00000000" w:rsidR="00000000" w:rsidRPr="00000000">
        <w:rPr>
          <w:rtl w:val="0"/>
        </w:rPr>
        <w:t xml:space="preserve">3.2.59.1  Introduzione</w:t>
      </w:r>
    </w:p>
    <w:p w:rsidR="00000000" w:rsidDel="00000000" w:rsidP="00000000" w:rsidRDefault="00000000" w:rsidRPr="00000000" w14:paraId="00000419">
      <w:pPr>
        <w:ind w:left="1440" w:firstLine="0"/>
        <w:rPr/>
      </w:pPr>
      <w:r w:rsidDel="00000000" w:rsidR="00000000" w:rsidRPr="00000000">
        <w:rPr>
          <w:rtl w:val="0"/>
        </w:rPr>
        <w:t xml:space="preserve">Permette all’utente di disdire l’abbonamento alla versione premium</w:t>
      </w:r>
    </w:p>
    <w:p w:rsidR="00000000" w:rsidDel="00000000" w:rsidP="00000000" w:rsidRDefault="00000000" w:rsidRPr="00000000" w14:paraId="0000041A">
      <w:pPr>
        <w:pStyle w:val="Heading4"/>
        <w:rPr/>
      </w:pPr>
      <w:bookmarkStart w:colFirst="0" w:colLast="0" w:name="_41rrihpbzl1u" w:id="312"/>
      <w:bookmarkEnd w:id="312"/>
      <w:r w:rsidDel="00000000" w:rsidR="00000000" w:rsidRPr="00000000">
        <w:rPr>
          <w:rtl w:val="0"/>
        </w:rPr>
        <w:t xml:space="preserve">3.2.59.2 Input</w:t>
      </w:r>
    </w:p>
    <w:p w:rsidR="00000000" w:rsidDel="00000000" w:rsidP="00000000" w:rsidRDefault="00000000" w:rsidRPr="00000000" w14:paraId="0000041B">
      <w:pPr>
        <w:rPr/>
      </w:pPr>
      <w:r w:rsidDel="00000000" w:rsidR="00000000" w:rsidRPr="00000000">
        <w:rPr>
          <w:rtl w:val="0"/>
        </w:rPr>
        <w:tab/>
        <w:tab/>
      </w:r>
      <w:r w:rsidDel="00000000" w:rsidR="00000000" w:rsidRPr="00000000">
        <w:rPr>
          <w:rtl w:val="0"/>
        </w:rPr>
        <w:t xml:space="preserve">Decisione dell’utente di non proseguire con il piano avanzato</w:t>
      </w:r>
      <w:r w:rsidDel="00000000" w:rsidR="00000000" w:rsidRPr="00000000">
        <w:rPr>
          <w:rtl w:val="0"/>
        </w:rPr>
      </w:r>
    </w:p>
    <w:p w:rsidR="00000000" w:rsidDel="00000000" w:rsidP="00000000" w:rsidRDefault="00000000" w:rsidRPr="00000000" w14:paraId="0000041C">
      <w:pPr>
        <w:pStyle w:val="Heading4"/>
        <w:rPr/>
      </w:pPr>
      <w:bookmarkStart w:colFirst="0" w:colLast="0" w:name="_fa4u60lyioyb" w:id="313"/>
      <w:bookmarkEnd w:id="313"/>
      <w:r w:rsidDel="00000000" w:rsidR="00000000" w:rsidRPr="00000000">
        <w:rPr>
          <w:rtl w:val="0"/>
        </w:rPr>
        <w:t xml:space="preserve">3.2.59.3 Elaborazione</w:t>
      </w:r>
    </w:p>
    <w:p w:rsidR="00000000" w:rsidDel="00000000" w:rsidP="00000000" w:rsidRDefault="00000000" w:rsidRPr="00000000" w14:paraId="0000041D">
      <w:pPr>
        <w:ind w:left="1440" w:firstLine="0"/>
        <w:rPr/>
      </w:pPr>
      <w:r w:rsidDel="00000000" w:rsidR="00000000" w:rsidRPr="00000000">
        <w:rPr>
          <w:rtl w:val="0"/>
        </w:rPr>
        <w:t xml:space="preserve">Annullamento dell’iscrizione da parte dell’utente, con relativa motivazione facoltativa</w:t>
      </w:r>
    </w:p>
    <w:p w:rsidR="00000000" w:rsidDel="00000000" w:rsidP="00000000" w:rsidRDefault="00000000" w:rsidRPr="00000000" w14:paraId="0000041E">
      <w:pPr>
        <w:pStyle w:val="Heading4"/>
        <w:rPr/>
      </w:pPr>
      <w:bookmarkStart w:colFirst="0" w:colLast="0" w:name="_76y2m6llrbmr" w:id="314"/>
      <w:bookmarkEnd w:id="314"/>
      <w:r w:rsidDel="00000000" w:rsidR="00000000" w:rsidRPr="00000000">
        <w:rPr>
          <w:rtl w:val="0"/>
        </w:rPr>
        <w:t xml:space="preserve">3.2.59.4 Output</w:t>
      </w:r>
    </w:p>
    <w:p w:rsidR="00000000" w:rsidDel="00000000" w:rsidP="00000000" w:rsidRDefault="00000000" w:rsidRPr="00000000" w14:paraId="0000041F">
      <w:pPr>
        <w:rPr/>
      </w:pPr>
      <w:r w:rsidDel="00000000" w:rsidR="00000000" w:rsidRPr="00000000">
        <w:rPr>
          <w:rtl w:val="0"/>
        </w:rPr>
        <w:tab/>
        <w:tab/>
        <w:t xml:space="preserve">Account base</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pStyle w:val="Heading3"/>
        <w:rPr>
          <w:b w:val="1"/>
        </w:rPr>
      </w:pPr>
      <w:bookmarkStart w:colFirst="0" w:colLast="0" w:name="_gimdce5waqbb" w:id="315"/>
      <w:bookmarkEnd w:id="315"/>
      <w:r w:rsidDel="00000000" w:rsidR="00000000" w:rsidRPr="00000000">
        <w:rPr>
          <w:b w:val="1"/>
          <w:rtl w:val="0"/>
        </w:rPr>
        <w:t xml:space="preserve">3.2.60 Rinnovo</w:t>
      </w:r>
      <w:r w:rsidDel="00000000" w:rsidR="00000000" w:rsidRPr="00000000">
        <w:rPr>
          <w:b w:val="1"/>
          <w:rtl w:val="0"/>
        </w:rPr>
        <w:t xml:space="preserve"> della versione premium</w:t>
      </w:r>
      <w:r w:rsidDel="00000000" w:rsidR="00000000" w:rsidRPr="00000000">
        <w:rPr>
          <w:rtl w:val="0"/>
        </w:rPr>
      </w:r>
    </w:p>
    <w:p w:rsidR="00000000" w:rsidDel="00000000" w:rsidP="00000000" w:rsidRDefault="00000000" w:rsidRPr="00000000" w14:paraId="00000422">
      <w:pPr>
        <w:pStyle w:val="Heading4"/>
        <w:rPr/>
      </w:pPr>
      <w:bookmarkStart w:colFirst="0" w:colLast="0" w:name="_xdiu7y32757t" w:id="316"/>
      <w:bookmarkEnd w:id="316"/>
      <w:r w:rsidDel="00000000" w:rsidR="00000000" w:rsidRPr="00000000">
        <w:rPr>
          <w:rtl w:val="0"/>
        </w:rPr>
        <w:t xml:space="preserve">3.2.60.1  Introduzione</w:t>
      </w:r>
    </w:p>
    <w:p w:rsidR="00000000" w:rsidDel="00000000" w:rsidP="00000000" w:rsidRDefault="00000000" w:rsidRPr="00000000" w14:paraId="00000423">
      <w:pPr>
        <w:ind w:left="1440" w:firstLine="0"/>
        <w:rPr/>
      </w:pPr>
      <w:r w:rsidDel="00000000" w:rsidR="00000000" w:rsidRPr="00000000">
        <w:rPr>
          <w:rtl w:val="0"/>
        </w:rPr>
        <w:t xml:space="preserve">Con cadenza annuale/mensile, verrà rinnovato l’abbonamento, a meno che l’utente non lo abbia disdetto prima del rinnovo</w:t>
      </w:r>
    </w:p>
    <w:p w:rsidR="00000000" w:rsidDel="00000000" w:rsidP="00000000" w:rsidRDefault="00000000" w:rsidRPr="00000000" w14:paraId="00000424">
      <w:pPr>
        <w:pStyle w:val="Heading4"/>
        <w:rPr/>
      </w:pPr>
      <w:bookmarkStart w:colFirst="0" w:colLast="0" w:name="_rk4llpz9zmd1" w:id="317"/>
      <w:bookmarkEnd w:id="317"/>
      <w:r w:rsidDel="00000000" w:rsidR="00000000" w:rsidRPr="00000000">
        <w:rPr>
          <w:rtl w:val="0"/>
        </w:rPr>
        <w:t xml:space="preserve">3.2.60.2 Input</w:t>
      </w:r>
    </w:p>
    <w:p w:rsidR="00000000" w:rsidDel="00000000" w:rsidP="00000000" w:rsidRDefault="00000000" w:rsidRPr="00000000" w14:paraId="00000425">
      <w:pPr>
        <w:rPr/>
      </w:pPr>
      <w:r w:rsidDel="00000000" w:rsidR="00000000" w:rsidRPr="00000000">
        <w:rPr>
          <w:rtl w:val="0"/>
        </w:rPr>
        <w:tab/>
        <w:tab/>
        <w:t xml:space="preserve">Scadenza dell’abbonamento</w:t>
      </w:r>
    </w:p>
    <w:p w:rsidR="00000000" w:rsidDel="00000000" w:rsidP="00000000" w:rsidRDefault="00000000" w:rsidRPr="00000000" w14:paraId="00000426">
      <w:pPr>
        <w:pStyle w:val="Heading4"/>
        <w:rPr/>
      </w:pPr>
      <w:bookmarkStart w:colFirst="0" w:colLast="0" w:name="_8p3ypn3om96p" w:id="318"/>
      <w:bookmarkEnd w:id="318"/>
      <w:r w:rsidDel="00000000" w:rsidR="00000000" w:rsidRPr="00000000">
        <w:rPr>
          <w:rtl w:val="0"/>
        </w:rPr>
        <w:t xml:space="preserve">3.2.60.3 Elaborazione</w:t>
      </w:r>
    </w:p>
    <w:p w:rsidR="00000000" w:rsidDel="00000000" w:rsidP="00000000" w:rsidRDefault="00000000" w:rsidRPr="00000000" w14:paraId="00000427">
      <w:pPr>
        <w:ind w:left="1440" w:firstLine="0"/>
        <w:rPr/>
      </w:pPr>
      <w:r w:rsidDel="00000000" w:rsidR="00000000" w:rsidRPr="00000000">
        <w:rPr>
          <w:rtl w:val="0"/>
        </w:rPr>
        <w:t xml:space="preserve">Prelievo del denaro da un conto per rinnovare l’abbonamento. Nel caso in cui però l’utente abbia disdetto l’abbonamento, non verrà accreditata alcuna cifra</w:t>
      </w:r>
    </w:p>
    <w:p w:rsidR="00000000" w:rsidDel="00000000" w:rsidP="00000000" w:rsidRDefault="00000000" w:rsidRPr="00000000" w14:paraId="00000428">
      <w:pPr>
        <w:pStyle w:val="Heading4"/>
        <w:rPr/>
      </w:pPr>
      <w:bookmarkStart w:colFirst="0" w:colLast="0" w:name="_mxw0zgrd4ja9" w:id="319"/>
      <w:bookmarkEnd w:id="319"/>
      <w:r w:rsidDel="00000000" w:rsidR="00000000" w:rsidRPr="00000000">
        <w:rPr>
          <w:rtl w:val="0"/>
        </w:rPr>
        <w:t xml:space="preserve">3.2.60.4 Output</w:t>
      </w:r>
    </w:p>
    <w:p w:rsidR="00000000" w:rsidDel="00000000" w:rsidP="00000000" w:rsidRDefault="00000000" w:rsidRPr="00000000" w14:paraId="00000429">
      <w:pPr>
        <w:rPr/>
      </w:pPr>
      <w:r w:rsidDel="00000000" w:rsidR="00000000" w:rsidRPr="00000000">
        <w:rPr>
          <w:rtl w:val="0"/>
        </w:rPr>
        <w:tab/>
        <w:tab/>
        <w:t xml:space="preserve">Rinnovo dell’abbonamento</w:t>
      </w: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pStyle w:val="Heading2"/>
        <w:ind w:left="0" w:firstLine="0"/>
        <w:rPr/>
      </w:pPr>
      <w:bookmarkStart w:colFirst="0" w:colLast="0" w:name="_yuf13spnzpb1" w:id="320"/>
      <w:bookmarkEnd w:id="320"/>
      <w:r w:rsidDel="00000000" w:rsidR="00000000" w:rsidRPr="00000000">
        <w:rPr>
          <w:rtl w:val="0"/>
        </w:rPr>
        <w:t xml:space="preserve">3.3 Requisiti non funzionali</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pStyle w:val="Heading3"/>
        <w:rPr/>
      </w:pPr>
      <w:bookmarkStart w:colFirst="0" w:colLast="0" w:name="_ntznqms0y16" w:id="321"/>
      <w:bookmarkEnd w:id="321"/>
      <w:r w:rsidDel="00000000" w:rsidR="00000000" w:rsidRPr="00000000">
        <w:rPr>
          <w:rtl w:val="0"/>
        </w:rPr>
        <w:t xml:space="preserve">3.3.1 MySql</w:t>
      </w:r>
    </w:p>
    <w:p w:rsidR="00000000" w:rsidDel="00000000" w:rsidP="00000000" w:rsidRDefault="00000000" w:rsidRPr="00000000" w14:paraId="0000042E">
      <w:pPr>
        <w:rPr/>
      </w:pPr>
      <w:r w:rsidDel="00000000" w:rsidR="00000000" w:rsidRPr="00000000">
        <w:rPr>
          <w:rtl w:val="0"/>
        </w:rPr>
        <w:tab/>
        <w:t xml:space="preserve">utilizzo di MySql per la persistenza dei dati </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pStyle w:val="Heading3"/>
        <w:rPr/>
      </w:pPr>
      <w:bookmarkStart w:colFirst="0" w:colLast="0" w:name="_vr2r8gd9hysx" w:id="322"/>
      <w:bookmarkEnd w:id="322"/>
      <w:r w:rsidDel="00000000" w:rsidR="00000000" w:rsidRPr="00000000">
        <w:rPr>
          <w:rtl w:val="0"/>
        </w:rPr>
        <w:t xml:space="preserve">3.3.2 Frame Work interfaccia</w:t>
      </w:r>
    </w:p>
    <w:p w:rsidR="00000000" w:rsidDel="00000000" w:rsidP="00000000" w:rsidRDefault="00000000" w:rsidRPr="00000000" w14:paraId="00000431">
      <w:pPr>
        <w:rPr/>
      </w:pPr>
      <w:r w:rsidDel="00000000" w:rsidR="00000000" w:rsidRPr="00000000">
        <w:rPr>
          <w:rtl w:val="0"/>
        </w:rPr>
        <w:tab/>
        <w:t xml:space="preserve">Utilizzo di “nome” per la creazione dell'interfaccia grafica </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pStyle w:val="Heading3"/>
        <w:rPr/>
      </w:pPr>
      <w:bookmarkStart w:colFirst="0" w:colLast="0" w:name="_3lphtnt02d0t" w:id="323"/>
      <w:bookmarkEnd w:id="323"/>
      <w:r w:rsidDel="00000000" w:rsidR="00000000" w:rsidRPr="00000000">
        <w:rPr>
          <w:rtl w:val="0"/>
        </w:rPr>
        <w:t xml:space="preserve">3.3.3 persistenza azioni utente</w:t>
      </w:r>
    </w:p>
    <w:p w:rsidR="00000000" w:rsidDel="00000000" w:rsidP="00000000" w:rsidRDefault="00000000" w:rsidRPr="00000000" w14:paraId="00000434">
      <w:pPr>
        <w:rPr/>
      </w:pPr>
      <w:r w:rsidDel="00000000" w:rsidR="00000000" w:rsidRPr="00000000">
        <w:rPr>
          <w:rtl w:val="0"/>
        </w:rPr>
        <w:tab/>
        <w:t xml:space="preserve">Ogni azione compiuta da un utente deve essere elaborata, anche con dati riferiti ad </w:t>
      </w:r>
    </w:p>
    <w:p w:rsidR="00000000" w:rsidDel="00000000" w:rsidP="00000000" w:rsidRDefault="00000000" w:rsidRPr="00000000" w14:paraId="00000435">
      <w:pPr>
        <w:ind w:firstLine="720"/>
        <w:rPr/>
      </w:pPr>
      <w:r w:rsidDel="00000000" w:rsidR="00000000" w:rsidRPr="00000000">
        <w:rPr>
          <w:rtl w:val="0"/>
        </w:rPr>
        <w:t xml:space="preserve">altri utenti nel caso dei gruppi,  e resa persistente sul DB solo dal lato client cosi da </w:t>
      </w:r>
    </w:p>
    <w:p w:rsidR="00000000" w:rsidDel="00000000" w:rsidP="00000000" w:rsidRDefault="00000000" w:rsidRPr="00000000" w14:paraId="00000436">
      <w:pPr>
        <w:ind w:left="720" w:firstLine="0"/>
        <w:rPr/>
      </w:pPr>
      <w:r w:rsidDel="00000000" w:rsidR="00000000" w:rsidRPr="00000000">
        <w:rPr>
          <w:rtl w:val="0"/>
        </w:rPr>
        <w:t xml:space="preserve">non aver bisogno di un lato server </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pStyle w:val="Heading4"/>
        <w:ind w:left="0" w:firstLine="0"/>
        <w:rPr/>
      </w:pPr>
      <w:bookmarkStart w:colFirst="0" w:colLast="0" w:name="_z17usqpgs07h" w:id="324"/>
      <w:bookmarkEnd w:id="324"/>
      <w:r w:rsidDel="00000000" w:rsidR="00000000" w:rsidRPr="00000000">
        <w:rPr>
          <w:rtl w:val="0"/>
        </w:rPr>
        <w:tab/>
      </w:r>
    </w:p>
    <w:p w:rsidR="00000000" w:rsidDel="00000000" w:rsidP="00000000" w:rsidRDefault="00000000" w:rsidRPr="00000000" w14:paraId="00000439">
      <w:pPr>
        <w:ind w:left="0" w:firstLine="0"/>
        <w:rPr/>
      </w:pPr>
      <w:r w:rsidDel="00000000" w:rsidR="00000000" w:rsidRPr="00000000">
        <w:rPr>
          <w:rtl w:val="0"/>
        </w:rPr>
      </w:r>
    </w:p>
    <w:p w:rsidR="00000000" w:rsidDel="00000000" w:rsidP="00000000" w:rsidRDefault="00000000" w:rsidRPr="00000000" w14:paraId="0000043A">
      <w:pPr>
        <w:ind w:left="0" w:firstLine="0"/>
        <w:rPr/>
      </w:pPr>
      <w:r w:rsidDel="00000000" w:rsidR="00000000" w:rsidRPr="00000000">
        <w:rPr>
          <w:rtl w:val="0"/>
        </w:rPr>
        <w:tab/>
      </w:r>
    </w:p>
    <w:p w:rsidR="00000000" w:rsidDel="00000000" w:rsidP="00000000" w:rsidRDefault="00000000" w:rsidRPr="00000000" w14:paraId="0000043B">
      <w:pPr>
        <w:ind w:left="0" w:firstLine="0"/>
        <w:rPr/>
      </w:pPr>
      <w:r w:rsidDel="00000000" w:rsidR="00000000" w:rsidRPr="00000000">
        <w:rPr>
          <w:rtl w:val="0"/>
        </w:rPr>
      </w:r>
    </w:p>
    <w:p w:rsidR="00000000" w:rsidDel="00000000" w:rsidP="00000000" w:rsidRDefault="00000000" w:rsidRPr="00000000" w14:paraId="0000043C">
      <w:pPr>
        <w:pStyle w:val="Heading2"/>
        <w:rPr/>
      </w:pPr>
      <w:bookmarkStart w:colFirst="0" w:colLast="0" w:name="_5msyccdvdz2m" w:id="325"/>
      <w:bookmarkEnd w:id="325"/>
      <w:r w:rsidDel="00000000" w:rsidR="00000000" w:rsidRPr="00000000">
        <w:rPr>
          <w:rtl w:val="0"/>
        </w:rPr>
        <w:tab/>
      </w:r>
    </w:p>
    <w:p w:rsidR="00000000" w:rsidDel="00000000" w:rsidP="00000000" w:rsidRDefault="00000000" w:rsidRPr="00000000" w14:paraId="0000043D">
      <w:pPr>
        <w:ind w:left="0" w:firstLine="0"/>
        <w:rPr/>
      </w:pPr>
      <w:r w:rsidDel="00000000" w:rsidR="00000000" w:rsidRPr="00000000">
        <w:rPr>
          <w:rtl w:val="0"/>
        </w:rPr>
      </w:r>
    </w:p>
    <w:p w:rsidR="00000000" w:rsidDel="00000000" w:rsidP="00000000" w:rsidRDefault="00000000" w:rsidRPr="00000000" w14:paraId="0000043E">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vide Rizzi" w:id="2" w:date="2024-12-27T16:04:13Z">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caBBo se fa?</w:t>
      </w:r>
    </w:p>
  </w:comment>
  <w:comment w:author="RICCARDO DEMARTINI" w:id="3" w:date="2024-12-28T13:29:43Z">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questo punto della documentazione la problematica di "come lo faccio in java" non ci deve essere (credo)</w:t>
      </w:r>
    </w:p>
  </w:comment>
  <w:comment w:author="Anonymous" w:id="4" w:date="2024-12-29T11:36:39Z">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sisi, ma di fatti e una domanda a tutti, come lo implementiamo</w:t>
      </w:r>
    </w:p>
  </w:comment>
  <w:comment w:author="Andrea D'Adamo" w:id="14" w:date="2024-12-06T13:29:09Z">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definire</w:t>
      </w:r>
    </w:p>
  </w:comment>
  <w:comment w:author="CLAUDIO DERVISHI" w:id="1" w:date="2024-12-06T13:28:47Z">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definire bene come implementare</w:t>
      </w:r>
    </w:p>
  </w:comment>
  <w:comment w:author="Davide Rizzi" w:id="10" w:date="2024-12-30T13:34:13Z">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sembra una funzionalità di gruppo ma di sendme.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intendete scrivere questo requisito come la microtransazione base sottostante alla divisione di una spesa di gruppo non penso abbia senso riportarla in questo documento</w:t>
      </w:r>
    </w:p>
  </w:comment>
  <w:comment w:author="CLAUDIO DERVISHI" w:id="11" w:date="2024-12-31T11:02:07Z">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 fatti usera sendMe secondo me ma e una funzione del gruppo quinid ho pensato di ripeterla perche diversa in se dalla richesta generata dal singolo</w:t>
      </w:r>
    </w:p>
  </w:comment>
  <w:comment w:author="CLAUDIO DERVISHI" w:id="0" w:date="2024-12-31T10:45:24Z">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@andrea.dadamo01@universitadipavia.it  non lo hai piu definito</w:t>
      </w:r>
    </w:p>
  </w:comment>
  <w:comment w:author="ANDREA D'ADAMO" w:id="7" w:date="2024-12-13T14:28:17Z">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può fare diversamente in realtà, ma va be’)</w:t>
      </w:r>
    </w:p>
  </w:comment>
  <w:comment w:author="Anonymous" w:id="5" w:date="2024-12-13T14:23:18Z">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acronimi ce da definire il watcher</w:t>
      </w:r>
    </w:p>
  </w:comment>
  <w:comment w:author="ANDREA D'ADAMO" w:id="6" w:date="2024-12-13T14:24:26Z">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 volta a cui diamo un nome, pensavo già al pattern Observer, è l'associazione tra cashbook  e carte e  conti correnti,  per visualizzare determinate transazioni di una determinata carta o ccorrente in un cashbook</w:t>
      </w:r>
    </w:p>
  </w:comment>
  <w:comment w:author="Anonymous" w:id="13" w:date="2024-12-29T12:39:44Z">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saprei come strutturarlo</w:t>
      </w:r>
    </w:p>
  </w:comment>
  <w:comment w:author="Anonymous" w:id="8" w:date="2024-12-30T10:44:07Z">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si parla mai di interfaccia</w:t>
      </w:r>
    </w:p>
  </w:comment>
  <w:comment w:author="Anonymous" w:id="9" w:date="2024-12-30T10:44:29Z">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possono essere funzioni che non generano interfacce e molto piu astratto qui</w:t>
      </w:r>
    </w:p>
  </w:comment>
  <w:comment w:author="Andrea D'Adamo" w:id="15" w:date="2024-12-06T13:32:21Z">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Direi di metterlo in 2.2-Utenza</w:t>
      </w:r>
    </w:p>
  </w:comment>
  <w:comment w:author="CLAUDIO DERVISHI" w:id="16" w:date="2024-12-09T15:34:44Z">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orenzo Busin" w:id="12" w:date="2024-12-30T17:36:08Z">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ho idea di come scriverlo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b w:val="1"/>
      <w:sz w:val="26"/>
      <w:szCs w:val="26"/>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left="720" w:firstLine="0"/>
    </w:pPr>
    <w:rPr>
      <w:b w:val="1"/>
    </w:rPr>
  </w:style>
  <w:style w:type="paragraph" w:styleId="Heading4">
    <w:name w:val="heading 4"/>
    <w:basedOn w:val="Normal"/>
    <w:next w:val="Normal"/>
    <w:pPr>
      <w:keepNext w:val="1"/>
      <w:keepLines w:val="1"/>
      <w:ind w:left="1440" w:firstLine="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120" w:before="360" w:lineRule="auto"/>
    </w:pPr>
    <w:rPr>
      <w:b w:val="1"/>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