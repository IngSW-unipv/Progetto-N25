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xc0mhfxim7yt" w:id="0"/>
      <w:bookmarkEnd w:id="0"/>
      <w:r w:rsidDel="00000000" w:rsidR="00000000" w:rsidRPr="00000000">
        <w:rPr>
          <w:rtl w:val="0"/>
        </w:rPr>
        <w:t xml:space="preserve">Casi d’uso</w:t>
      </w:r>
    </w:p>
    <w:p w:rsidR="00000000" w:rsidDel="00000000" w:rsidP="00000000" w:rsidRDefault="00000000" w:rsidRPr="00000000" w14:paraId="00000002">
      <w:pPr>
        <w:rPr>
          <w:color w:val="4a86e8"/>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Caso d’uso 1: Gestione dell’utente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Caso d’uso 1.1: Creazione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Breve descrizione: l’utente vuole creare un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Precondizioni: nessuna</w:t>
            </w:r>
          </w:p>
        </w:tc>
      </w:tr>
      <w:tr>
        <w:trPr>
          <w:cantSplit w:val="0"/>
          <w:trHeight w:val="174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0A">
            <w:pPr>
              <w:widowControl w:val="0"/>
              <w:numPr>
                <w:ilvl w:val="0"/>
                <w:numId w:val="6"/>
              </w:numPr>
              <w:spacing w:line="240" w:lineRule="auto"/>
              <w:ind w:left="720" w:hanging="360"/>
            </w:pPr>
            <w:r w:rsidDel="00000000" w:rsidR="00000000" w:rsidRPr="00000000">
              <w:rPr>
                <w:rtl w:val="0"/>
              </w:rPr>
              <w:t xml:space="preserve">L’utente apre l’applicazione</w:t>
            </w:r>
          </w:p>
          <w:p w:rsidR="00000000" w:rsidDel="00000000" w:rsidP="00000000" w:rsidRDefault="00000000" w:rsidRPr="00000000" w14:paraId="0000000B">
            <w:pPr>
              <w:widowControl w:val="0"/>
              <w:numPr>
                <w:ilvl w:val="0"/>
                <w:numId w:val="6"/>
              </w:numPr>
              <w:spacing w:line="240" w:lineRule="auto"/>
              <w:ind w:left="720" w:hanging="360"/>
            </w:pPr>
            <w:r w:rsidDel="00000000" w:rsidR="00000000" w:rsidRPr="00000000">
              <w:rPr>
                <w:rtl w:val="0"/>
              </w:rPr>
              <w:t xml:space="preserve">L’utente cliccando l’apposito pulsante inserisce username, email, password</w:t>
            </w:r>
          </w:p>
          <w:p w:rsidR="00000000" w:rsidDel="00000000" w:rsidP="00000000" w:rsidRDefault="00000000" w:rsidRPr="00000000" w14:paraId="0000000C">
            <w:pPr>
              <w:widowControl w:val="0"/>
              <w:numPr>
                <w:ilvl w:val="0"/>
                <w:numId w:val="6"/>
              </w:numPr>
              <w:spacing w:line="240" w:lineRule="auto"/>
              <w:ind w:left="720" w:hanging="360"/>
            </w:pPr>
            <w:r w:rsidDel="00000000" w:rsidR="00000000" w:rsidRPr="00000000">
              <w:rPr>
                <w:rtl w:val="0"/>
              </w:rPr>
              <w:t xml:space="preserve">Il sistema verifica che le informazioni siano valide</w:t>
            </w:r>
          </w:p>
          <w:p w:rsidR="00000000" w:rsidDel="00000000" w:rsidP="00000000" w:rsidRDefault="00000000" w:rsidRPr="00000000" w14:paraId="0000000D">
            <w:pPr>
              <w:widowControl w:val="0"/>
              <w:numPr>
                <w:ilvl w:val="0"/>
                <w:numId w:val="6"/>
              </w:numPr>
              <w:spacing w:line="240" w:lineRule="auto"/>
              <w:ind w:left="720" w:hanging="360"/>
            </w:pPr>
            <w:r w:rsidDel="00000000" w:rsidR="00000000" w:rsidRPr="00000000">
              <w:rPr>
                <w:rtl w:val="0"/>
              </w:rPr>
              <w:t xml:space="preserve">Le informazioni sono state approvate dal server</w:t>
            </w:r>
          </w:p>
          <w:p w:rsidR="00000000" w:rsidDel="00000000" w:rsidP="00000000" w:rsidRDefault="00000000" w:rsidRPr="00000000" w14:paraId="0000000E">
            <w:pPr>
              <w:widowControl w:val="0"/>
              <w:numPr>
                <w:ilvl w:val="0"/>
                <w:numId w:val="6"/>
              </w:numPr>
              <w:spacing w:line="240" w:lineRule="auto"/>
              <w:ind w:left="720" w:hanging="360"/>
            </w:pPr>
            <w:r w:rsidDel="00000000" w:rsidR="00000000" w:rsidRPr="00000000">
              <w:rPr>
                <w:rtl w:val="0"/>
              </w:rPr>
              <w:t xml:space="preserve">L’account viene registrato nel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Postcondizioni: l’utente si è registrato e ha creato il suo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Sequenza di eventi alternativi:</w:t>
            </w:r>
          </w:p>
          <w:p w:rsidR="00000000" w:rsidDel="00000000" w:rsidP="00000000" w:rsidRDefault="00000000" w:rsidRPr="00000000" w14:paraId="00000011">
            <w:pPr>
              <w:widowControl w:val="0"/>
              <w:numPr>
                <w:ilvl w:val="0"/>
                <w:numId w:val="29"/>
              </w:numPr>
              <w:spacing w:line="240" w:lineRule="auto"/>
              <w:ind w:left="720" w:hanging="360"/>
            </w:pPr>
            <w:r w:rsidDel="00000000" w:rsidR="00000000" w:rsidRPr="00000000">
              <w:rPr>
                <w:rtl w:val="0"/>
              </w:rPr>
              <w:t xml:space="preserve">Il server rileva che l’email ha già un account associato</w:t>
            </w:r>
          </w:p>
          <w:p w:rsidR="00000000" w:rsidDel="00000000" w:rsidP="00000000" w:rsidRDefault="00000000" w:rsidRPr="00000000" w14:paraId="00000012">
            <w:pPr>
              <w:widowControl w:val="0"/>
              <w:numPr>
                <w:ilvl w:val="0"/>
                <w:numId w:val="29"/>
              </w:numPr>
              <w:spacing w:line="240" w:lineRule="auto"/>
              <w:ind w:left="720" w:hanging="360"/>
            </w:pPr>
            <w:r w:rsidDel="00000000" w:rsidR="00000000" w:rsidRPr="00000000">
              <w:rPr>
                <w:rtl w:val="0"/>
              </w:rPr>
              <w:t xml:space="preserve">L’account non viene registrato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sz w:val="24"/>
                <w:szCs w:val="24"/>
              </w:rPr>
            </w:pPr>
            <w:r w:rsidDel="00000000" w:rsidR="00000000" w:rsidRPr="00000000">
              <w:rPr>
                <w:b w:val="1"/>
                <w:sz w:val="24"/>
                <w:szCs w:val="24"/>
                <w:rtl w:val="0"/>
              </w:rPr>
              <w:t xml:space="preserve">Caso d’uso 1.2: Eliminazione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Breve descrizione: l’utente vuole eliminare il proprio un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Precondizioni: l’utente deve essere registrato, aver effettuato il login (quindi nel sistema deve già essere presente l’account che l’utente vuole eliminare)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19">
            <w:pPr>
              <w:widowControl w:val="0"/>
              <w:numPr>
                <w:ilvl w:val="0"/>
                <w:numId w:val="23"/>
              </w:numPr>
              <w:spacing w:line="240" w:lineRule="auto"/>
              <w:ind w:left="720" w:hanging="360"/>
            </w:pPr>
            <w:r w:rsidDel="00000000" w:rsidR="00000000" w:rsidRPr="00000000">
              <w:rPr>
                <w:rtl w:val="0"/>
              </w:rPr>
              <w:t xml:space="preserve">L’utente entra nell’apposita sezione per poter eliminare il suo account</w:t>
            </w:r>
          </w:p>
          <w:p w:rsidR="00000000" w:rsidDel="00000000" w:rsidP="00000000" w:rsidRDefault="00000000" w:rsidRPr="00000000" w14:paraId="0000001A">
            <w:pPr>
              <w:widowControl w:val="0"/>
              <w:numPr>
                <w:ilvl w:val="0"/>
                <w:numId w:val="23"/>
              </w:numPr>
              <w:spacing w:line="240" w:lineRule="auto"/>
              <w:ind w:left="720" w:hanging="360"/>
            </w:pPr>
            <w:r w:rsidDel="00000000" w:rsidR="00000000" w:rsidRPr="00000000">
              <w:rPr>
                <w:rtl w:val="0"/>
              </w:rPr>
              <w:t xml:space="preserve">Il sistema chiede all’utente su quale conto\carta inviare tutto il denaro del suo Vault</w:t>
            </w:r>
          </w:p>
          <w:p w:rsidR="00000000" w:rsidDel="00000000" w:rsidP="00000000" w:rsidRDefault="00000000" w:rsidRPr="00000000" w14:paraId="0000001B">
            <w:pPr>
              <w:widowControl w:val="0"/>
              <w:numPr>
                <w:ilvl w:val="0"/>
                <w:numId w:val="23"/>
              </w:numPr>
              <w:spacing w:line="240" w:lineRule="auto"/>
              <w:ind w:left="720" w:hanging="360"/>
            </w:pPr>
            <w:r w:rsidDel="00000000" w:rsidR="00000000" w:rsidRPr="00000000">
              <w:rPr>
                <w:rtl w:val="0"/>
              </w:rPr>
              <w:t xml:space="preserve">Il sistema verifica che le informazioni siano valide</w:t>
            </w:r>
          </w:p>
          <w:p w:rsidR="00000000" w:rsidDel="00000000" w:rsidP="00000000" w:rsidRDefault="00000000" w:rsidRPr="00000000" w14:paraId="0000001C">
            <w:pPr>
              <w:widowControl w:val="0"/>
              <w:numPr>
                <w:ilvl w:val="0"/>
                <w:numId w:val="23"/>
              </w:numPr>
              <w:spacing w:line="240" w:lineRule="auto"/>
              <w:ind w:left="720" w:hanging="360"/>
            </w:pPr>
            <w:r w:rsidDel="00000000" w:rsidR="00000000" w:rsidRPr="00000000">
              <w:rPr>
                <w:rtl w:val="0"/>
              </w:rPr>
              <w:t xml:space="preserve">Le informazioni vengono approvate</w:t>
            </w:r>
          </w:p>
          <w:p w:rsidR="00000000" w:rsidDel="00000000" w:rsidP="00000000" w:rsidRDefault="00000000" w:rsidRPr="00000000" w14:paraId="0000001D">
            <w:pPr>
              <w:widowControl w:val="0"/>
              <w:numPr>
                <w:ilvl w:val="0"/>
                <w:numId w:val="23"/>
              </w:numPr>
              <w:spacing w:line="240" w:lineRule="auto"/>
              <w:ind w:left="720" w:hanging="360"/>
            </w:pPr>
            <w:r w:rsidDel="00000000" w:rsidR="00000000" w:rsidRPr="00000000">
              <w:rPr>
                <w:rtl w:val="0"/>
              </w:rPr>
              <w:t xml:space="preserve">L’account viene eliminato dal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Postcondizioni: l’utente ha eliminato il proprio account senza perdere il proprio denaro del 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Sequenza di eventi alternativi: nessuna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sz w:val="24"/>
                <w:szCs w:val="24"/>
              </w:rPr>
            </w:pPr>
            <w:r w:rsidDel="00000000" w:rsidR="00000000" w:rsidRPr="00000000">
              <w:rPr>
                <w:b w:val="1"/>
                <w:sz w:val="24"/>
                <w:szCs w:val="24"/>
                <w:rtl w:val="0"/>
              </w:rPr>
              <w:t xml:space="preserve">Caso d’uso 1.3: Cambio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Breve descrizione: l’utente vuole cambiare la password al proprio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Precondizioni: l’utente deve essere registrato (quindi nel sistema deve già essere presente l’account del quale l’utente vuole modificare la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26">
            <w:pPr>
              <w:widowControl w:val="0"/>
              <w:numPr>
                <w:ilvl w:val="0"/>
                <w:numId w:val="3"/>
              </w:numPr>
              <w:spacing w:line="240" w:lineRule="auto"/>
              <w:ind w:left="720" w:hanging="360"/>
            </w:pPr>
            <w:r w:rsidDel="00000000" w:rsidR="00000000" w:rsidRPr="00000000">
              <w:rPr>
                <w:rtl w:val="0"/>
              </w:rPr>
              <w:t xml:space="preserve">L'utente apre l’applicazione</w:t>
            </w:r>
          </w:p>
          <w:p w:rsidR="00000000" w:rsidDel="00000000" w:rsidP="00000000" w:rsidRDefault="00000000" w:rsidRPr="00000000" w14:paraId="00000027">
            <w:pPr>
              <w:widowControl w:val="0"/>
              <w:numPr>
                <w:ilvl w:val="0"/>
                <w:numId w:val="3"/>
              </w:numPr>
              <w:spacing w:line="240" w:lineRule="auto"/>
              <w:ind w:left="720" w:hanging="360"/>
            </w:pPr>
            <w:r w:rsidDel="00000000" w:rsidR="00000000" w:rsidRPr="00000000">
              <w:rPr>
                <w:rtl w:val="0"/>
              </w:rPr>
              <w:t xml:space="preserve">L’utente al momento del login clicca il pulsante per modificare la password</w:t>
            </w:r>
          </w:p>
          <w:p w:rsidR="00000000" w:rsidDel="00000000" w:rsidP="00000000" w:rsidRDefault="00000000" w:rsidRPr="00000000" w14:paraId="00000028">
            <w:pPr>
              <w:widowControl w:val="0"/>
              <w:numPr>
                <w:ilvl w:val="0"/>
                <w:numId w:val="3"/>
              </w:numPr>
              <w:spacing w:line="240" w:lineRule="auto"/>
              <w:ind w:left="720" w:hanging="360"/>
            </w:pPr>
            <w:r w:rsidDel="00000000" w:rsidR="00000000" w:rsidRPr="00000000">
              <w:rPr>
                <w:rtl w:val="0"/>
              </w:rPr>
              <w:t xml:space="preserve">Il sistema chiede all’utente di inserire la mail dell’account in questione</w:t>
            </w:r>
          </w:p>
          <w:p w:rsidR="00000000" w:rsidDel="00000000" w:rsidP="00000000" w:rsidRDefault="00000000" w:rsidRPr="00000000" w14:paraId="00000029">
            <w:pPr>
              <w:widowControl w:val="0"/>
              <w:numPr>
                <w:ilvl w:val="0"/>
                <w:numId w:val="3"/>
              </w:numPr>
              <w:spacing w:line="240" w:lineRule="auto"/>
              <w:ind w:left="720" w:hanging="360"/>
            </w:pPr>
            <w:r w:rsidDel="00000000" w:rsidR="00000000" w:rsidRPr="00000000">
              <w:rPr>
                <w:rtl w:val="0"/>
              </w:rPr>
              <w:t xml:space="preserve">Il sistema chiede all’utente di inserire la vecchia password e quella nuova</w:t>
            </w:r>
          </w:p>
          <w:p w:rsidR="00000000" w:rsidDel="00000000" w:rsidP="00000000" w:rsidRDefault="00000000" w:rsidRPr="00000000" w14:paraId="0000002A">
            <w:pPr>
              <w:widowControl w:val="0"/>
              <w:numPr>
                <w:ilvl w:val="0"/>
                <w:numId w:val="3"/>
              </w:numPr>
              <w:spacing w:line="240" w:lineRule="auto"/>
              <w:ind w:left="720" w:hanging="360"/>
            </w:pPr>
            <w:r w:rsidDel="00000000" w:rsidR="00000000" w:rsidRPr="00000000">
              <w:rPr>
                <w:rtl w:val="0"/>
              </w:rPr>
              <w:t xml:space="preserve">Il sistema verifica che le informazioni siano valide</w:t>
            </w:r>
          </w:p>
          <w:p w:rsidR="00000000" w:rsidDel="00000000" w:rsidP="00000000" w:rsidRDefault="00000000" w:rsidRPr="00000000" w14:paraId="0000002B">
            <w:pPr>
              <w:widowControl w:val="0"/>
              <w:numPr>
                <w:ilvl w:val="0"/>
                <w:numId w:val="3"/>
              </w:numPr>
              <w:spacing w:line="240" w:lineRule="auto"/>
              <w:ind w:left="720" w:hanging="360"/>
            </w:pPr>
            <w:r w:rsidDel="00000000" w:rsidR="00000000" w:rsidRPr="00000000">
              <w:rPr>
                <w:rtl w:val="0"/>
              </w:rPr>
              <w:t xml:space="preserve">Le informazioni vengono approvate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Postcondizioni: la password dell’account dell’utente è stata reimpostata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Sequenza di eventi alternativi:</w:t>
            </w:r>
          </w:p>
          <w:p w:rsidR="00000000" w:rsidDel="00000000" w:rsidP="00000000" w:rsidRDefault="00000000" w:rsidRPr="00000000" w14:paraId="0000002E">
            <w:pPr>
              <w:widowControl w:val="0"/>
              <w:numPr>
                <w:ilvl w:val="0"/>
                <w:numId w:val="51"/>
              </w:numPr>
              <w:spacing w:line="240" w:lineRule="auto"/>
              <w:ind w:left="720" w:hanging="360"/>
            </w:pPr>
            <w:r w:rsidDel="00000000" w:rsidR="00000000" w:rsidRPr="00000000">
              <w:rPr>
                <w:rtl w:val="0"/>
              </w:rPr>
              <w:t xml:space="preserve">la mail inserita non è stata trovata nel sistema,allora:</w:t>
            </w:r>
          </w:p>
          <w:p w:rsidR="00000000" w:rsidDel="00000000" w:rsidP="00000000" w:rsidRDefault="00000000" w:rsidRPr="00000000" w14:paraId="0000002F">
            <w:pPr>
              <w:widowControl w:val="0"/>
              <w:numPr>
                <w:ilvl w:val="1"/>
                <w:numId w:val="51"/>
              </w:numPr>
              <w:spacing w:line="240" w:lineRule="auto"/>
              <w:ind w:left="1440" w:hanging="360"/>
            </w:pPr>
            <w:r w:rsidDel="00000000" w:rsidR="00000000" w:rsidRPr="00000000">
              <w:rPr>
                <w:rtl w:val="0"/>
              </w:rPr>
              <w:t xml:space="preserve">viene richiesta un’altra 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sz w:val="24"/>
                <w:szCs w:val="24"/>
              </w:rPr>
            </w:pPr>
            <w:r w:rsidDel="00000000" w:rsidR="00000000" w:rsidRPr="00000000">
              <w:rPr>
                <w:b w:val="1"/>
                <w:sz w:val="24"/>
                <w:szCs w:val="24"/>
                <w:rtl w:val="0"/>
              </w:rPr>
              <w:t xml:space="preserve">Caso d’uso 1.4: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sz w:val="24"/>
                <w:szCs w:val="24"/>
              </w:rPr>
            </w:pPr>
            <w:r w:rsidDel="00000000" w:rsidR="00000000" w:rsidRPr="00000000">
              <w:rPr>
                <w:rtl w:val="0"/>
              </w:rPr>
              <w:t xml:space="preserve">Breve descrizione: L’utente si collega all’applicazione col proprio account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sz w:val="24"/>
                <w:szCs w:val="24"/>
              </w:rPr>
            </w:pPr>
            <w:r w:rsidDel="00000000" w:rsidR="00000000" w:rsidRPr="00000000">
              <w:rPr>
                <w:rtl w:val="0"/>
              </w:rPr>
              <w:t xml:space="preserve">Attore primario: utente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sz w:val="24"/>
                <w:szCs w:val="24"/>
              </w:rPr>
            </w:pPr>
            <w:r w:rsidDel="00000000" w:rsidR="00000000" w:rsidRPr="00000000">
              <w:rPr>
                <w:rtl w:val="0"/>
              </w:rPr>
              <w:t xml:space="preserve">Attore secondario: nessuno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sz w:val="24"/>
                <w:szCs w:val="24"/>
              </w:rPr>
            </w:pPr>
            <w:r w:rsidDel="00000000" w:rsidR="00000000" w:rsidRPr="00000000">
              <w:rPr>
                <w:rtl w:val="0"/>
              </w:rPr>
              <w:t xml:space="preserve">Precondizioni: l’utente deve aver creato l'account (deve aver effettuato la registrazione)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36">
            <w:pPr>
              <w:widowControl w:val="0"/>
              <w:numPr>
                <w:ilvl w:val="0"/>
                <w:numId w:val="43"/>
              </w:numPr>
              <w:spacing w:line="240" w:lineRule="auto"/>
              <w:ind w:left="720" w:hanging="360"/>
            </w:pPr>
            <w:r w:rsidDel="00000000" w:rsidR="00000000" w:rsidRPr="00000000">
              <w:rPr>
                <w:rtl w:val="0"/>
              </w:rPr>
              <w:t xml:space="preserve">L’utente apre l’applicazione</w:t>
            </w:r>
          </w:p>
          <w:p w:rsidR="00000000" w:rsidDel="00000000" w:rsidP="00000000" w:rsidRDefault="00000000" w:rsidRPr="00000000" w14:paraId="00000037">
            <w:pPr>
              <w:widowControl w:val="0"/>
              <w:numPr>
                <w:ilvl w:val="0"/>
                <w:numId w:val="43"/>
              </w:numPr>
              <w:spacing w:line="240" w:lineRule="auto"/>
              <w:ind w:left="720" w:hanging="360"/>
            </w:pPr>
            <w:r w:rsidDel="00000000" w:rsidR="00000000" w:rsidRPr="00000000">
              <w:rPr>
                <w:rtl w:val="0"/>
              </w:rPr>
              <w:t xml:space="preserve">L’utente cliccando il tasto “login” inserisce username-password o email-password</w:t>
            </w:r>
          </w:p>
          <w:p w:rsidR="00000000" w:rsidDel="00000000" w:rsidP="00000000" w:rsidRDefault="00000000" w:rsidRPr="00000000" w14:paraId="00000038">
            <w:pPr>
              <w:widowControl w:val="0"/>
              <w:numPr>
                <w:ilvl w:val="0"/>
                <w:numId w:val="43"/>
              </w:numPr>
              <w:spacing w:line="240" w:lineRule="auto"/>
              <w:ind w:left="720" w:hanging="360"/>
            </w:pPr>
            <w:r w:rsidDel="00000000" w:rsidR="00000000" w:rsidRPr="00000000">
              <w:rPr>
                <w:rtl w:val="0"/>
              </w:rPr>
              <w:t xml:space="preserve">Il sistema verifica che le informazioni siano valide e che siano presenti nel server</w:t>
            </w:r>
          </w:p>
          <w:p w:rsidR="00000000" w:rsidDel="00000000" w:rsidP="00000000" w:rsidRDefault="00000000" w:rsidRPr="00000000" w14:paraId="00000039">
            <w:pPr>
              <w:widowControl w:val="0"/>
              <w:numPr>
                <w:ilvl w:val="0"/>
                <w:numId w:val="43"/>
              </w:numPr>
              <w:spacing w:line="240" w:lineRule="auto"/>
              <w:ind w:left="720" w:hanging="360"/>
            </w:pPr>
            <w:r w:rsidDel="00000000" w:rsidR="00000000" w:rsidRPr="00000000">
              <w:rPr>
                <w:rtl w:val="0"/>
              </w:rPr>
              <w:t xml:space="preserve">L’utente viene fatto accedere all’applicazione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Postcondizioni: l’utente si trova nella schermata principale dell’applicazione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Sequenza di eventi alternativi:</w:t>
            </w:r>
          </w:p>
          <w:p w:rsidR="00000000" w:rsidDel="00000000" w:rsidP="00000000" w:rsidRDefault="00000000" w:rsidRPr="00000000" w14:paraId="0000003C">
            <w:pPr>
              <w:widowControl w:val="0"/>
              <w:numPr>
                <w:ilvl w:val="0"/>
                <w:numId w:val="46"/>
              </w:numPr>
              <w:spacing w:line="240" w:lineRule="auto"/>
              <w:ind w:left="720" w:hanging="360"/>
            </w:pPr>
            <w:r w:rsidDel="00000000" w:rsidR="00000000" w:rsidRPr="00000000">
              <w:rPr>
                <w:rtl w:val="0"/>
              </w:rPr>
              <w:t xml:space="preserve">L’utente cerca di effettuare il login senza essersi prima registrato</w:t>
            </w:r>
          </w:p>
          <w:p w:rsidR="00000000" w:rsidDel="00000000" w:rsidP="00000000" w:rsidRDefault="00000000" w:rsidRPr="00000000" w14:paraId="0000003D">
            <w:pPr>
              <w:widowControl w:val="0"/>
              <w:numPr>
                <w:ilvl w:val="0"/>
                <w:numId w:val="56"/>
              </w:numPr>
              <w:spacing w:line="240" w:lineRule="auto"/>
              <w:ind w:left="1440" w:hanging="360"/>
            </w:pPr>
            <w:r w:rsidDel="00000000" w:rsidR="00000000" w:rsidRPr="00000000">
              <w:rPr>
                <w:rtl w:val="0"/>
              </w:rPr>
              <w:t xml:space="preserve">Il server manda un messaggio </w:t>
            </w:r>
            <w:r w:rsidDel="00000000" w:rsidR="00000000" w:rsidRPr="00000000">
              <w:rPr>
                <w:rtl w:val="0"/>
              </w:rPr>
              <w:t xml:space="preserve">d’errore</w:t>
            </w:r>
            <w:r w:rsidDel="00000000" w:rsidR="00000000" w:rsidRPr="00000000">
              <w:rPr>
                <w:rtl w:val="0"/>
              </w:rPr>
              <w:t xml:space="preserve"> dicendo che lo username o email (associato alla password) inserito non è presente all’interno del sistema</w:t>
            </w:r>
          </w:p>
          <w:p w:rsidR="00000000" w:rsidDel="00000000" w:rsidP="00000000" w:rsidRDefault="00000000" w:rsidRPr="00000000" w14:paraId="0000003E">
            <w:pPr>
              <w:widowControl w:val="0"/>
              <w:numPr>
                <w:ilvl w:val="0"/>
                <w:numId w:val="56"/>
              </w:numPr>
              <w:spacing w:line="240" w:lineRule="auto"/>
              <w:ind w:left="1440" w:hanging="360"/>
            </w:pPr>
            <w:r w:rsidDel="00000000" w:rsidR="00000000" w:rsidRPr="00000000">
              <w:rPr>
                <w:rtl w:val="0"/>
              </w:rPr>
              <w:t xml:space="preserve">La richiesta di login da parte dell’utente viene respinta e viene rimandato alla pagina del login</w:t>
            </w:r>
          </w:p>
          <w:p w:rsidR="00000000" w:rsidDel="00000000" w:rsidP="00000000" w:rsidRDefault="00000000" w:rsidRPr="00000000" w14:paraId="0000003F">
            <w:pPr>
              <w:widowControl w:val="0"/>
              <w:numPr>
                <w:ilvl w:val="0"/>
                <w:numId w:val="46"/>
              </w:numPr>
              <w:spacing w:line="240" w:lineRule="auto"/>
              <w:ind w:left="720" w:hanging="360"/>
            </w:pPr>
            <w:r w:rsidDel="00000000" w:rsidR="00000000" w:rsidRPr="00000000">
              <w:rPr>
                <w:rtl w:val="0"/>
              </w:rPr>
              <w:t xml:space="preserve">L’utente cerca di effettuare il login con password errata, anche in questo caso verrà rimandato alla pagina di login</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sz w:val="24"/>
                <w:szCs w:val="24"/>
              </w:rPr>
            </w:pPr>
            <w:r w:rsidDel="00000000" w:rsidR="00000000" w:rsidRPr="00000000">
              <w:rPr>
                <w:b w:val="1"/>
                <w:sz w:val="24"/>
                <w:szCs w:val="24"/>
                <w:rtl w:val="0"/>
              </w:rPr>
              <w:t xml:space="preserve">Caso d’uso 2: Gestione 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sz w:val="24"/>
                <w:szCs w:val="24"/>
              </w:rPr>
            </w:pPr>
            <w:r w:rsidDel="00000000" w:rsidR="00000000" w:rsidRPr="00000000">
              <w:rPr>
                <w:b w:val="1"/>
                <w:sz w:val="24"/>
                <w:szCs w:val="24"/>
                <w:rtl w:val="0"/>
              </w:rPr>
              <w:t xml:space="preserve">Caso d’uso 2.1: Aggiunta metodo di pagamento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Breve descrizione: l’utente aggiunge un metodo di pagamento al suo 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Attore secondario: banca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Precondizioni: l’utente deve essere registrato, aver effettuato il login e deve disporre delle informazioni necessarie ad aggiungere il metodo di pagamento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4D">
            <w:pPr>
              <w:widowControl w:val="0"/>
              <w:numPr>
                <w:ilvl w:val="0"/>
                <w:numId w:val="2"/>
              </w:numPr>
              <w:spacing w:line="240" w:lineRule="auto"/>
              <w:ind w:left="720" w:hanging="360"/>
            </w:pPr>
            <w:r w:rsidDel="00000000" w:rsidR="00000000" w:rsidRPr="00000000">
              <w:rPr>
                <w:rtl w:val="0"/>
              </w:rPr>
              <w:t xml:space="preserve">L’utente si reca nella sezione apposita dell’applicazione</w:t>
            </w:r>
          </w:p>
          <w:p w:rsidR="00000000" w:rsidDel="00000000" w:rsidP="00000000" w:rsidRDefault="00000000" w:rsidRPr="00000000" w14:paraId="0000004E">
            <w:pPr>
              <w:widowControl w:val="0"/>
              <w:numPr>
                <w:ilvl w:val="0"/>
                <w:numId w:val="2"/>
              </w:numPr>
              <w:spacing w:line="240" w:lineRule="auto"/>
              <w:ind w:left="720" w:hanging="360"/>
            </w:pPr>
            <w:r w:rsidDel="00000000" w:rsidR="00000000" w:rsidRPr="00000000">
              <w:rPr>
                <w:rtl w:val="0"/>
              </w:rPr>
              <w:t xml:space="preserve">Seleziona il metodo di pagamento</w:t>
            </w:r>
          </w:p>
          <w:p w:rsidR="00000000" w:rsidDel="00000000" w:rsidP="00000000" w:rsidRDefault="00000000" w:rsidRPr="00000000" w14:paraId="0000004F">
            <w:pPr>
              <w:widowControl w:val="0"/>
              <w:numPr>
                <w:ilvl w:val="0"/>
                <w:numId w:val="2"/>
              </w:numPr>
              <w:spacing w:line="240" w:lineRule="auto"/>
              <w:ind w:left="720" w:hanging="360"/>
            </w:pPr>
            <w:r w:rsidDel="00000000" w:rsidR="00000000" w:rsidRPr="00000000">
              <w:rPr>
                <w:rtl w:val="0"/>
              </w:rPr>
              <w:t xml:space="preserve">Inserisce le informazioni del metodo di pagamento</w:t>
            </w:r>
          </w:p>
          <w:p w:rsidR="00000000" w:rsidDel="00000000" w:rsidP="00000000" w:rsidRDefault="00000000" w:rsidRPr="00000000" w14:paraId="00000050">
            <w:pPr>
              <w:widowControl w:val="0"/>
              <w:numPr>
                <w:ilvl w:val="0"/>
                <w:numId w:val="2"/>
              </w:numPr>
              <w:spacing w:line="240" w:lineRule="auto"/>
              <w:ind w:left="720" w:hanging="360"/>
            </w:pPr>
            <w:r w:rsidDel="00000000" w:rsidR="00000000" w:rsidRPr="00000000">
              <w:rPr>
                <w:rtl w:val="0"/>
              </w:rPr>
              <w:t xml:space="preserve">L’istituto finanziario a cui appartengono il conto o la carta dell’utente approvano il collegamento</w:t>
            </w:r>
          </w:p>
          <w:p w:rsidR="00000000" w:rsidDel="00000000" w:rsidP="00000000" w:rsidRDefault="00000000" w:rsidRPr="00000000" w14:paraId="00000051">
            <w:pPr>
              <w:widowControl w:val="0"/>
              <w:numPr>
                <w:ilvl w:val="0"/>
                <w:numId w:val="2"/>
              </w:numPr>
              <w:spacing w:line="240" w:lineRule="auto"/>
              <w:ind w:left="720" w:hanging="360"/>
            </w:pPr>
            <w:r w:rsidDel="00000000" w:rsidR="00000000" w:rsidRPr="00000000">
              <w:rPr>
                <w:rtl w:val="0"/>
              </w:rPr>
              <w:t xml:space="preserve">Aggiunta del metodo di pagamento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Postcondizioni: il metodo di pagamento scelto dall’utente è registrato correttamente nel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Sequenza di eventi alternativi:</w:t>
            </w:r>
          </w:p>
          <w:p w:rsidR="00000000" w:rsidDel="00000000" w:rsidP="00000000" w:rsidRDefault="00000000" w:rsidRPr="00000000" w14:paraId="00000054">
            <w:pPr>
              <w:widowControl w:val="0"/>
              <w:numPr>
                <w:ilvl w:val="0"/>
                <w:numId w:val="45"/>
              </w:numPr>
              <w:spacing w:line="240" w:lineRule="auto"/>
              <w:ind w:left="720" w:hanging="360"/>
            </w:pPr>
            <w:r w:rsidDel="00000000" w:rsidR="00000000" w:rsidRPr="00000000">
              <w:rPr>
                <w:rtl w:val="0"/>
              </w:rPr>
              <w:t xml:space="preserve">L’istituto finanziario a cui appartengono il conto o la carta dell’utente rifiuta il collegamento o il loro sistema informatico non risponde</w:t>
            </w:r>
          </w:p>
          <w:p w:rsidR="00000000" w:rsidDel="00000000" w:rsidP="00000000" w:rsidRDefault="00000000" w:rsidRPr="00000000" w14:paraId="00000055">
            <w:pPr>
              <w:widowControl w:val="0"/>
              <w:numPr>
                <w:ilvl w:val="0"/>
                <w:numId w:val="45"/>
              </w:numPr>
              <w:spacing w:line="240" w:lineRule="auto"/>
              <w:ind w:left="720" w:hanging="360"/>
            </w:pPr>
            <w:r w:rsidDel="00000000" w:rsidR="00000000" w:rsidRPr="00000000">
              <w:rPr>
                <w:rtl w:val="0"/>
              </w:rPr>
              <w:t xml:space="preserve">Fallisce l’aggiunta del metodo di pagamento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sz w:val="24"/>
                <w:szCs w:val="24"/>
              </w:rPr>
            </w:pPr>
            <w:r w:rsidDel="00000000" w:rsidR="00000000" w:rsidRPr="00000000">
              <w:rPr>
                <w:b w:val="1"/>
                <w:sz w:val="24"/>
                <w:szCs w:val="24"/>
                <w:rtl w:val="0"/>
              </w:rPr>
              <w:t xml:space="preserve">Caso d’uso 2.2: Rimozione metodo di pagamento</w:t>
            </w:r>
          </w:p>
        </w:tc>
      </w:tr>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Breve descrizione: l’utente elimina un metodo di pagamento al suo 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Precondizioni: l’utente deve essere registrato, aver effettuato il login e aggiunto con successo un metodo di pagamento all’account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5C">
            <w:pPr>
              <w:widowControl w:val="0"/>
              <w:numPr>
                <w:ilvl w:val="0"/>
                <w:numId w:val="36"/>
              </w:numPr>
              <w:spacing w:line="240" w:lineRule="auto"/>
              <w:ind w:left="720" w:hanging="360"/>
            </w:pPr>
            <w:r w:rsidDel="00000000" w:rsidR="00000000" w:rsidRPr="00000000">
              <w:rPr>
                <w:rtl w:val="0"/>
              </w:rPr>
              <w:t xml:space="preserve">L’utente si reca nella sezione apposita dell’applicazione</w:t>
            </w:r>
          </w:p>
          <w:p w:rsidR="00000000" w:rsidDel="00000000" w:rsidP="00000000" w:rsidRDefault="00000000" w:rsidRPr="00000000" w14:paraId="0000005D">
            <w:pPr>
              <w:widowControl w:val="0"/>
              <w:numPr>
                <w:ilvl w:val="0"/>
                <w:numId w:val="36"/>
              </w:numPr>
              <w:spacing w:line="240" w:lineRule="auto"/>
              <w:ind w:left="720" w:hanging="360"/>
            </w:pPr>
            <w:r w:rsidDel="00000000" w:rsidR="00000000" w:rsidRPr="00000000">
              <w:rPr>
                <w:rtl w:val="0"/>
              </w:rPr>
              <w:t xml:space="preserve">Seleziona il metodo di pagamento da rimuovere </w:t>
            </w:r>
          </w:p>
          <w:p w:rsidR="00000000" w:rsidDel="00000000" w:rsidP="00000000" w:rsidRDefault="00000000" w:rsidRPr="00000000" w14:paraId="0000005E">
            <w:pPr>
              <w:widowControl w:val="0"/>
              <w:numPr>
                <w:ilvl w:val="0"/>
                <w:numId w:val="36"/>
              </w:numPr>
              <w:spacing w:line="240" w:lineRule="auto"/>
              <w:ind w:left="720" w:hanging="360"/>
            </w:pPr>
            <w:r w:rsidDel="00000000" w:rsidR="00000000" w:rsidRPr="00000000">
              <w:rPr>
                <w:rtl w:val="0"/>
              </w:rPr>
              <w:t xml:space="preserve">Conferma l’eliminazione tramite l’apposito pulsante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Postcondizioni: il metodo di pagamento è stato rimosso e non può più essere visualizzato dall’utente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Sequenza di eventi alternativi: nessuna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sz w:val="24"/>
                <w:szCs w:val="24"/>
              </w:rPr>
            </w:pPr>
            <w:r w:rsidDel="00000000" w:rsidR="00000000" w:rsidRPr="00000000">
              <w:rPr>
                <w:b w:val="1"/>
                <w:sz w:val="24"/>
                <w:szCs w:val="24"/>
                <w:rtl w:val="0"/>
              </w:rPr>
              <w:t xml:space="preserve">Caso d’uso 2.3: Deposito di denaro sul 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Breve descrizione: L’utente deposita denaro nel Vault tramite carte e conti memorizzati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Attore secondario: banca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Precondizioni: l’utente deve aver aggiunto con successo almeno un metodo di pagamento dal quale effettuare il deposito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67">
            <w:pPr>
              <w:widowControl w:val="0"/>
              <w:numPr>
                <w:ilvl w:val="0"/>
                <w:numId w:val="37"/>
              </w:numPr>
              <w:spacing w:line="240" w:lineRule="auto"/>
              <w:ind w:left="720" w:hanging="360"/>
            </w:pPr>
            <w:r w:rsidDel="00000000" w:rsidR="00000000" w:rsidRPr="00000000">
              <w:rPr>
                <w:rtl w:val="0"/>
              </w:rPr>
              <w:t xml:space="preserve">L’utente si reca nella sezione: ”Vault”</w:t>
            </w:r>
          </w:p>
          <w:p w:rsidR="00000000" w:rsidDel="00000000" w:rsidP="00000000" w:rsidRDefault="00000000" w:rsidRPr="00000000" w14:paraId="00000068">
            <w:pPr>
              <w:widowControl w:val="0"/>
              <w:numPr>
                <w:ilvl w:val="0"/>
                <w:numId w:val="37"/>
              </w:numPr>
              <w:spacing w:line="240" w:lineRule="auto"/>
              <w:ind w:left="720" w:hanging="360"/>
            </w:pPr>
            <w:r w:rsidDel="00000000" w:rsidR="00000000" w:rsidRPr="00000000">
              <w:rPr>
                <w:rtl w:val="0"/>
              </w:rPr>
              <w:t xml:space="preserve">L’utente seleziona l’opzione per depositare denaro sul Vault</w:t>
            </w:r>
          </w:p>
          <w:p w:rsidR="00000000" w:rsidDel="00000000" w:rsidP="00000000" w:rsidRDefault="00000000" w:rsidRPr="00000000" w14:paraId="00000069">
            <w:pPr>
              <w:widowControl w:val="0"/>
              <w:numPr>
                <w:ilvl w:val="0"/>
                <w:numId w:val="37"/>
              </w:numPr>
              <w:spacing w:line="240" w:lineRule="auto"/>
              <w:ind w:left="720" w:hanging="360"/>
            </w:pPr>
            <w:r w:rsidDel="00000000" w:rsidR="00000000" w:rsidRPr="00000000">
              <w:rPr>
                <w:rtl w:val="0"/>
              </w:rPr>
              <w:t xml:space="preserve">Seleziona il metodo di pagamento tra quelli registrati</w:t>
            </w:r>
          </w:p>
          <w:p w:rsidR="00000000" w:rsidDel="00000000" w:rsidP="00000000" w:rsidRDefault="00000000" w:rsidRPr="00000000" w14:paraId="0000006A">
            <w:pPr>
              <w:widowControl w:val="0"/>
              <w:numPr>
                <w:ilvl w:val="0"/>
                <w:numId w:val="37"/>
              </w:numPr>
              <w:spacing w:line="240" w:lineRule="auto"/>
              <w:ind w:left="720" w:hanging="360"/>
            </w:pPr>
            <w:r w:rsidDel="00000000" w:rsidR="00000000" w:rsidRPr="00000000">
              <w:rPr>
                <w:rtl w:val="0"/>
              </w:rPr>
              <w:t xml:space="preserve">L’utente specifica l’importo </w:t>
            </w:r>
          </w:p>
          <w:p w:rsidR="00000000" w:rsidDel="00000000" w:rsidP="00000000" w:rsidRDefault="00000000" w:rsidRPr="00000000" w14:paraId="0000006B">
            <w:pPr>
              <w:widowControl w:val="0"/>
              <w:numPr>
                <w:ilvl w:val="0"/>
                <w:numId w:val="37"/>
              </w:numPr>
              <w:spacing w:line="240" w:lineRule="auto"/>
              <w:ind w:left="720" w:hanging="360"/>
            </w:pPr>
            <w:r w:rsidDel="00000000" w:rsidR="00000000" w:rsidRPr="00000000">
              <w:rPr>
                <w:rtl w:val="0"/>
              </w:rPr>
              <w:t xml:space="preserve">L’utente conferma l’operazione</w:t>
            </w:r>
          </w:p>
          <w:p w:rsidR="00000000" w:rsidDel="00000000" w:rsidP="00000000" w:rsidRDefault="00000000" w:rsidRPr="00000000" w14:paraId="0000006C">
            <w:pPr>
              <w:widowControl w:val="0"/>
              <w:numPr>
                <w:ilvl w:val="0"/>
                <w:numId w:val="37"/>
              </w:numPr>
              <w:spacing w:line="240" w:lineRule="auto"/>
              <w:ind w:left="720" w:hanging="360"/>
            </w:pPr>
            <w:r w:rsidDel="00000000" w:rsidR="00000000" w:rsidRPr="00000000">
              <w:rPr>
                <w:rtl w:val="0"/>
              </w:rPr>
              <w:t xml:space="preserve">Viene inviata alla banca una richiesta di pagamento al metodo selezionato</w:t>
            </w:r>
          </w:p>
          <w:p w:rsidR="00000000" w:rsidDel="00000000" w:rsidP="00000000" w:rsidRDefault="00000000" w:rsidRPr="00000000" w14:paraId="0000006D">
            <w:pPr>
              <w:widowControl w:val="0"/>
              <w:numPr>
                <w:ilvl w:val="0"/>
                <w:numId w:val="37"/>
              </w:numPr>
              <w:spacing w:line="240" w:lineRule="auto"/>
              <w:ind w:left="720" w:hanging="360"/>
            </w:pPr>
            <w:r w:rsidDel="00000000" w:rsidR="00000000" w:rsidRPr="00000000">
              <w:rPr>
                <w:rtl w:val="0"/>
              </w:rPr>
              <w:t xml:space="preserve">La banca approva la transazione</w:t>
            </w:r>
          </w:p>
          <w:p w:rsidR="00000000" w:rsidDel="00000000" w:rsidP="00000000" w:rsidRDefault="00000000" w:rsidRPr="00000000" w14:paraId="0000006E">
            <w:pPr>
              <w:widowControl w:val="0"/>
              <w:numPr>
                <w:ilvl w:val="0"/>
                <w:numId w:val="37"/>
              </w:numPr>
              <w:spacing w:line="240" w:lineRule="auto"/>
              <w:ind w:left="720" w:hanging="360"/>
            </w:pPr>
            <w:r w:rsidDel="00000000" w:rsidR="00000000" w:rsidRPr="00000000">
              <w:rPr>
                <w:rtl w:val="0"/>
              </w:rPr>
              <w:t xml:space="preserve">Il saldo del Vault verrà ricaricato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Postcondizioni: Il Vault verrà ricaricato con l’importo selezionato</w:t>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Sequenza di eventi alternativi: </w:t>
            </w:r>
          </w:p>
          <w:p w:rsidR="00000000" w:rsidDel="00000000" w:rsidP="00000000" w:rsidRDefault="00000000" w:rsidRPr="00000000" w14:paraId="00000071">
            <w:pPr>
              <w:widowControl w:val="0"/>
              <w:numPr>
                <w:ilvl w:val="0"/>
                <w:numId w:val="30"/>
              </w:numPr>
              <w:spacing w:line="240" w:lineRule="auto"/>
              <w:ind w:left="720" w:hanging="360"/>
            </w:pPr>
            <w:r w:rsidDel="00000000" w:rsidR="00000000" w:rsidRPr="00000000">
              <w:rPr>
                <w:rtl w:val="0"/>
              </w:rPr>
              <w:t xml:space="preserve">La banca rifiuta la transazione</w:t>
            </w:r>
          </w:p>
          <w:p w:rsidR="00000000" w:rsidDel="00000000" w:rsidP="00000000" w:rsidRDefault="00000000" w:rsidRPr="00000000" w14:paraId="00000072">
            <w:pPr>
              <w:widowControl w:val="0"/>
              <w:numPr>
                <w:ilvl w:val="1"/>
                <w:numId w:val="30"/>
              </w:numPr>
              <w:spacing w:line="240" w:lineRule="auto"/>
              <w:ind w:left="1440" w:hanging="360"/>
            </w:pPr>
            <w:r w:rsidDel="00000000" w:rsidR="00000000" w:rsidRPr="00000000">
              <w:rPr>
                <w:rtl w:val="0"/>
              </w:rPr>
              <w:t xml:space="preserve">Il saldo del Vault rimarrà invariato</w:t>
            </w:r>
          </w:p>
          <w:p w:rsidR="00000000" w:rsidDel="00000000" w:rsidP="00000000" w:rsidRDefault="00000000" w:rsidRPr="00000000" w14:paraId="00000073">
            <w:pPr>
              <w:widowControl w:val="0"/>
              <w:numPr>
                <w:ilvl w:val="0"/>
                <w:numId w:val="30"/>
              </w:numPr>
              <w:spacing w:line="240" w:lineRule="auto"/>
              <w:ind w:left="720" w:hanging="360"/>
            </w:pPr>
            <w:r w:rsidDel="00000000" w:rsidR="00000000" w:rsidRPr="00000000">
              <w:rPr>
                <w:rtl w:val="0"/>
              </w:rPr>
              <w:t xml:space="preserve">il saldo della carta è insufficiente</w:t>
            </w:r>
          </w:p>
          <w:p w:rsidR="00000000" w:rsidDel="00000000" w:rsidP="00000000" w:rsidRDefault="00000000" w:rsidRPr="00000000" w14:paraId="00000074">
            <w:pPr>
              <w:widowControl w:val="0"/>
              <w:numPr>
                <w:ilvl w:val="1"/>
                <w:numId w:val="30"/>
              </w:numPr>
              <w:spacing w:line="240" w:lineRule="auto"/>
              <w:ind w:left="1440" w:hanging="360"/>
            </w:pPr>
            <w:r w:rsidDel="00000000" w:rsidR="00000000" w:rsidRPr="00000000">
              <w:rPr>
                <w:rtl w:val="0"/>
              </w:rPr>
              <w:t xml:space="preserve">Il saldo del Vault rimarrà invariato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sz w:val="24"/>
                <w:szCs w:val="24"/>
              </w:rPr>
            </w:pPr>
            <w:r w:rsidDel="00000000" w:rsidR="00000000" w:rsidRPr="00000000">
              <w:rPr>
                <w:b w:val="1"/>
                <w:sz w:val="24"/>
                <w:szCs w:val="24"/>
                <w:rtl w:val="0"/>
              </w:rPr>
              <w:t xml:space="preserve">Caso d’uso 2.4: Prelievo dal 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Breve descrizione: l’utente preleva denaro dal Vault per inviarlo ad una carta o un conto tra quelli memorizzati (registrati)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Attore secondario: banca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Precondizioni: l’utente dispone di un saldo sul Vault e deve aver registrato al proprio account almeno una carta o conto (un metodo di pagamento)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7B">
            <w:pPr>
              <w:widowControl w:val="0"/>
              <w:numPr>
                <w:ilvl w:val="0"/>
                <w:numId w:val="57"/>
              </w:numPr>
              <w:spacing w:line="240" w:lineRule="auto"/>
              <w:ind w:left="720" w:hanging="360"/>
            </w:pPr>
            <w:r w:rsidDel="00000000" w:rsidR="00000000" w:rsidRPr="00000000">
              <w:rPr>
                <w:rtl w:val="0"/>
              </w:rPr>
              <w:t xml:space="preserve">L’utente richiede il prelievo di un ammontare di denaro presente nel Vault</w:t>
            </w:r>
          </w:p>
          <w:p w:rsidR="00000000" w:rsidDel="00000000" w:rsidP="00000000" w:rsidRDefault="00000000" w:rsidRPr="00000000" w14:paraId="0000007C">
            <w:pPr>
              <w:widowControl w:val="0"/>
              <w:numPr>
                <w:ilvl w:val="0"/>
                <w:numId w:val="57"/>
              </w:numPr>
              <w:spacing w:line="240" w:lineRule="auto"/>
              <w:ind w:left="720" w:hanging="360"/>
            </w:pPr>
            <w:r w:rsidDel="00000000" w:rsidR="00000000" w:rsidRPr="00000000">
              <w:rPr>
                <w:rtl w:val="0"/>
              </w:rPr>
              <w:t xml:space="preserve">Specifica la carta o conto di destinazione (precedentemente registrati)</w:t>
            </w:r>
          </w:p>
          <w:p w:rsidR="00000000" w:rsidDel="00000000" w:rsidP="00000000" w:rsidRDefault="00000000" w:rsidRPr="00000000" w14:paraId="0000007D">
            <w:pPr>
              <w:widowControl w:val="0"/>
              <w:numPr>
                <w:ilvl w:val="0"/>
                <w:numId w:val="57"/>
              </w:numPr>
              <w:spacing w:line="240" w:lineRule="auto"/>
              <w:ind w:left="720" w:hanging="360"/>
            </w:pPr>
            <w:r w:rsidDel="00000000" w:rsidR="00000000" w:rsidRPr="00000000">
              <w:rPr>
                <w:rtl w:val="0"/>
              </w:rPr>
              <w:t xml:space="preserve">Specifica l’importo da prelevare </w:t>
            </w:r>
          </w:p>
          <w:p w:rsidR="00000000" w:rsidDel="00000000" w:rsidP="00000000" w:rsidRDefault="00000000" w:rsidRPr="00000000" w14:paraId="0000007E">
            <w:pPr>
              <w:widowControl w:val="0"/>
              <w:numPr>
                <w:ilvl w:val="0"/>
                <w:numId w:val="57"/>
              </w:numPr>
              <w:spacing w:line="240" w:lineRule="auto"/>
              <w:ind w:left="720" w:hanging="360"/>
            </w:pPr>
            <w:r w:rsidDel="00000000" w:rsidR="00000000" w:rsidRPr="00000000">
              <w:rPr>
                <w:rtl w:val="0"/>
              </w:rPr>
              <w:t xml:space="preserve">Viene contattato l’istituto finanziario a cui appartiene la carta o conto selezionato</w:t>
            </w:r>
          </w:p>
          <w:p w:rsidR="00000000" w:rsidDel="00000000" w:rsidP="00000000" w:rsidRDefault="00000000" w:rsidRPr="00000000" w14:paraId="0000007F">
            <w:pPr>
              <w:widowControl w:val="0"/>
              <w:numPr>
                <w:ilvl w:val="0"/>
                <w:numId w:val="57"/>
              </w:numPr>
              <w:spacing w:line="240" w:lineRule="auto"/>
              <w:ind w:left="720" w:hanging="360"/>
            </w:pPr>
            <w:r w:rsidDel="00000000" w:rsidR="00000000" w:rsidRPr="00000000">
              <w:rPr>
                <w:rtl w:val="0"/>
              </w:rPr>
              <w:t xml:space="preserve">Viene inviato il denaro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Postcondizioni: il saldo nel Vault diminuisce e il saldo del metodo di pagamento selezionato viene incrementato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Sequenza di eventi alternativi:</w:t>
            </w:r>
          </w:p>
          <w:p w:rsidR="00000000" w:rsidDel="00000000" w:rsidP="00000000" w:rsidRDefault="00000000" w:rsidRPr="00000000" w14:paraId="00000082">
            <w:pPr>
              <w:widowControl w:val="0"/>
              <w:numPr>
                <w:ilvl w:val="0"/>
                <w:numId w:val="49"/>
              </w:numPr>
              <w:spacing w:line="240" w:lineRule="auto"/>
              <w:ind w:left="720" w:hanging="360"/>
            </w:pPr>
            <w:r w:rsidDel="00000000" w:rsidR="00000000" w:rsidRPr="00000000">
              <w:rPr>
                <w:rtl w:val="0"/>
              </w:rPr>
              <w:t xml:space="preserve">l’utente richiede di prelevare di più di quanto ci sia effettivamente sul Vault</w:t>
            </w:r>
          </w:p>
          <w:p w:rsidR="00000000" w:rsidDel="00000000" w:rsidP="00000000" w:rsidRDefault="00000000" w:rsidRPr="00000000" w14:paraId="00000083">
            <w:pPr>
              <w:widowControl w:val="0"/>
              <w:numPr>
                <w:ilvl w:val="0"/>
                <w:numId w:val="49"/>
              </w:numPr>
              <w:spacing w:line="240" w:lineRule="auto"/>
              <w:ind w:left="720" w:hanging="360"/>
            </w:pPr>
            <w:r w:rsidDel="00000000" w:rsidR="00000000" w:rsidRPr="00000000">
              <w:rPr>
                <w:rtl w:val="0"/>
              </w:rPr>
              <w:t xml:space="preserve">l’operazione gli verrà negata dal sistema</w:t>
            </w:r>
          </w:p>
          <w:p w:rsidR="00000000" w:rsidDel="00000000" w:rsidP="00000000" w:rsidRDefault="00000000" w:rsidRPr="00000000" w14:paraId="00000084">
            <w:pPr>
              <w:widowControl w:val="0"/>
              <w:numPr>
                <w:ilvl w:val="0"/>
                <w:numId w:val="49"/>
              </w:numPr>
              <w:spacing w:line="240" w:lineRule="auto"/>
              <w:ind w:left="720" w:hanging="360"/>
            </w:pPr>
            <w:r w:rsidDel="00000000" w:rsidR="00000000" w:rsidRPr="00000000">
              <w:rPr>
                <w:rtl w:val="0"/>
              </w:rPr>
              <w:t xml:space="preserve">i saldi (Vault e della carta\conto) rimarranno invariati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sz w:val="24"/>
                <w:szCs w:val="24"/>
              </w:rPr>
            </w:pPr>
            <w:r w:rsidDel="00000000" w:rsidR="00000000" w:rsidRPr="00000000">
              <w:rPr>
                <w:b w:val="1"/>
                <w:sz w:val="24"/>
                <w:szCs w:val="24"/>
                <w:rtl w:val="0"/>
              </w:rPr>
              <w:t xml:space="preserve">Caso d’uso 2.5: Esecuzione pagamento fisico/online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Breve descrizione: l’utente vuole eseguire un pagamento fisico o online utilizzando l’app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Attore primario: utente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Attore secondario: banca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Precondizioni: l’utente dispone di un conto o una carta con sopra un saldo sufficiente al pagamento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08B">
            <w:pPr>
              <w:widowControl w:val="0"/>
              <w:numPr>
                <w:ilvl w:val="0"/>
                <w:numId w:val="19"/>
              </w:numPr>
              <w:spacing w:line="240" w:lineRule="auto"/>
              <w:ind w:left="720" w:hanging="360"/>
            </w:pPr>
            <w:r w:rsidDel="00000000" w:rsidR="00000000" w:rsidRPr="00000000">
              <w:rPr>
                <w:rtl w:val="0"/>
              </w:rPr>
              <w:t xml:space="preserve">l’utente si reca sul sito o presso il negozio fisico che supporta il metodo di pagamento selezionato</w:t>
            </w:r>
          </w:p>
          <w:p w:rsidR="00000000" w:rsidDel="00000000" w:rsidP="00000000" w:rsidRDefault="00000000" w:rsidRPr="00000000" w14:paraId="0000008C">
            <w:pPr>
              <w:widowControl w:val="0"/>
              <w:numPr>
                <w:ilvl w:val="0"/>
                <w:numId w:val="19"/>
              </w:numPr>
              <w:spacing w:line="240" w:lineRule="auto"/>
              <w:ind w:left="720" w:hanging="360"/>
            </w:pPr>
            <w:r w:rsidDel="00000000" w:rsidR="00000000" w:rsidRPr="00000000">
              <w:rPr>
                <w:rtl w:val="0"/>
              </w:rPr>
              <w:t xml:space="preserve">viene generata la richiesta di pagamento da parte dell’iban o carta di credito del richiedente denaro</w:t>
            </w:r>
          </w:p>
          <w:p w:rsidR="00000000" w:rsidDel="00000000" w:rsidP="00000000" w:rsidRDefault="00000000" w:rsidRPr="00000000" w14:paraId="0000008D">
            <w:pPr>
              <w:widowControl w:val="0"/>
              <w:numPr>
                <w:ilvl w:val="0"/>
                <w:numId w:val="19"/>
              </w:numPr>
              <w:spacing w:line="240" w:lineRule="auto"/>
              <w:ind w:left="720" w:hanging="360"/>
            </w:pPr>
            <w:r w:rsidDel="00000000" w:rsidR="00000000" w:rsidRPr="00000000">
              <w:rPr>
                <w:rtl w:val="0"/>
              </w:rPr>
              <w:t xml:space="preserve">l’utente approva la cessione di denaro</w:t>
            </w:r>
          </w:p>
          <w:p w:rsidR="00000000" w:rsidDel="00000000" w:rsidP="00000000" w:rsidRDefault="00000000" w:rsidRPr="00000000" w14:paraId="0000008E">
            <w:pPr>
              <w:widowControl w:val="0"/>
              <w:numPr>
                <w:ilvl w:val="0"/>
                <w:numId w:val="19"/>
              </w:numPr>
              <w:spacing w:line="240" w:lineRule="auto"/>
              <w:ind w:left="720" w:hanging="360"/>
            </w:pPr>
            <w:r w:rsidDel="00000000" w:rsidR="00000000" w:rsidRPr="00000000">
              <w:rPr>
                <w:rtl w:val="0"/>
              </w:rPr>
              <w:t xml:space="preserve">viene inviata alla banca una richiesta di trasferimento di denaro da un conto a un altro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Postcondizioni: il pagamento va a buon fine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Sequenza di eventi alternativi:</w:t>
            </w:r>
          </w:p>
          <w:p w:rsidR="00000000" w:rsidDel="00000000" w:rsidP="00000000" w:rsidRDefault="00000000" w:rsidRPr="00000000" w14:paraId="00000091">
            <w:pPr>
              <w:widowControl w:val="0"/>
              <w:numPr>
                <w:ilvl w:val="0"/>
                <w:numId w:val="41"/>
              </w:numPr>
              <w:spacing w:line="240" w:lineRule="auto"/>
              <w:ind w:left="720" w:hanging="360"/>
            </w:pPr>
            <w:r w:rsidDel="00000000" w:rsidR="00000000" w:rsidRPr="00000000">
              <w:rPr>
                <w:rtl w:val="0"/>
              </w:rPr>
              <w:t xml:space="preserve">pagamento rifiutato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2">
            <w:pPr>
              <w:spacing w:line="288" w:lineRule="auto"/>
              <w:rPr>
                <w:b w:val="1"/>
                <w:sz w:val="24"/>
                <w:szCs w:val="24"/>
              </w:rPr>
            </w:pPr>
            <w:r w:rsidDel="00000000" w:rsidR="00000000" w:rsidRPr="00000000">
              <w:rPr>
                <w:b w:val="1"/>
                <w:sz w:val="24"/>
                <w:szCs w:val="24"/>
                <w:rtl w:val="0"/>
              </w:rPr>
              <w:t xml:space="preserve">Caso d’uso 2.6: Storico movimenti del Vault</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3">
            <w:pPr>
              <w:spacing w:line="288" w:lineRule="auto"/>
              <w:rPr/>
            </w:pPr>
            <w:r w:rsidDel="00000000" w:rsidR="00000000" w:rsidRPr="00000000">
              <w:rPr>
                <w:rtl w:val="0"/>
              </w:rPr>
              <w:t xml:space="preserve">Breve descrizione: l’utente vuole consultare lo storico delle delle spese eseguite tramite il Vault che sono state registrate nell’applicazione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4">
            <w:pPr>
              <w:spacing w:line="288" w:lineRule="auto"/>
              <w:rPr/>
            </w:pPr>
            <w:r w:rsidDel="00000000" w:rsidR="00000000" w:rsidRPr="00000000">
              <w:rPr>
                <w:rtl w:val="0"/>
              </w:rPr>
              <w:t xml:space="preserve">Attore primario: utente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5">
            <w:pPr>
              <w:spacing w:line="288" w:lineRule="auto"/>
              <w:rPr/>
            </w:pPr>
            <w:r w:rsidDel="00000000" w:rsidR="00000000" w:rsidRPr="00000000">
              <w:rPr>
                <w:rtl w:val="0"/>
              </w:rPr>
              <w:t xml:space="preserve">Attore secondario: nessuno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6">
            <w:pPr>
              <w:spacing w:line="288" w:lineRule="auto"/>
              <w:rPr/>
            </w:pPr>
            <w:r w:rsidDel="00000000" w:rsidR="00000000" w:rsidRPr="00000000">
              <w:rPr>
                <w:rtl w:val="0"/>
              </w:rPr>
              <w:t xml:space="preserve">Precondizioni: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7">
            <w:pPr>
              <w:spacing w:line="288" w:lineRule="auto"/>
              <w:rPr/>
            </w:pPr>
            <w:r w:rsidDel="00000000" w:rsidR="00000000" w:rsidRPr="00000000">
              <w:rPr>
                <w:rtl w:val="0"/>
              </w:rPr>
              <w:t xml:space="preserve">Sequenza degli eventi principali:</w:t>
            </w:r>
          </w:p>
          <w:p w:rsidR="00000000" w:rsidDel="00000000" w:rsidP="00000000" w:rsidRDefault="00000000" w:rsidRPr="00000000" w14:paraId="00000098">
            <w:pPr>
              <w:numPr>
                <w:ilvl w:val="0"/>
                <w:numId w:val="38"/>
              </w:numPr>
              <w:spacing w:line="288" w:lineRule="auto"/>
              <w:ind w:left="720" w:hanging="360"/>
            </w:pPr>
            <w:r w:rsidDel="00000000" w:rsidR="00000000" w:rsidRPr="00000000">
              <w:rPr>
                <w:rtl w:val="0"/>
              </w:rPr>
              <w:t xml:space="preserve">ogni volta che l’utente esegue una spesa il sistema aggiorna il proprio storico spese</w:t>
            </w:r>
          </w:p>
          <w:p w:rsidR="00000000" w:rsidDel="00000000" w:rsidP="00000000" w:rsidRDefault="00000000" w:rsidRPr="00000000" w14:paraId="00000099">
            <w:pPr>
              <w:numPr>
                <w:ilvl w:val="0"/>
                <w:numId w:val="38"/>
              </w:numPr>
              <w:spacing w:line="288" w:lineRule="auto"/>
              <w:ind w:left="720" w:hanging="360"/>
            </w:pPr>
            <w:r w:rsidDel="00000000" w:rsidR="00000000" w:rsidRPr="00000000">
              <w:rPr>
                <w:rtl w:val="0"/>
              </w:rPr>
              <w:t xml:space="preserve">l’utente agisce sull’interfaccia grafica per raggiungere la sezione riguardante lo storico delle spese</w:t>
            </w:r>
          </w:p>
          <w:p w:rsidR="00000000" w:rsidDel="00000000" w:rsidP="00000000" w:rsidRDefault="00000000" w:rsidRPr="00000000" w14:paraId="0000009A">
            <w:pPr>
              <w:numPr>
                <w:ilvl w:val="0"/>
                <w:numId w:val="38"/>
              </w:numPr>
              <w:spacing w:line="288" w:lineRule="auto"/>
              <w:ind w:left="720" w:hanging="360"/>
            </w:pPr>
            <w:r w:rsidDel="00000000" w:rsidR="00000000" w:rsidRPr="00000000">
              <w:rPr>
                <w:rtl w:val="0"/>
              </w:rPr>
              <w:t xml:space="preserve">l’utente visualizza l’elenco delle spese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B">
            <w:pPr>
              <w:spacing w:line="288" w:lineRule="auto"/>
              <w:rPr/>
            </w:pPr>
            <w:r w:rsidDel="00000000" w:rsidR="00000000" w:rsidRPr="00000000">
              <w:rPr>
                <w:rtl w:val="0"/>
              </w:rPr>
              <w:t xml:space="preserve">Postcondizioni: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C">
            <w:pPr>
              <w:spacing w:line="288" w:lineRule="auto"/>
              <w:rPr/>
            </w:pPr>
            <w:r w:rsidDel="00000000" w:rsidR="00000000" w:rsidRPr="00000000">
              <w:rPr>
                <w:rtl w:val="0"/>
              </w:rPr>
              <w:t xml:space="preserve">Sequenza di eventi alternativi: </w:t>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sz w:val="24"/>
                <w:szCs w:val="24"/>
              </w:rPr>
            </w:pPr>
            <w:r w:rsidDel="00000000" w:rsidR="00000000" w:rsidRPr="00000000">
              <w:rPr>
                <w:b w:val="1"/>
                <w:sz w:val="24"/>
                <w:szCs w:val="24"/>
                <w:rtl w:val="0"/>
              </w:rPr>
              <w:t xml:space="preserve">Caso d’uso 3: SendMe</w:t>
            </w:r>
          </w:p>
        </w:tc>
      </w:tr>
      <w:tr>
        <w:trPr>
          <w:cantSplit w:val="0"/>
          <w:trHeight w:val="36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sz w:val="24"/>
                <w:szCs w:val="24"/>
              </w:rPr>
            </w:pPr>
            <w:r w:rsidDel="00000000" w:rsidR="00000000" w:rsidRPr="00000000">
              <w:rPr>
                <w:b w:val="1"/>
                <w:sz w:val="24"/>
                <w:szCs w:val="24"/>
                <w:rtl w:val="0"/>
              </w:rPr>
              <w:t xml:space="preserve">Caso d’uso 3.1: Invio e ricezione di denaro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Breve descrizione: ogni utente può inviare denaro ad altri utenti o amici prelevandolo dal 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Attore primario: utente1 (il mittente)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Attore secondario: utente2 (il destinatario)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Precondizioni: entrambi gli utenti devono essere registrati e aver effettuato il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AE">
            <w:pPr>
              <w:widowControl w:val="0"/>
              <w:numPr>
                <w:ilvl w:val="0"/>
                <w:numId w:val="33"/>
              </w:numPr>
              <w:spacing w:line="240" w:lineRule="auto"/>
              <w:ind w:left="720" w:hanging="360"/>
            </w:pPr>
            <w:r w:rsidDel="00000000" w:rsidR="00000000" w:rsidRPr="00000000">
              <w:rPr>
                <w:rtl w:val="0"/>
              </w:rPr>
              <w:t xml:space="preserve">L’utente1</w:t>
            </w:r>
            <w:r w:rsidDel="00000000" w:rsidR="00000000" w:rsidRPr="00000000">
              <w:rPr>
                <w:rtl w:val="0"/>
              </w:rPr>
              <w:t xml:space="preserve"> entra nell’apposita area premendo il pulsante di invio del denaro</w:t>
            </w:r>
          </w:p>
          <w:p w:rsidR="00000000" w:rsidDel="00000000" w:rsidP="00000000" w:rsidRDefault="00000000" w:rsidRPr="00000000" w14:paraId="000000AF">
            <w:pPr>
              <w:widowControl w:val="0"/>
              <w:numPr>
                <w:ilvl w:val="0"/>
                <w:numId w:val="33"/>
              </w:numPr>
              <w:spacing w:line="240" w:lineRule="auto"/>
              <w:ind w:left="720" w:hanging="360"/>
            </w:pPr>
            <w:r w:rsidDel="00000000" w:rsidR="00000000" w:rsidRPr="00000000">
              <w:rPr>
                <w:rtl w:val="0"/>
              </w:rPr>
              <w:t xml:space="preserve">L’utente1</w:t>
            </w:r>
            <w:r w:rsidDel="00000000" w:rsidR="00000000" w:rsidRPr="00000000">
              <w:rPr>
                <w:rtl w:val="0"/>
              </w:rPr>
              <w:t xml:space="preserve"> specifica l’importo da inviare</w:t>
            </w:r>
          </w:p>
          <w:p w:rsidR="00000000" w:rsidDel="00000000" w:rsidP="00000000" w:rsidRDefault="00000000" w:rsidRPr="00000000" w14:paraId="000000B0">
            <w:pPr>
              <w:widowControl w:val="0"/>
              <w:numPr>
                <w:ilvl w:val="0"/>
                <w:numId w:val="33"/>
              </w:numPr>
              <w:spacing w:line="240" w:lineRule="auto"/>
              <w:ind w:left="720" w:hanging="360"/>
            </w:pPr>
            <w:r w:rsidDel="00000000" w:rsidR="00000000" w:rsidRPr="00000000">
              <w:rPr>
                <w:rtl w:val="0"/>
              </w:rPr>
              <w:t xml:space="preserve">L’utente1</w:t>
            </w:r>
            <w:r w:rsidDel="00000000" w:rsidR="00000000" w:rsidRPr="00000000">
              <w:rPr>
                <w:rtl w:val="0"/>
              </w:rPr>
              <w:t xml:space="preserve"> conferma l’operazione</w:t>
            </w:r>
          </w:p>
          <w:p w:rsidR="00000000" w:rsidDel="00000000" w:rsidP="00000000" w:rsidRDefault="00000000" w:rsidRPr="00000000" w14:paraId="000000B1">
            <w:pPr>
              <w:widowControl w:val="0"/>
              <w:numPr>
                <w:ilvl w:val="0"/>
                <w:numId w:val="33"/>
              </w:numPr>
              <w:spacing w:line="240" w:lineRule="auto"/>
              <w:ind w:left="720" w:hanging="360"/>
            </w:pPr>
            <w:r w:rsidDel="00000000" w:rsidR="00000000" w:rsidRPr="00000000">
              <w:rPr>
                <w:rtl w:val="0"/>
              </w:rPr>
              <w:t xml:space="preserve">Il saldo dal Vault </w:t>
            </w:r>
            <w:r w:rsidDel="00000000" w:rsidR="00000000" w:rsidRPr="00000000">
              <w:rPr>
                <w:rtl w:val="0"/>
              </w:rPr>
              <w:t xml:space="preserve">dell’utente1</w:t>
            </w:r>
            <w:r w:rsidDel="00000000" w:rsidR="00000000" w:rsidRPr="00000000">
              <w:rPr>
                <w:rtl w:val="0"/>
              </w:rPr>
              <w:t xml:space="preserve"> viene scalato </w:t>
            </w:r>
            <w:r w:rsidDel="00000000" w:rsidR="00000000" w:rsidRPr="00000000">
              <w:rPr>
                <w:rtl w:val="0"/>
              </w:rPr>
              <w:t xml:space="preserve">dell’importo</w:t>
            </w:r>
            <w:r w:rsidDel="00000000" w:rsidR="00000000" w:rsidRPr="00000000">
              <w:rPr>
                <w:rtl w:val="0"/>
              </w:rPr>
              <w:t xml:space="preserve"> appena confermato e il saldo dal Vault </w:t>
            </w:r>
            <w:r w:rsidDel="00000000" w:rsidR="00000000" w:rsidRPr="00000000">
              <w:rPr>
                <w:rtl w:val="0"/>
              </w:rPr>
              <w:t xml:space="preserve">dell'utente2</w:t>
            </w:r>
            <w:r w:rsidDel="00000000" w:rsidR="00000000" w:rsidRPr="00000000">
              <w:rPr>
                <w:rtl w:val="0"/>
              </w:rPr>
              <w:t xml:space="preserve"> viene incrementato dell’importo inserito dall'utente</w:t>
            </w:r>
          </w:p>
          <w:p w:rsidR="00000000" w:rsidDel="00000000" w:rsidP="00000000" w:rsidRDefault="00000000" w:rsidRPr="00000000" w14:paraId="000000B2">
            <w:pPr>
              <w:widowControl w:val="0"/>
              <w:numPr>
                <w:ilvl w:val="0"/>
                <w:numId w:val="33"/>
              </w:numPr>
              <w:spacing w:line="240" w:lineRule="auto"/>
              <w:ind w:left="720" w:hanging="360"/>
            </w:pPr>
            <w:r w:rsidDel="00000000" w:rsidR="00000000" w:rsidRPr="00000000">
              <w:rPr>
                <w:rtl w:val="0"/>
              </w:rPr>
              <w:t xml:space="preserve">La transazione viene registrata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Postcondizioni: l’invio del denaro va a buon fine decrementando il saldo nel Vault </w:t>
            </w:r>
            <w:r w:rsidDel="00000000" w:rsidR="00000000" w:rsidRPr="00000000">
              <w:rPr>
                <w:rtl w:val="0"/>
              </w:rPr>
              <w:t xml:space="preserve">dell’utente1</w:t>
            </w:r>
            <w:r w:rsidDel="00000000" w:rsidR="00000000" w:rsidRPr="00000000">
              <w:rPr>
                <w:rtl w:val="0"/>
              </w:rPr>
              <w:t xml:space="preserve"> e incrementando quello </w:t>
            </w:r>
            <w:r w:rsidDel="00000000" w:rsidR="00000000" w:rsidRPr="00000000">
              <w:rPr>
                <w:rtl w:val="0"/>
              </w:rPr>
              <w:t xml:space="preserve">dell’utente2</w:t>
            </w: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Sequenza di eventi alternativi:</w:t>
            </w:r>
          </w:p>
          <w:p w:rsidR="00000000" w:rsidDel="00000000" w:rsidP="00000000" w:rsidRDefault="00000000" w:rsidRPr="00000000" w14:paraId="000000B6">
            <w:pPr>
              <w:widowControl w:val="0"/>
              <w:numPr>
                <w:ilvl w:val="0"/>
                <w:numId w:val="16"/>
              </w:numPr>
              <w:spacing w:line="240" w:lineRule="auto"/>
              <w:ind w:left="720" w:hanging="360"/>
            </w:pPr>
            <w:r w:rsidDel="00000000" w:rsidR="00000000" w:rsidRPr="00000000">
              <w:rPr>
                <w:rtl w:val="0"/>
              </w:rPr>
              <w:t xml:space="preserve">il denaro inviato </w:t>
            </w:r>
            <w:r w:rsidDel="00000000" w:rsidR="00000000" w:rsidRPr="00000000">
              <w:rPr>
                <w:rtl w:val="0"/>
              </w:rPr>
              <w:t xml:space="preserve">dall’utente1</w:t>
            </w:r>
            <w:r w:rsidDel="00000000" w:rsidR="00000000" w:rsidRPr="00000000">
              <w:rPr>
                <w:rtl w:val="0"/>
              </w:rPr>
              <w:t xml:space="preserve"> è maggiore di quello che in realtà ha nel suo Vault, allora:</w:t>
            </w:r>
          </w:p>
          <w:p w:rsidR="00000000" w:rsidDel="00000000" w:rsidP="00000000" w:rsidRDefault="00000000" w:rsidRPr="00000000" w14:paraId="000000B7">
            <w:pPr>
              <w:widowControl w:val="0"/>
              <w:numPr>
                <w:ilvl w:val="1"/>
                <w:numId w:val="16"/>
              </w:numPr>
              <w:spacing w:line="240" w:lineRule="auto"/>
              <w:ind w:left="1440" w:hanging="360"/>
            </w:pPr>
            <w:r w:rsidDel="00000000" w:rsidR="00000000" w:rsidRPr="00000000">
              <w:rPr>
                <w:rtl w:val="0"/>
              </w:rPr>
              <w:t xml:space="preserve">non viene prelevata nessuna somma dal Vault dell’utente1</w:t>
            </w:r>
          </w:p>
          <w:p w:rsidR="00000000" w:rsidDel="00000000" w:rsidP="00000000" w:rsidRDefault="00000000" w:rsidRPr="00000000" w14:paraId="000000B8">
            <w:pPr>
              <w:widowControl w:val="0"/>
              <w:numPr>
                <w:ilvl w:val="1"/>
                <w:numId w:val="16"/>
              </w:numPr>
              <w:spacing w:line="240" w:lineRule="auto"/>
              <w:ind w:left="1440" w:hanging="360"/>
            </w:pPr>
            <w:r w:rsidDel="00000000" w:rsidR="00000000" w:rsidRPr="00000000">
              <w:rPr>
                <w:rtl w:val="0"/>
              </w:rPr>
              <w:t xml:space="preserve"> il sistema invia un messaggio </w:t>
            </w:r>
            <w:r w:rsidDel="00000000" w:rsidR="00000000" w:rsidRPr="00000000">
              <w:rPr>
                <w:rtl w:val="0"/>
              </w:rPr>
              <w:t xml:space="preserve">d’errore</w:t>
            </w:r>
            <w:r w:rsidDel="00000000" w:rsidR="00000000" w:rsidRPr="00000000">
              <w:rPr>
                <w:rtl w:val="0"/>
              </w:rPr>
              <w:t xml:space="preserve"> all’utente1 e i saldi dei Vault dei due utenti rimangono invariati</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9">
            <w:pPr>
              <w:widowControl w:val="0"/>
              <w:spacing w:line="288" w:lineRule="auto"/>
              <w:rPr>
                <w:b w:val="1"/>
                <w:sz w:val="24"/>
                <w:szCs w:val="24"/>
              </w:rPr>
            </w:pPr>
            <w:r w:rsidDel="00000000" w:rsidR="00000000" w:rsidRPr="00000000">
              <w:rPr>
                <w:b w:val="1"/>
                <w:sz w:val="24"/>
                <w:szCs w:val="24"/>
                <w:rtl w:val="0"/>
              </w:rPr>
              <w:t xml:space="preserve">Caso d’uso 3.2: Storico delle transazioni tra utenti</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A">
            <w:pPr>
              <w:widowControl w:val="0"/>
              <w:spacing w:line="288" w:lineRule="auto"/>
              <w:rPr/>
            </w:pPr>
            <w:r w:rsidDel="00000000" w:rsidR="00000000" w:rsidRPr="00000000">
              <w:rPr>
                <w:rtl w:val="0"/>
              </w:rPr>
              <w:t xml:space="preserve">Breve descrizione: consente di visualizzare una lista delle transazioni tra due utenti (ricezione, invio, annullamento)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B">
            <w:pPr>
              <w:widowControl w:val="0"/>
              <w:spacing w:line="288" w:lineRule="auto"/>
              <w:rPr/>
            </w:pPr>
            <w:r w:rsidDel="00000000" w:rsidR="00000000" w:rsidRPr="00000000">
              <w:rPr>
                <w:rtl w:val="0"/>
              </w:rPr>
              <w:t xml:space="preserve">Attore primario: utente1</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C">
            <w:pPr>
              <w:widowControl w:val="0"/>
              <w:spacing w:line="288" w:lineRule="auto"/>
              <w:rPr/>
            </w:pPr>
            <w:r w:rsidDel="00000000" w:rsidR="00000000" w:rsidRPr="00000000">
              <w:rPr>
                <w:rtl w:val="0"/>
              </w:rPr>
              <w:t xml:space="preserve">Attori secondari: utente2</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D">
            <w:pPr>
              <w:widowControl w:val="0"/>
              <w:spacing w:line="288" w:lineRule="auto"/>
              <w:rPr/>
            </w:pPr>
            <w:r w:rsidDel="00000000" w:rsidR="00000000" w:rsidRPr="00000000">
              <w:rPr>
                <w:rtl w:val="0"/>
              </w:rPr>
              <w:t xml:space="preserve">Precondizioni: entrambi gli utenti devono essersi registrati e aver effettuato il login</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E">
            <w:pPr>
              <w:widowControl w:val="0"/>
              <w:spacing w:line="288" w:lineRule="auto"/>
              <w:rPr/>
            </w:pPr>
            <w:r w:rsidDel="00000000" w:rsidR="00000000" w:rsidRPr="00000000">
              <w:rPr>
                <w:rtl w:val="0"/>
              </w:rPr>
              <w:t xml:space="preserve">Sequenza degli eventi principali:</w:t>
            </w:r>
          </w:p>
          <w:p w:rsidR="00000000" w:rsidDel="00000000" w:rsidP="00000000" w:rsidRDefault="00000000" w:rsidRPr="00000000" w14:paraId="000000BF">
            <w:pPr>
              <w:widowControl w:val="0"/>
              <w:numPr>
                <w:ilvl w:val="0"/>
                <w:numId w:val="17"/>
              </w:numPr>
              <w:spacing w:line="240" w:lineRule="auto"/>
              <w:ind w:left="720" w:hanging="360"/>
            </w:pPr>
            <w:r w:rsidDel="00000000" w:rsidR="00000000" w:rsidRPr="00000000">
              <w:rPr>
                <w:rtl w:val="0"/>
              </w:rPr>
              <w:t xml:space="preserve">L’utente1</w:t>
            </w:r>
            <w:r w:rsidDel="00000000" w:rsidR="00000000" w:rsidRPr="00000000">
              <w:rPr>
                <w:rtl w:val="0"/>
              </w:rPr>
              <w:t xml:space="preserve"> entra nell’apposita sezione</w:t>
            </w:r>
          </w:p>
          <w:p w:rsidR="00000000" w:rsidDel="00000000" w:rsidP="00000000" w:rsidRDefault="00000000" w:rsidRPr="00000000" w14:paraId="000000C0">
            <w:pPr>
              <w:widowControl w:val="0"/>
              <w:numPr>
                <w:ilvl w:val="0"/>
                <w:numId w:val="17"/>
              </w:numPr>
              <w:spacing w:line="240" w:lineRule="auto"/>
              <w:ind w:left="720" w:hanging="360"/>
            </w:pPr>
            <w:r w:rsidDel="00000000" w:rsidR="00000000" w:rsidRPr="00000000">
              <w:rPr>
                <w:rtl w:val="0"/>
              </w:rPr>
              <w:t xml:space="preserve">L’utente1 clicca sull’ utente del quale vuole conoscere lo storico delle transazioni (utente2)</w:t>
            </w:r>
          </w:p>
          <w:p w:rsidR="00000000" w:rsidDel="00000000" w:rsidP="00000000" w:rsidRDefault="00000000" w:rsidRPr="00000000" w14:paraId="000000C1">
            <w:pPr>
              <w:widowControl w:val="0"/>
              <w:numPr>
                <w:ilvl w:val="0"/>
                <w:numId w:val="17"/>
              </w:numPr>
              <w:spacing w:line="240" w:lineRule="auto"/>
              <w:ind w:left="720" w:hanging="360"/>
            </w:pPr>
            <w:r w:rsidDel="00000000" w:rsidR="00000000" w:rsidRPr="00000000">
              <w:rPr>
                <w:rtl w:val="0"/>
              </w:rPr>
              <w:t xml:space="preserve">Il sistema genera l’elenco delle transazioni relative ai due utenti</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2">
            <w:pPr>
              <w:widowControl w:val="0"/>
              <w:spacing w:line="288" w:lineRule="auto"/>
              <w:rPr/>
            </w:pPr>
            <w:r w:rsidDel="00000000" w:rsidR="00000000" w:rsidRPr="00000000">
              <w:rPr>
                <w:rtl w:val="0"/>
              </w:rPr>
              <w:t xml:space="preserve">Postcondizioni: l’utente1 visualizza la lista transazioni fatte con l’utente2</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3">
            <w:pPr>
              <w:widowControl w:val="0"/>
              <w:spacing w:line="288" w:lineRule="auto"/>
              <w:rPr/>
            </w:pPr>
            <w:r w:rsidDel="00000000" w:rsidR="00000000" w:rsidRPr="00000000">
              <w:rPr>
                <w:rtl w:val="0"/>
              </w:rPr>
              <w:t xml:space="preserve">Sequenza di eventi alternativi: nessuna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4">
            <w:pPr>
              <w:widowControl w:val="0"/>
              <w:spacing w:line="288" w:lineRule="auto"/>
              <w:rPr>
                <w:b w:val="1"/>
                <w:sz w:val="24"/>
                <w:szCs w:val="24"/>
              </w:rPr>
            </w:pPr>
            <w:r w:rsidDel="00000000" w:rsidR="00000000" w:rsidRPr="00000000">
              <w:rPr>
                <w:b w:val="1"/>
                <w:sz w:val="24"/>
                <w:szCs w:val="24"/>
                <w:rtl w:val="0"/>
              </w:rPr>
              <w:t xml:space="preserve">Caso d’uso 3.3: Generazione notifica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5">
            <w:pPr>
              <w:widowControl w:val="0"/>
              <w:spacing w:line="288" w:lineRule="auto"/>
              <w:rPr/>
            </w:pPr>
            <w:r w:rsidDel="00000000" w:rsidR="00000000" w:rsidRPr="00000000">
              <w:rPr>
                <w:rtl w:val="0"/>
              </w:rPr>
              <w:t xml:space="preserve">Breve descrizione: l’applicazione invia una notifica all’utente (destinatario) di ricezione o richiesta importo (natura della notifica) sulla base di un altro utente (mittente)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6">
            <w:pPr>
              <w:widowControl w:val="0"/>
              <w:spacing w:line="288" w:lineRule="auto"/>
              <w:rPr/>
            </w:pPr>
            <w:r w:rsidDel="00000000" w:rsidR="00000000" w:rsidRPr="00000000">
              <w:rPr>
                <w:rtl w:val="0"/>
              </w:rPr>
              <w:t xml:space="preserve">Attore primario: utente1 (mittente)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7">
            <w:pPr>
              <w:widowControl w:val="0"/>
              <w:spacing w:line="288" w:lineRule="auto"/>
              <w:rPr/>
            </w:pPr>
            <w:r w:rsidDel="00000000" w:rsidR="00000000" w:rsidRPr="00000000">
              <w:rPr>
                <w:rtl w:val="0"/>
              </w:rPr>
              <w:t xml:space="preserve">Attore secondario: utente2 (destinatario)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8">
            <w:pPr>
              <w:widowControl w:val="0"/>
              <w:spacing w:line="288" w:lineRule="auto"/>
              <w:rPr/>
            </w:pPr>
            <w:r w:rsidDel="00000000" w:rsidR="00000000" w:rsidRPr="00000000">
              <w:rPr>
                <w:rtl w:val="0"/>
              </w:rPr>
              <w:t xml:space="preserve">Precondizioni: entrambi gli utenti devono essersi registrati e aver effettuato il login</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9">
            <w:pPr>
              <w:widowControl w:val="0"/>
              <w:spacing w:line="288" w:lineRule="auto"/>
              <w:rPr/>
            </w:pPr>
            <w:r w:rsidDel="00000000" w:rsidR="00000000" w:rsidRPr="00000000">
              <w:rPr>
                <w:rtl w:val="0"/>
              </w:rPr>
              <w:t xml:space="preserve">Sequenza degli eventi principali: </w:t>
            </w:r>
          </w:p>
          <w:p w:rsidR="00000000" w:rsidDel="00000000" w:rsidP="00000000" w:rsidRDefault="00000000" w:rsidRPr="00000000" w14:paraId="000000CA">
            <w:pPr>
              <w:widowControl w:val="0"/>
              <w:numPr>
                <w:ilvl w:val="0"/>
                <w:numId w:val="44"/>
              </w:numPr>
              <w:spacing w:line="240" w:lineRule="auto"/>
              <w:ind w:left="720" w:hanging="360"/>
            </w:pPr>
            <w:r w:rsidDel="00000000" w:rsidR="00000000" w:rsidRPr="00000000">
              <w:rPr>
                <w:rtl w:val="0"/>
              </w:rPr>
              <w:t xml:space="preserve">L’utente1</w:t>
            </w:r>
            <w:r w:rsidDel="00000000" w:rsidR="00000000" w:rsidRPr="00000000">
              <w:rPr>
                <w:rtl w:val="0"/>
              </w:rPr>
              <w:t xml:space="preserve"> entra nell’apposita sezione</w:t>
            </w:r>
          </w:p>
          <w:p w:rsidR="00000000" w:rsidDel="00000000" w:rsidP="00000000" w:rsidRDefault="00000000" w:rsidRPr="00000000" w14:paraId="000000CB">
            <w:pPr>
              <w:widowControl w:val="0"/>
              <w:numPr>
                <w:ilvl w:val="0"/>
                <w:numId w:val="44"/>
              </w:numPr>
              <w:spacing w:line="288" w:lineRule="auto"/>
              <w:ind w:left="720" w:hanging="360"/>
            </w:pPr>
            <w:r w:rsidDel="00000000" w:rsidR="00000000" w:rsidRPr="00000000">
              <w:rPr>
                <w:rtl w:val="0"/>
              </w:rPr>
              <w:t xml:space="preserve">L’utente1 invia una richiesta di pagamento</w:t>
            </w:r>
          </w:p>
          <w:p w:rsidR="00000000" w:rsidDel="00000000" w:rsidP="00000000" w:rsidRDefault="00000000" w:rsidRPr="00000000" w14:paraId="000000CC">
            <w:pPr>
              <w:widowControl w:val="0"/>
              <w:numPr>
                <w:ilvl w:val="0"/>
                <w:numId w:val="44"/>
              </w:numPr>
              <w:spacing w:line="288" w:lineRule="auto"/>
              <w:ind w:left="720" w:hanging="360"/>
            </w:pPr>
            <w:r w:rsidDel="00000000" w:rsidR="00000000" w:rsidRPr="00000000">
              <w:rPr>
                <w:rtl w:val="0"/>
              </w:rPr>
              <w:t xml:space="preserve">Il sistema invia una notifica all’utente2 (destinatario)</w:t>
            </w:r>
          </w:p>
        </w:tc>
      </w:tr>
      <w:tr>
        <w:trPr>
          <w:cantSplit w:val="0"/>
          <w:trHeight w:val="382.1484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D">
            <w:pPr>
              <w:widowControl w:val="0"/>
              <w:spacing w:line="288" w:lineRule="auto"/>
              <w:rPr/>
            </w:pPr>
            <w:r w:rsidDel="00000000" w:rsidR="00000000" w:rsidRPr="00000000">
              <w:rPr>
                <w:rtl w:val="0"/>
              </w:rPr>
              <w:t xml:space="preserve">Postcondizioni: a seconda della natura della notifica (ricezione o richiesta), l’utente2 riceverà una notifica dell’evento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E">
            <w:pPr>
              <w:widowControl w:val="0"/>
              <w:spacing w:line="288" w:lineRule="auto"/>
              <w:rPr/>
            </w:pPr>
            <w:r w:rsidDel="00000000" w:rsidR="00000000" w:rsidRPr="00000000">
              <w:rPr>
                <w:rtl w:val="0"/>
              </w:rPr>
              <w:t xml:space="preserve">Sequenza di eventi alternativi: nessuna</w:t>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color w:val="46cf0b"/>
          <w:sz w:val="30"/>
          <w:szCs w:val="30"/>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sz w:val="24"/>
                <w:szCs w:val="24"/>
              </w:rPr>
            </w:pPr>
            <w:r w:rsidDel="00000000" w:rsidR="00000000" w:rsidRPr="00000000">
              <w:rPr>
                <w:b w:val="1"/>
                <w:sz w:val="24"/>
                <w:szCs w:val="24"/>
                <w:rtl w:val="0"/>
              </w:rPr>
              <w:t xml:space="preserve">Caso d’uso 4: Gestione delle amicizie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sz w:val="24"/>
                <w:szCs w:val="24"/>
              </w:rPr>
            </w:pPr>
            <w:r w:rsidDel="00000000" w:rsidR="00000000" w:rsidRPr="00000000">
              <w:rPr>
                <w:b w:val="1"/>
                <w:sz w:val="24"/>
                <w:szCs w:val="24"/>
                <w:rtl w:val="0"/>
              </w:rPr>
              <w:t xml:space="preserve">Caso d’uso 4.1: Lista amici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Breve descrizione: consente di avere in una sezione apposita una lista con l’elenco delle amicizie correnti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Attore secondario: nessuno</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Precondizioni: l’utente deve essere registrato e aver effettuato il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0D8">
            <w:pPr>
              <w:widowControl w:val="0"/>
              <w:numPr>
                <w:ilvl w:val="0"/>
                <w:numId w:val="31"/>
              </w:numPr>
              <w:spacing w:line="240" w:lineRule="auto"/>
              <w:ind w:left="720" w:hanging="360"/>
            </w:pPr>
            <w:r w:rsidDel="00000000" w:rsidR="00000000" w:rsidRPr="00000000">
              <w:rPr>
                <w:rtl w:val="0"/>
              </w:rPr>
              <w:t xml:space="preserve">L’utente si reca nella sezione apposita</w:t>
            </w:r>
          </w:p>
          <w:p w:rsidR="00000000" w:rsidDel="00000000" w:rsidP="00000000" w:rsidRDefault="00000000" w:rsidRPr="00000000" w14:paraId="000000D9">
            <w:pPr>
              <w:widowControl w:val="0"/>
              <w:numPr>
                <w:ilvl w:val="0"/>
                <w:numId w:val="31"/>
              </w:numPr>
              <w:spacing w:line="240" w:lineRule="auto"/>
              <w:ind w:left="720" w:hanging="360"/>
            </w:pPr>
            <w:r w:rsidDel="00000000" w:rsidR="00000000" w:rsidRPr="00000000">
              <w:rPr>
                <w:rtl w:val="0"/>
              </w:rPr>
              <w:t xml:space="preserve">L’utente richiede di mostrare la lista degli amici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Postcondizioni: l’utente visualizza una lista con tutti i suoi amici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Sequenza di eventi alternativi: nessuna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sz w:val="24"/>
                <w:szCs w:val="24"/>
              </w:rPr>
            </w:pPr>
            <w:r w:rsidDel="00000000" w:rsidR="00000000" w:rsidRPr="00000000">
              <w:rPr>
                <w:b w:val="1"/>
                <w:sz w:val="24"/>
                <w:szCs w:val="24"/>
                <w:rtl w:val="0"/>
              </w:rPr>
              <w:t xml:space="preserve">Caso d’uso 4.2: Approvazione richiesta di amicizia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Breve descrizione: un utente riceve una richiesta di amicizia da parte di un altro utente e quest’ultimo decide se accettare o declinare l’invito di amicizia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Attore primario: utente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Attore secondario: utente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Precondizioni: entrambi gli utenti devono essere registrati sull’applicazione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E2">
            <w:pPr>
              <w:widowControl w:val="0"/>
              <w:numPr>
                <w:ilvl w:val="0"/>
                <w:numId w:val="11"/>
              </w:numPr>
              <w:spacing w:line="240" w:lineRule="auto"/>
              <w:ind w:left="720" w:hanging="360"/>
            </w:pPr>
            <w:r w:rsidDel="00000000" w:rsidR="00000000" w:rsidRPr="00000000">
              <w:rPr>
                <w:rtl w:val="0"/>
              </w:rPr>
              <w:t xml:space="preserve">L’utente1</w:t>
            </w:r>
            <w:r w:rsidDel="00000000" w:rsidR="00000000" w:rsidRPr="00000000">
              <w:rPr>
                <w:rtl w:val="0"/>
              </w:rPr>
              <w:t xml:space="preserve"> apre l’area dell’applicazione predisposta alla gestione delle amicizie</w:t>
            </w:r>
          </w:p>
          <w:p w:rsidR="00000000" w:rsidDel="00000000" w:rsidP="00000000" w:rsidRDefault="00000000" w:rsidRPr="00000000" w14:paraId="000000E3">
            <w:pPr>
              <w:widowControl w:val="0"/>
              <w:numPr>
                <w:ilvl w:val="0"/>
                <w:numId w:val="11"/>
              </w:numPr>
              <w:spacing w:line="240" w:lineRule="auto"/>
              <w:ind w:left="720" w:hanging="360"/>
            </w:pPr>
            <w:r w:rsidDel="00000000" w:rsidR="00000000" w:rsidRPr="00000000">
              <w:rPr>
                <w:rtl w:val="0"/>
              </w:rPr>
              <w:t xml:space="preserve">Visualizza la richiesta di amicizia inviata dall’utente 2</w:t>
            </w:r>
          </w:p>
          <w:p w:rsidR="00000000" w:rsidDel="00000000" w:rsidP="00000000" w:rsidRDefault="00000000" w:rsidRPr="00000000" w14:paraId="000000E4">
            <w:pPr>
              <w:widowControl w:val="0"/>
              <w:numPr>
                <w:ilvl w:val="0"/>
                <w:numId w:val="11"/>
              </w:numPr>
              <w:spacing w:line="240" w:lineRule="auto"/>
              <w:ind w:left="720" w:hanging="360"/>
            </w:pPr>
            <w:r w:rsidDel="00000000" w:rsidR="00000000" w:rsidRPr="00000000">
              <w:rPr>
                <w:rtl w:val="0"/>
              </w:rPr>
              <w:t xml:space="preserve">Accetta la richiesta di amicizia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Postcondizioni: nell’area personale dei due utenti comparirà (vicendevolmente) l’icona dell’utente appena aggiunto come amico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Sequenza di eventi alternativi: </w:t>
            </w:r>
          </w:p>
          <w:p w:rsidR="00000000" w:rsidDel="00000000" w:rsidP="00000000" w:rsidRDefault="00000000" w:rsidRPr="00000000" w14:paraId="000000E7">
            <w:pPr>
              <w:widowControl w:val="0"/>
              <w:numPr>
                <w:ilvl w:val="0"/>
                <w:numId w:val="48"/>
              </w:numPr>
              <w:spacing w:line="240" w:lineRule="auto"/>
              <w:ind w:left="720" w:hanging="360"/>
            </w:pPr>
            <w:r w:rsidDel="00000000" w:rsidR="00000000" w:rsidRPr="00000000">
              <w:rPr>
                <w:rtl w:val="0"/>
              </w:rPr>
              <w:t xml:space="preserve">l’utente declina la richiesta di amicizia</w:t>
            </w:r>
          </w:p>
          <w:p w:rsidR="00000000" w:rsidDel="00000000" w:rsidP="00000000" w:rsidRDefault="00000000" w:rsidRPr="00000000" w14:paraId="000000E8">
            <w:pPr>
              <w:widowControl w:val="0"/>
              <w:numPr>
                <w:ilvl w:val="0"/>
                <w:numId w:val="48"/>
              </w:numPr>
              <w:spacing w:line="240" w:lineRule="auto"/>
              <w:ind w:left="720" w:hanging="360"/>
            </w:pPr>
            <w:r w:rsidDel="00000000" w:rsidR="00000000" w:rsidRPr="00000000">
              <w:rPr>
                <w:rtl w:val="0"/>
              </w:rPr>
              <w:t xml:space="preserve">nessuno dei due utenti sarà aggiunto alla lista degli amici dell’altro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sz w:val="24"/>
                <w:szCs w:val="24"/>
              </w:rPr>
            </w:pPr>
            <w:r w:rsidDel="00000000" w:rsidR="00000000" w:rsidRPr="00000000">
              <w:rPr>
                <w:b w:val="1"/>
                <w:sz w:val="24"/>
                <w:szCs w:val="24"/>
                <w:rtl w:val="0"/>
              </w:rPr>
              <w:t xml:space="preserve">Caso d’uso 4.3: Rimozione dell'amicizia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Breve descrizione: l’utente direttamente dalla lista amici può decidere di rimuovere l’amicizia ad un altro utente che è suo amico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Attore primario: utente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Attore secondario: utente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Precondizioni: entrambi gli utenti devono essere registrati e aver effettuato il login al sistema e che l’utente al quale voglio togliere l’amicizia sia effettivamente mio amico (quindi sia nella lista amici)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EF">
            <w:pPr>
              <w:widowControl w:val="0"/>
              <w:numPr>
                <w:ilvl w:val="0"/>
                <w:numId w:val="8"/>
              </w:numPr>
              <w:spacing w:line="240" w:lineRule="auto"/>
              <w:ind w:left="720" w:hanging="360"/>
            </w:pPr>
            <w:r w:rsidDel="00000000" w:rsidR="00000000" w:rsidRPr="00000000">
              <w:rPr>
                <w:rtl w:val="0"/>
              </w:rPr>
              <w:t xml:space="preserve">L’utente1 entra nell’apposita area amicizie</w:t>
            </w:r>
          </w:p>
          <w:p w:rsidR="00000000" w:rsidDel="00000000" w:rsidP="00000000" w:rsidRDefault="00000000" w:rsidRPr="00000000" w14:paraId="000000F0">
            <w:pPr>
              <w:widowControl w:val="0"/>
              <w:numPr>
                <w:ilvl w:val="0"/>
                <w:numId w:val="8"/>
              </w:numPr>
              <w:spacing w:line="240" w:lineRule="auto"/>
              <w:ind w:left="720" w:hanging="360"/>
            </w:pPr>
            <w:r w:rsidDel="00000000" w:rsidR="00000000" w:rsidRPr="00000000">
              <w:rPr>
                <w:rtl w:val="0"/>
              </w:rPr>
              <w:t xml:space="preserve">L’utente1 clicca su utente2</w:t>
            </w:r>
          </w:p>
          <w:p w:rsidR="00000000" w:rsidDel="00000000" w:rsidP="00000000" w:rsidRDefault="00000000" w:rsidRPr="00000000" w14:paraId="000000F1">
            <w:pPr>
              <w:widowControl w:val="0"/>
              <w:numPr>
                <w:ilvl w:val="0"/>
                <w:numId w:val="8"/>
              </w:numPr>
              <w:spacing w:line="240" w:lineRule="auto"/>
              <w:ind w:left="720" w:hanging="360"/>
            </w:pPr>
            <w:r w:rsidDel="00000000" w:rsidR="00000000" w:rsidRPr="00000000">
              <w:rPr>
                <w:rtl w:val="0"/>
              </w:rPr>
              <w:t xml:space="preserve">Tramite l’apposito pulsante l’utente1 rimuove l’amicizia a utente2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Postcondizioni: utente1 e utente2 non saranno più amici e non potranno più vedersi l’un l’altro dalla propria lista amici (a utente1 non comparirà più utente2 e viceversa)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Sequenza di eventi alternativi: nessuna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b w:val="1"/>
                <w:sz w:val="24"/>
                <w:szCs w:val="24"/>
              </w:rPr>
            </w:pPr>
            <w:r w:rsidDel="00000000" w:rsidR="00000000" w:rsidRPr="00000000">
              <w:rPr>
                <w:b w:val="1"/>
                <w:sz w:val="24"/>
                <w:szCs w:val="24"/>
                <w:rtl w:val="0"/>
              </w:rPr>
              <w:t xml:space="preserve">Caso d’uso 4.4: Ricerca utenti ed invio richiesta di amicizia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Breve descrizione: l’utente vuole cercare un altro utente per poter inviare una richiesta di amicizia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Attore primario: utente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Attori secondari: utente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Precondizioni: entrambi gli utenti devono essere registrati, aver effettuato il login e l’utente1 deve conoscere lo username </w:t>
            </w:r>
            <w:r w:rsidDel="00000000" w:rsidR="00000000" w:rsidRPr="00000000">
              <w:rPr>
                <w:rtl w:val="0"/>
              </w:rPr>
              <w:t xml:space="preserve">dell’utente2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0FA">
            <w:pPr>
              <w:widowControl w:val="0"/>
              <w:numPr>
                <w:ilvl w:val="0"/>
                <w:numId w:val="28"/>
              </w:numPr>
              <w:spacing w:line="240" w:lineRule="auto"/>
              <w:ind w:left="720" w:hanging="360"/>
            </w:pPr>
            <w:r w:rsidDel="00000000" w:rsidR="00000000" w:rsidRPr="00000000">
              <w:rPr>
                <w:rtl w:val="0"/>
              </w:rPr>
              <w:t xml:space="preserve">L’utente1</w:t>
            </w:r>
            <w:r w:rsidDel="00000000" w:rsidR="00000000" w:rsidRPr="00000000">
              <w:rPr>
                <w:rtl w:val="0"/>
              </w:rPr>
              <w:t xml:space="preserve"> apre l’area dell’applicazione predisposta alla gestione delle amicizie</w:t>
            </w:r>
          </w:p>
          <w:p w:rsidR="00000000" w:rsidDel="00000000" w:rsidP="00000000" w:rsidRDefault="00000000" w:rsidRPr="00000000" w14:paraId="000000FB">
            <w:pPr>
              <w:widowControl w:val="0"/>
              <w:numPr>
                <w:ilvl w:val="0"/>
                <w:numId w:val="28"/>
              </w:numPr>
              <w:spacing w:line="240" w:lineRule="auto"/>
              <w:ind w:left="720" w:hanging="360"/>
            </w:pPr>
            <w:r w:rsidDel="00000000" w:rsidR="00000000" w:rsidRPr="00000000">
              <w:rPr>
                <w:rtl w:val="0"/>
              </w:rPr>
              <w:t xml:space="preserve">L'utente1 </w:t>
            </w:r>
            <w:r w:rsidDel="00000000" w:rsidR="00000000" w:rsidRPr="00000000">
              <w:rPr>
                <w:rtl w:val="0"/>
              </w:rPr>
              <w:t xml:space="preserve">digita</w:t>
            </w:r>
            <w:r w:rsidDel="00000000" w:rsidR="00000000" w:rsidRPr="00000000">
              <w:rPr>
                <w:rtl w:val="0"/>
              </w:rPr>
              <w:t xml:space="preserve"> lo username dell’utente2</w:t>
            </w:r>
          </w:p>
          <w:p w:rsidR="00000000" w:rsidDel="00000000" w:rsidP="00000000" w:rsidRDefault="00000000" w:rsidRPr="00000000" w14:paraId="000000FC">
            <w:pPr>
              <w:widowControl w:val="0"/>
              <w:numPr>
                <w:ilvl w:val="0"/>
                <w:numId w:val="28"/>
              </w:numPr>
              <w:spacing w:line="240" w:lineRule="auto"/>
              <w:ind w:left="720" w:hanging="360"/>
            </w:pPr>
            <w:r w:rsidDel="00000000" w:rsidR="00000000" w:rsidRPr="00000000">
              <w:rPr>
                <w:rtl w:val="0"/>
              </w:rPr>
              <w:t xml:space="preserve">L’utente1</w:t>
            </w:r>
            <w:r w:rsidDel="00000000" w:rsidR="00000000" w:rsidRPr="00000000">
              <w:rPr>
                <w:rtl w:val="0"/>
              </w:rPr>
              <w:t xml:space="preserve"> preme il tasto di ricerca</w:t>
            </w:r>
          </w:p>
          <w:p w:rsidR="00000000" w:rsidDel="00000000" w:rsidP="00000000" w:rsidRDefault="00000000" w:rsidRPr="00000000" w14:paraId="000000FD">
            <w:pPr>
              <w:widowControl w:val="0"/>
              <w:numPr>
                <w:ilvl w:val="0"/>
                <w:numId w:val="28"/>
              </w:numPr>
              <w:spacing w:line="240" w:lineRule="auto"/>
              <w:ind w:left="720" w:hanging="360"/>
            </w:pPr>
            <w:r w:rsidDel="00000000" w:rsidR="00000000" w:rsidRPr="00000000">
              <w:rPr>
                <w:rtl w:val="0"/>
              </w:rPr>
              <w:t xml:space="preserve">Il sistema mostra a schermo il risultato della ricerca</w:t>
            </w:r>
          </w:p>
          <w:p w:rsidR="00000000" w:rsidDel="00000000" w:rsidP="00000000" w:rsidRDefault="00000000" w:rsidRPr="00000000" w14:paraId="000000FE">
            <w:pPr>
              <w:widowControl w:val="0"/>
              <w:numPr>
                <w:ilvl w:val="0"/>
                <w:numId w:val="28"/>
              </w:numPr>
              <w:spacing w:line="240" w:lineRule="auto"/>
              <w:ind w:left="720" w:hanging="360"/>
            </w:pPr>
            <w:r w:rsidDel="00000000" w:rsidR="00000000" w:rsidRPr="00000000">
              <w:rPr>
                <w:rtl w:val="0"/>
              </w:rPr>
              <w:t xml:space="preserve">L’utente1</w:t>
            </w:r>
            <w:r w:rsidDel="00000000" w:rsidR="00000000" w:rsidRPr="00000000">
              <w:rPr>
                <w:rtl w:val="0"/>
              </w:rPr>
              <w:t xml:space="preserve"> invia la richiesta d’amicizia all’utente2</w:t>
            </w:r>
          </w:p>
          <w:p w:rsidR="00000000" w:rsidDel="00000000" w:rsidP="00000000" w:rsidRDefault="00000000" w:rsidRPr="00000000" w14:paraId="000000FF">
            <w:pPr>
              <w:widowControl w:val="0"/>
              <w:numPr>
                <w:ilvl w:val="0"/>
                <w:numId w:val="28"/>
              </w:numPr>
              <w:spacing w:line="240" w:lineRule="auto"/>
              <w:ind w:left="720" w:hanging="360"/>
            </w:pPr>
            <w:r w:rsidDel="00000000" w:rsidR="00000000" w:rsidRPr="00000000">
              <w:rPr>
                <w:rtl w:val="0"/>
              </w:rPr>
              <w:t xml:space="preserve">L’utente2 riceverà la richiesta d’amicizia e potrà decidere se accettarla o declinarla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Postcondizioni: l’utente1 ha mandato trovato utente2 e gli ha mandato la richiesta di amicizia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Sequenza di eventi alternativi: </w:t>
            </w:r>
          </w:p>
          <w:p w:rsidR="00000000" w:rsidDel="00000000" w:rsidP="00000000" w:rsidRDefault="00000000" w:rsidRPr="00000000" w14:paraId="00000102">
            <w:pPr>
              <w:widowControl w:val="0"/>
              <w:numPr>
                <w:ilvl w:val="0"/>
                <w:numId w:val="13"/>
              </w:numPr>
              <w:spacing w:line="240" w:lineRule="auto"/>
              <w:ind w:left="720" w:hanging="360"/>
            </w:pPr>
            <w:r w:rsidDel="00000000" w:rsidR="00000000" w:rsidRPr="00000000">
              <w:rPr>
                <w:rtl w:val="0"/>
              </w:rPr>
              <w:t xml:space="preserve">la ricerca non ha prodotto alcun risultato, allora:</w:t>
            </w:r>
          </w:p>
          <w:p w:rsidR="00000000" w:rsidDel="00000000" w:rsidP="00000000" w:rsidRDefault="00000000" w:rsidRPr="00000000" w14:paraId="00000103">
            <w:pPr>
              <w:widowControl w:val="0"/>
              <w:numPr>
                <w:ilvl w:val="1"/>
                <w:numId w:val="13"/>
              </w:numPr>
              <w:spacing w:line="240" w:lineRule="auto"/>
              <w:ind w:left="1440" w:hanging="360"/>
            </w:pPr>
            <w:r w:rsidDel="00000000" w:rsidR="00000000" w:rsidRPr="00000000">
              <w:rPr>
                <w:rtl w:val="0"/>
              </w:rPr>
              <w:t xml:space="preserve">l’utente1 riceverà un messaggio di errore</w:t>
            </w:r>
          </w:p>
        </w:tc>
      </w:tr>
    </w:tbl>
    <w:p w:rsidR="00000000" w:rsidDel="00000000" w:rsidP="00000000" w:rsidRDefault="00000000" w:rsidRPr="00000000" w14:paraId="00000104">
      <w:pPr>
        <w:rPr>
          <w:color w:val="46cf0b"/>
          <w:sz w:val="30"/>
          <w:szCs w:val="30"/>
        </w:rPr>
      </w:pPr>
      <w:r w:rsidDel="00000000" w:rsidR="00000000" w:rsidRPr="00000000">
        <w:rPr>
          <w:rtl w:val="0"/>
        </w:rPr>
      </w:r>
    </w:p>
    <w:p w:rsidR="00000000" w:rsidDel="00000000" w:rsidP="00000000" w:rsidRDefault="00000000" w:rsidRPr="00000000" w14:paraId="00000105">
      <w:pPr>
        <w:rPr>
          <w:color w:val="46cf0b"/>
          <w:sz w:val="30"/>
          <w:szCs w:val="30"/>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6">
            <w:pPr>
              <w:widowControl w:val="0"/>
              <w:spacing w:line="288" w:lineRule="auto"/>
              <w:rPr>
                <w:b w:val="1"/>
                <w:sz w:val="24"/>
                <w:szCs w:val="24"/>
              </w:rPr>
            </w:pPr>
            <w:r w:rsidDel="00000000" w:rsidR="00000000" w:rsidRPr="00000000">
              <w:rPr>
                <w:b w:val="1"/>
                <w:sz w:val="24"/>
                <w:szCs w:val="24"/>
                <w:rtl w:val="0"/>
              </w:rPr>
              <w:t xml:space="preserve">Caso d’uso 5: Gestione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7">
            <w:pPr>
              <w:widowControl w:val="0"/>
              <w:spacing w:line="288" w:lineRule="auto"/>
              <w:rPr>
                <w:b w:val="1"/>
                <w:sz w:val="24"/>
                <w:szCs w:val="24"/>
              </w:rPr>
            </w:pPr>
            <w:r w:rsidDel="00000000" w:rsidR="00000000" w:rsidRPr="00000000">
              <w:rPr>
                <w:b w:val="1"/>
                <w:sz w:val="24"/>
                <w:szCs w:val="24"/>
                <w:rtl w:val="0"/>
              </w:rPr>
              <w:t xml:space="preserve">Caso d’uso 5.1: Creazione di un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8">
            <w:pPr>
              <w:widowControl w:val="0"/>
              <w:spacing w:line="288" w:lineRule="auto"/>
              <w:rPr/>
            </w:pPr>
            <w:r w:rsidDel="00000000" w:rsidR="00000000" w:rsidRPr="00000000">
              <w:rPr>
                <w:rtl w:val="0"/>
              </w:rPr>
              <w:t xml:space="preserve">Breve descrizione: un utente vuole creare un gruppo con la possibilità di aggiungere in seguito utenti già registrati al sistema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9">
            <w:pPr>
              <w:widowControl w:val="0"/>
              <w:spacing w:line="288" w:lineRule="auto"/>
              <w:rPr/>
            </w:pPr>
            <w:r w:rsidDel="00000000" w:rsidR="00000000" w:rsidRPr="00000000">
              <w:rPr>
                <w:rtl w:val="0"/>
              </w:rPr>
              <w:t xml:space="preserve">Attore primario: utente che vuole creare il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A">
            <w:pPr>
              <w:widowControl w:val="0"/>
              <w:spacing w:line="288" w:lineRule="auto"/>
              <w:rPr/>
            </w:pPr>
            <w:r w:rsidDel="00000000" w:rsidR="00000000" w:rsidRPr="00000000">
              <w:rPr>
                <w:rtl w:val="0"/>
              </w:rPr>
              <w:t xml:space="preserve">Attore secondario: nessuno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B">
            <w:pPr>
              <w:widowControl w:val="0"/>
              <w:spacing w:line="288" w:lineRule="auto"/>
              <w:rPr/>
            </w:pPr>
            <w:r w:rsidDel="00000000" w:rsidR="00000000" w:rsidRPr="00000000">
              <w:rPr>
                <w:rtl w:val="0"/>
              </w:rPr>
              <w:t xml:space="preserve">Precondizioni: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C">
            <w:pPr>
              <w:widowControl w:val="0"/>
              <w:spacing w:line="288" w:lineRule="auto"/>
              <w:rPr/>
            </w:pPr>
            <w:r w:rsidDel="00000000" w:rsidR="00000000" w:rsidRPr="00000000">
              <w:rPr>
                <w:rtl w:val="0"/>
              </w:rPr>
              <w:t xml:space="preserve">Sequenza degli eventi principali: </w:t>
            </w:r>
          </w:p>
          <w:p w:rsidR="00000000" w:rsidDel="00000000" w:rsidP="00000000" w:rsidRDefault="00000000" w:rsidRPr="00000000" w14:paraId="0000010D">
            <w:pPr>
              <w:widowControl w:val="0"/>
              <w:numPr>
                <w:ilvl w:val="0"/>
                <w:numId w:val="26"/>
              </w:numPr>
              <w:spacing w:line="288" w:lineRule="auto"/>
              <w:ind w:left="720" w:hanging="360"/>
            </w:pPr>
            <w:r w:rsidDel="00000000" w:rsidR="00000000" w:rsidRPr="00000000">
              <w:rPr>
                <w:rtl w:val="0"/>
              </w:rPr>
              <w:t xml:space="preserve">l’utente agisce sull’interfaccia approvando per seguire la procedura di creazione di un gruppo</w:t>
            </w:r>
          </w:p>
          <w:p w:rsidR="00000000" w:rsidDel="00000000" w:rsidP="00000000" w:rsidRDefault="00000000" w:rsidRPr="00000000" w14:paraId="0000010E">
            <w:pPr>
              <w:widowControl w:val="0"/>
              <w:numPr>
                <w:ilvl w:val="0"/>
                <w:numId w:val="26"/>
              </w:numPr>
              <w:spacing w:line="288" w:lineRule="auto"/>
              <w:ind w:left="720" w:hanging="360"/>
            </w:pPr>
            <w:r w:rsidDel="00000000" w:rsidR="00000000" w:rsidRPr="00000000">
              <w:rPr>
                <w:rtl w:val="0"/>
              </w:rPr>
              <w:t xml:space="preserve">l’utente inserisce il nome del gruppo</w:t>
            </w:r>
          </w:p>
          <w:p w:rsidR="00000000" w:rsidDel="00000000" w:rsidP="00000000" w:rsidRDefault="00000000" w:rsidRPr="00000000" w14:paraId="0000010F">
            <w:pPr>
              <w:widowControl w:val="0"/>
              <w:numPr>
                <w:ilvl w:val="0"/>
                <w:numId w:val="26"/>
              </w:numPr>
              <w:spacing w:line="288" w:lineRule="auto"/>
              <w:ind w:left="720" w:hanging="360"/>
            </w:pPr>
            <w:r w:rsidDel="00000000" w:rsidR="00000000" w:rsidRPr="00000000">
              <w:rPr>
                <w:rtl w:val="0"/>
              </w:rPr>
              <w:t xml:space="preserve">il sistema crea il gruppo che avrà come unico partecipante l’utente che ha creato il gruppo, il quale sarà l’amministratore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0">
            <w:pPr>
              <w:widowControl w:val="0"/>
              <w:spacing w:line="288" w:lineRule="auto"/>
              <w:rPr/>
            </w:pPr>
            <w:r w:rsidDel="00000000" w:rsidR="00000000" w:rsidRPr="00000000">
              <w:rPr>
                <w:rtl w:val="0"/>
              </w:rPr>
              <w:t xml:space="preserve">Postcondizioni: a seguito di questa operazione l’amministratore potrà aggiungere in qualsiasi momento membri al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1">
            <w:pPr>
              <w:widowControl w:val="0"/>
              <w:spacing w:line="288" w:lineRule="auto"/>
              <w:rPr/>
            </w:pPr>
            <w:r w:rsidDel="00000000" w:rsidR="00000000" w:rsidRPr="00000000">
              <w:rPr>
                <w:rtl w:val="0"/>
              </w:rPr>
              <w:t xml:space="preserve">Sequenza di eventi alternativi: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2">
            <w:pPr>
              <w:widowControl w:val="0"/>
              <w:spacing w:line="288" w:lineRule="auto"/>
              <w:rPr>
                <w:b w:val="1"/>
                <w:sz w:val="24"/>
                <w:szCs w:val="24"/>
              </w:rPr>
            </w:pPr>
            <w:r w:rsidDel="00000000" w:rsidR="00000000" w:rsidRPr="00000000">
              <w:rPr>
                <w:b w:val="1"/>
                <w:sz w:val="24"/>
                <w:szCs w:val="24"/>
                <w:rtl w:val="0"/>
              </w:rPr>
              <w:t xml:space="preserve">Caso d’uso 5.2: Invito a partecipare a un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3">
            <w:pPr>
              <w:widowControl w:val="0"/>
              <w:spacing w:line="288" w:lineRule="auto"/>
              <w:rPr/>
            </w:pPr>
            <w:r w:rsidDel="00000000" w:rsidR="00000000" w:rsidRPr="00000000">
              <w:rPr>
                <w:rtl w:val="0"/>
              </w:rPr>
              <w:t xml:space="preserve">Breve descrizione: l’amministratore invia ad un utente un invito a partecipare ad un gruppo e dovrà decidere se accettare oppure declinare la proposta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4">
            <w:pPr>
              <w:widowControl w:val="0"/>
              <w:spacing w:line="288" w:lineRule="auto"/>
              <w:rPr/>
            </w:pPr>
            <w:r w:rsidDel="00000000" w:rsidR="00000000" w:rsidRPr="00000000">
              <w:rPr>
                <w:rtl w:val="0"/>
              </w:rPr>
              <w:t xml:space="preserve">Attore primario: amministratore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5">
            <w:pPr>
              <w:widowControl w:val="0"/>
              <w:spacing w:line="288" w:lineRule="auto"/>
              <w:rPr/>
            </w:pPr>
            <w:r w:rsidDel="00000000" w:rsidR="00000000" w:rsidRPr="00000000">
              <w:rPr>
                <w:rtl w:val="0"/>
              </w:rPr>
              <w:t xml:space="preserve">Attore secondario: utente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6">
            <w:pPr>
              <w:widowControl w:val="0"/>
              <w:spacing w:line="288" w:lineRule="auto"/>
              <w:rPr/>
            </w:pPr>
            <w:r w:rsidDel="00000000" w:rsidR="00000000" w:rsidRPr="00000000">
              <w:rPr>
                <w:rtl w:val="0"/>
              </w:rPr>
              <w:t xml:space="preserve">Precondizioni: l’utente deve essere registrato alla piattaforma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7">
            <w:pPr>
              <w:widowControl w:val="0"/>
              <w:spacing w:line="288" w:lineRule="auto"/>
              <w:rPr/>
            </w:pPr>
            <w:r w:rsidDel="00000000" w:rsidR="00000000" w:rsidRPr="00000000">
              <w:rPr>
                <w:rtl w:val="0"/>
              </w:rPr>
              <w:t xml:space="preserve">Sequenza degli eventi principali: </w:t>
            </w:r>
          </w:p>
          <w:p w:rsidR="00000000" w:rsidDel="00000000" w:rsidP="00000000" w:rsidRDefault="00000000" w:rsidRPr="00000000" w14:paraId="00000118">
            <w:pPr>
              <w:widowControl w:val="0"/>
              <w:numPr>
                <w:ilvl w:val="0"/>
                <w:numId w:val="10"/>
              </w:numPr>
              <w:spacing w:line="288" w:lineRule="auto"/>
              <w:ind w:left="720" w:hanging="360"/>
            </w:pPr>
            <w:r w:rsidDel="00000000" w:rsidR="00000000" w:rsidRPr="00000000">
              <w:rPr>
                <w:rtl w:val="0"/>
              </w:rPr>
              <w:t xml:space="preserve">l’amministratore invia una richiesta per partecipare al gruppo ad un utente</w:t>
            </w:r>
          </w:p>
          <w:p w:rsidR="00000000" w:rsidDel="00000000" w:rsidP="00000000" w:rsidRDefault="00000000" w:rsidRPr="00000000" w14:paraId="00000119">
            <w:pPr>
              <w:widowControl w:val="0"/>
              <w:numPr>
                <w:ilvl w:val="0"/>
                <w:numId w:val="10"/>
              </w:numPr>
              <w:spacing w:line="288" w:lineRule="auto"/>
              <w:ind w:left="720" w:hanging="360"/>
            </w:pPr>
            <w:r w:rsidDel="00000000" w:rsidR="00000000" w:rsidRPr="00000000">
              <w:rPr>
                <w:rtl w:val="0"/>
              </w:rPr>
              <w:t xml:space="preserve">l’utente riceve l’invito di partecipazione al gruppo con specificato il nome del gruppo e gli utenti partecipanti</w:t>
            </w:r>
          </w:p>
          <w:p w:rsidR="00000000" w:rsidDel="00000000" w:rsidP="00000000" w:rsidRDefault="00000000" w:rsidRPr="00000000" w14:paraId="0000011A">
            <w:pPr>
              <w:widowControl w:val="0"/>
              <w:numPr>
                <w:ilvl w:val="0"/>
                <w:numId w:val="10"/>
              </w:numPr>
              <w:spacing w:line="288" w:lineRule="auto"/>
              <w:ind w:left="720" w:hanging="360"/>
            </w:pPr>
            <w:r w:rsidDel="00000000" w:rsidR="00000000" w:rsidRPr="00000000">
              <w:rPr>
                <w:rtl w:val="0"/>
              </w:rPr>
              <w:t xml:space="preserve">l’utente accetta la proposta</w:t>
            </w:r>
          </w:p>
          <w:p w:rsidR="00000000" w:rsidDel="00000000" w:rsidP="00000000" w:rsidRDefault="00000000" w:rsidRPr="00000000" w14:paraId="0000011B">
            <w:pPr>
              <w:widowControl w:val="0"/>
              <w:numPr>
                <w:ilvl w:val="0"/>
                <w:numId w:val="10"/>
              </w:numPr>
              <w:spacing w:line="288" w:lineRule="auto"/>
              <w:ind w:left="720" w:hanging="360"/>
            </w:pPr>
            <w:r w:rsidDel="00000000" w:rsidR="00000000" w:rsidRPr="00000000">
              <w:rPr>
                <w:rtl w:val="0"/>
              </w:rPr>
              <w:t xml:space="preserve">viene aggiunto come membro del gruppo e può contribuire quindi alle spese condivise create dal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C">
            <w:pPr>
              <w:widowControl w:val="0"/>
              <w:spacing w:line="288" w:lineRule="auto"/>
              <w:rPr/>
            </w:pPr>
            <w:r w:rsidDel="00000000" w:rsidR="00000000" w:rsidRPr="00000000">
              <w:rPr>
                <w:rtl w:val="0"/>
              </w:rPr>
              <w:t xml:space="preserve">Postcondizioni: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D">
            <w:pPr>
              <w:widowControl w:val="0"/>
              <w:spacing w:line="288" w:lineRule="auto"/>
              <w:rPr/>
            </w:pPr>
            <w:r w:rsidDel="00000000" w:rsidR="00000000" w:rsidRPr="00000000">
              <w:rPr>
                <w:rtl w:val="0"/>
              </w:rPr>
              <w:t xml:space="preserve">Sequenza di eventi alternativi: </w:t>
            </w:r>
          </w:p>
          <w:p w:rsidR="00000000" w:rsidDel="00000000" w:rsidP="00000000" w:rsidRDefault="00000000" w:rsidRPr="00000000" w14:paraId="0000011E">
            <w:pPr>
              <w:widowControl w:val="0"/>
              <w:numPr>
                <w:ilvl w:val="0"/>
                <w:numId w:val="24"/>
              </w:numPr>
              <w:spacing w:line="288" w:lineRule="auto"/>
              <w:ind w:left="720" w:hanging="360"/>
            </w:pPr>
            <w:r w:rsidDel="00000000" w:rsidR="00000000" w:rsidRPr="00000000">
              <w:rPr>
                <w:rtl w:val="0"/>
              </w:rPr>
              <w:t xml:space="preserve">l’utente rifiuta la proposta</w:t>
            </w:r>
          </w:p>
          <w:p w:rsidR="00000000" w:rsidDel="00000000" w:rsidP="00000000" w:rsidRDefault="00000000" w:rsidRPr="00000000" w14:paraId="0000011F">
            <w:pPr>
              <w:widowControl w:val="0"/>
              <w:numPr>
                <w:ilvl w:val="0"/>
                <w:numId w:val="24"/>
              </w:numPr>
              <w:spacing w:line="288" w:lineRule="auto"/>
              <w:ind w:left="720" w:hanging="360"/>
            </w:pPr>
            <w:r w:rsidDel="00000000" w:rsidR="00000000" w:rsidRPr="00000000">
              <w:rPr>
                <w:rtl w:val="0"/>
              </w:rPr>
              <w:t xml:space="preserve">l’utente non diventa membro del gruppo</w:t>
            </w:r>
          </w:p>
          <w:p w:rsidR="00000000" w:rsidDel="00000000" w:rsidP="00000000" w:rsidRDefault="00000000" w:rsidRPr="00000000" w14:paraId="00000120">
            <w:pPr>
              <w:widowControl w:val="0"/>
              <w:numPr>
                <w:ilvl w:val="0"/>
                <w:numId w:val="24"/>
              </w:numPr>
              <w:spacing w:line="288" w:lineRule="auto"/>
              <w:ind w:left="720" w:hanging="360"/>
            </w:pPr>
            <w:r w:rsidDel="00000000" w:rsidR="00000000" w:rsidRPr="00000000">
              <w:rPr>
                <w:rtl w:val="0"/>
              </w:rPr>
              <w:t xml:space="preserve">l'amministratore viene informato di questa decisione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1">
            <w:pPr>
              <w:widowControl w:val="0"/>
              <w:spacing w:line="288" w:lineRule="auto"/>
              <w:rPr>
                <w:b w:val="1"/>
                <w:sz w:val="24"/>
                <w:szCs w:val="24"/>
              </w:rPr>
            </w:pPr>
            <w:r w:rsidDel="00000000" w:rsidR="00000000" w:rsidRPr="00000000">
              <w:rPr>
                <w:b w:val="1"/>
                <w:sz w:val="24"/>
                <w:szCs w:val="24"/>
                <w:rtl w:val="0"/>
              </w:rPr>
              <w:t xml:space="preserve">Caso d’uso 5.3: Rimozione di membri dal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2">
            <w:pPr>
              <w:widowControl w:val="0"/>
              <w:spacing w:line="288" w:lineRule="auto"/>
              <w:rPr/>
            </w:pPr>
            <w:r w:rsidDel="00000000" w:rsidR="00000000" w:rsidRPr="00000000">
              <w:rPr>
                <w:rtl w:val="0"/>
              </w:rPr>
              <w:t xml:space="preserve">Breve descrizione: l’amministratore vuole rimuovere un utente dal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3">
            <w:pPr>
              <w:widowControl w:val="0"/>
              <w:spacing w:line="288" w:lineRule="auto"/>
              <w:rPr/>
            </w:pPr>
            <w:r w:rsidDel="00000000" w:rsidR="00000000" w:rsidRPr="00000000">
              <w:rPr>
                <w:rtl w:val="0"/>
              </w:rPr>
              <w:t xml:space="preserve">Attore primario: amministratore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4">
            <w:pPr>
              <w:widowControl w:val="0"/>
              <w:spacing w:line="288" w:lineRule="auto"/>
              <w:rPr/>
            </w:pPr>
            <w:r w:rsidDel="00000000" w:rsidR="00000000" w:rsidRPr="00000000">
              <w:rPr>
                <w:rtl w:val="0"/>
              </w:rPr>
              <w:t xml:space="preserve">Attore secondario: utente da rimuovere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5">
            <w:pPr>
              <w:widowControl w:val="0"/>
              <w:spacing w:line="288" w:lineRule="auto"/>
              <w:rPr/>
            </w:pPr>
            <w:r w:rsidDel="00000000" w:rsidR="00000000" w:rsidRPr="00000000">
              <w:rPr>
                <w:rtl w:val="0"/>
              </w:rPr>
              <w:t xml:space="preserve">Precondizioni: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6">
            <w:pPr>
              <w:widowControl w:val="0"/>
              <w:spacing w:line="288" w:lineRule="auto"/>
              <w:rPr/>
            </w:pPr>
            <w:r w:rsidDel="00000000" w:rsidR="00000000" w:rsidRPr="00000000">
              <w:rPr>
                <w:rtl w:val="0"/>
              </w:rPr>
              <w:t xml:space="preserve">Sequenza degli eventi principali: </w:t>
            </w:r>
          </w:p>
          <w:p w:rsidR="00000000" w:rsidDel="00000000" w:rsidP="00000000" w:rsidRDefault="00000000" w:rsidRPr="00000000" w14:paraId="00000127">
            <w:pPr>
              <w:numPr>
                <w:ilvl w:val="0"/>
                <w:numId w:val="53"/>
              </w:numPr>
              <w:ind w:left="720" w:hanging="360"/>
            </w:pPr>
            <w:r w:rsidDel="00000000" w:rsidR="00000000" w:rsidRPr="00000000">
              <w:rPr>
                <w:rtl w:val="0"/>
              </w:rPr>
              <w:t xml:space="preserve">l’utente amministratore seleziona l’utente da rimuovere</w:t>
            </w:r>
          </w:p>
          <w:p w:rsidR="00000000" w:rsidDel="00000000" w:rsidP="00000000" w:rsidRDefault="00000000" w:rsidRPr="00000000" w14:paraId="00000128">
            <w:pPr>
              <w:numPr>
                <w:ilvl w:val="0"/>
                <w:numId w:val="53"/>
              </w:numPr>
              <w:ind w:left="720" w:hanging="360"/>
            </w:pPr>
            <w:r w:rsidDel="00000000" w:rsidR="00000000" w:rsidRPr="00000000">
              <w:rPr>
                <w:rtl w:val="0"/>
              </w:rPr>
              <w:t xml:space="preserve">conferma la rimozione</w:t>
            </w:r>
          </w:p>
          <w:p w:rsidR="00000000" w:rsidDel="00000000" w:rsidP="00000000" w:rsidRDefault="00000000" w:rsidRPr="00000000" w14:paraId="00000129">
            <w:pPr>
              <w:numPr>
                <w:ilvl w:val="0"/>
                <w:numId w:val="53"/>
              </w:numPr>
              <w:ind w:left="720" w:hanging="360"/>
            </w:pPr>
            <w:r w:rsidDel="00000000" w:rsidR="00000000" w:rsidRPr="00000000">
              <w:rPr>
                <w:rtl w:val="0"/>
              </w:rPr>
              <w:t xml:space="preserve">l’utente non fa più parte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A">
            <w:pPr>
              <w:widowControl w:val="0"/>
              <w:spacing w:line="288" w:lineRule="auto"/>
              <w:rPr/>
            </w:pPr>
            <w:r w:rsidDel="00000000" w:rsidR="00000000" w:rsidRPr="00000000">
              <w:rPr>
                <w:rtl w:val="0"/>
              </w:rPr>
              <w:t xml:space="preserve">Postcondizioni: eventuali spese incomplete a carico dell’utente rimosso verranno eliminate ed i fondi degli utenti che già ne hanno versati verranno rimosse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B">
            <w:pPr>
              <w:widowControl w:val="0"/>
              <w:spacing w:line="288" w:lineRule="auto"/>
              <w:rPr/>
            </w:pPr>
            <w:r w:rsidDel="00000000" w:rsidR="00000000" w:rsidRPr="00000000">
              <w:rPr>
                <w:rtl w:val="0"/>
              </w:rPr>
              <w:t xml:space="preserve">Sequenza di eventi alternativi: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C">
            <w:pPr>
              <w:widowControl w:val="0"/>
              <w:spacing w:line="288" w:lineRule="auto"/>
              <w:rPr>
                <w:b w:val="1"/>
                <w:sz w:val="24"/>
                <w:szCs w:val="24"/>
              </w:rPr>
            </w:pPr>
            <w:r w:rsidDel="00000000" w:rsidR="00000000" w:rsidRPr="00000000">
              <w:rPr>
                <w:b w:val="1"/>
                <w:sz w:val="24"/>
                <w:szCs w:val="24"/>
                <w:rtl w:val="0"/>
              </w:rPr>
              <w:t xml:space="preserve">Caso d’uso 5.4: Abbandono di un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D">
            <w:pPr>
              <w:widowControl w:val="0"/>
              <w:spacing w:line="288" w:lineRule="auto"/>
              <w:rPr/>
            </w:pPr>
            <w:r w:rsidDel="00000000" w:rsidR="00000000" w:rsidRPr="00000000">
              <w:rPr>
                <w:rtl w:val="0"/>
              </w:rPr>
              <w:t xml:space="preserve">Breve descrizione: un utente vuole rimuoversi da un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E">
            <w:pPr>
              <w:widowControl w:val="0"/>
              <w:spacing w:line="288" w:lineRule="auto"/>
              <w:rPr/>
            </w:pPr>
            <w:r w:rsidDel="00000000" w:rsidR="00000000" w:rsidRPr="00000000">
              <w:rPr>
                <w:rtl w:val="0"/>
              </w:rPr>
              <w:t xml:space="preserve">Attore primario: utente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F">
            <w:pPr>
              <w:widowControl w:val="0"/>
              <w:spacing w:line="288" w:lineRule="auto"/>
              <w:rPr/>
            </w:pPr>
            <w:r w:rsidDel="00000000" w:rsidR="00000000" w:rsidRPr="00000000">
              <w:rPr>
                <w:rtl w:val="0"/>
              </w:rPr>
              <w:t xml:space="preserve">Attore secondario: nessuno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0">
            <w:pPr>
              <w:widowControl w:val="0"/>
              <w:spacing w:line="288" w:lineRule="auto"/>
              <w:rPr/>
            </w:pPr>
            <w:r w:rsidDel="00000000" w:rsidR="00000000" w:rsidRPr="00000000">
              <w:rPr>
                <w:rtl w:val="0"/>
              </w:rPr>
              <w:t xml:space="preserve">Precondizioni: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1">
            <w:pPr>
              <w:widowControl w:val="0"/>
              <w:spacing w:line="288" w:lineRule="auto"/>
              <w:rPr/>
            </w:pPr>
            <w:r w:rsidDel="00000000" w:rsidR="00000000" w:rsidRPr="00000000">
              <w:rPr>
                <w:rtl w:val="0"/>
              </w:rPr>
              <w:t xml:space="preserve">Sequenza degli eventi principali: </w:t>
            </w:r>
          </w:p>
          <w:p w:rsidR="00000000" w:rsidDel="00000000" w:rsidP="00000000" w:rsidRDefault="00000000" w:rsidRPr="00000000" w14:paraId="00000132">
            <w:pPr>
              <w:widowControl w:val="0"/>
              <w:numPr>
                <w:ilvl w:val="0"/>
                <w:numId w:val="14"/>
              </w:numPr>
              <w:spacing w:line="288" w:lineRule="auto"/>
              <w:ind w:left="720" w:hanging="360"/>
            </w:pPr>
            <w:r w:rsidDel="00000000" w:rsidR="00000000" w:rsidRPr="00000000">
              <w:rPr>
                <w:rtl w:val="0"/>
              </w:rPr>
              <w:t xml:space="preserve">l’utente seleziona il gruppo da cui rimuoversi</w:t>
            </w:r>
          </w:p>
          <w:p w:rsidR="00000000" w:rsidDel="00000000" w:rsidP="00000000" w:rsidRDefault="00000000" w:rsidRPr="00000000" w14:paraId="00000133">
            <w:pPr>
              <w:widowControl w:val="0"/>
              <w:numPr>
                <w:ilvl w:val="0"/>
                <w:numId w:val="14"/>
              </w:numPr>
              <w:spacing w:line="288" w:lineRule="auto"/>
              <w:ind w:left="720" w:hanging="360"/>
            </w:pPr>
            <w:r w:rsidDel="00000000" w:rsidR="00000000" w:rsidRPr="00000000">
              <w:rPr>
                <w:rtl w:val="0"/>
              </w:rPr>
              <w:t xml:space="preserve">la piattaforma comprende la richiesta e procede con la rimozione</w:t>
            </w:r>
          </w:p>
          <w:p w:rsidR="00000000" w:rsidDel="00000000" w:rsidP="00000000" w:rsidRDefault="00000000" w:rsidRPr="00000000" w14:paraId="00000134">
            <w:pPr>
              <w:widowControl w:val="0"/>
              <w:numPr>
                <w:ilvl w:val="0"/>
                <w:numId w:val="14"/>
              </w:numPr>
              <w:spacing w:line="288" w:lineRule="auto"/>
              <w:ind w:left="720" w:hanging="360"/>
            </w:pPr>
            <w:r w:rsidDel="00000000" w:rsidR="00000000" w:rsidRPr="00000000">
              <w:rPr>
                <w:rtl w:val="0"/>
              </w:rPr>
              <w:t xml:space="preserve">la piattaforma notifica l’amministratore dell’abbandono da parte dell’utente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5">
            <w:pPr>
              <w:widowControl w:val="0"/>
              <w:numPr>
                <w:ilvl w:val="0"/>
                <w:numId w:val="47"/>
              </w:numPr>
              <w:spacing w:line="288" w:lineRule="auto"/>
              <w:ind w:left="720" w:hanging="360"/>
            </w:pPr>
            <w:r w:rsidDel="00000000" w:rsidR="00000000" w:rsidRPr="00000000">
              <w:rPr>
                <w:rtl w:val="0"/>
              </w:rPr>
              <w:t xml:space="preserve">Postcondizioni: eventuali spese incomplete a carico dell’utente rimosso verranno eliminate ed i fondi degli utenti che già ne hanno versati verranno rimossi</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6">
            <w:pPr>
              <w:widowControl w:val="0"/>
              <w:spacing w:line="288" w:lineRule="auto"/>
              <w:rPr/>
            </w:pPr>
            <w:r w:rsidDel="00000000" w:rsidR="00000000" w:rsidRPr="00000000">
              <w:rPr>
                <w:rtl w:val="0"/>
              </w:rPr>
              <w:t xml:space="preserve">Sequenza di eventi alternativi: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7">
            <w:pPr>
              <w:widowControl w:val="0"/>
              <w:spacing w:line="288" w:lineRule="auto"/>
              <w:rPr>
                <w:b w:val="1"/>
                <w:sz w:val="24"/>
                <w:szCs w:val="24"/>
              </w:rPr>
            </w:pPr>
            <w:r w:rsidDel="00000000" w:rsidR="00000000" w:rsidRPr="00000000">
              <w:rPr>
                <w:b w:val="1"/>
                <w:sz w:val="24"/>
                <w:szCs w:val="24"/>
                <w:rtl w:val="0"/>
              </w:rPr>
              <w:t xml:space="preserve">Caso d’uso 5.5: Eliminazione di un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8">
            <w:pPr>
              <w:spacing w:line="345.6" w:lineRule="auto"/>
              <w:rPr/>
            </w:pPr>
            <w:r w:rsidDel="00000000" w:rsidR="00000000" w:rsidRPr="00000000">
              <w:rPr>
                <w:rtl w:val="0"/>
              </w:rPr>
              <w:t xml:space="preserve">Breve descrizione: un utente vuole eliminare un gruppo di cui è amministratore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9">
            <w:pPr>
              <w:spacing w:line="345.6" w:lineRule="auto"/>
              <w:rPr/>
            </w:pPr>
            <w:r w:rsidDel="00000000" w:rsidR="00000000" w:rsidRPr="00000000">
              <w:rPr>
                <w:rtl w:val="0"/>
              </w:rPr>
              <w:t xml:space="preserve">Attore primario: amministratore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A">
            <w:pPr>
              <w:spacing w:line="345.6" w:lineRule="auto"/>
              <w:rPr/>
            </w:pPr>
            <w:r w:rsidDel="00000000" w:rsidR="00000000" w:rsidRPr="00000000">
              <w:rPr>
                <w:rtl w:val="0"/>
              </w:rPr>
              <w:t xml:space="preserve">Attore secondario: membri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B">
            <w:pPr>
              <w:spacing w:line="345.6" w:lineRule="auto"/>
              <w:rPr/>
            </w:pPr>
            <w:r w:rsidDel="00000000" w:rsidR="00000000" w:rsidRPr="00000000">
              <w:rPr>
                <w:rtl w:val="0"/>
              </w:rPr>
              <w:t xml:space="preserve">Precondizioni: l’utente a fare la richiesta deve essere amministratore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C">
            <w:pPr>
              <w:spacing w:line="345.6" w:lineRule="auto"/>
              <w:rPr/>
            </w:pPr>
            <w:r w:rsidDel="00000000" w:rsidR="00000000" w:rsidRPr="00000000">
              <w:rPr>
                <w:rtl w:val="0"/>
              </w:rPr>
              <w:t xml:space="preserve">Sequenza degli eventi principali: </w:t>
            </w:r>
          </w:p>
          <w:p w:rsidR="00000000" w:rsidDel="00000000" w:rsidP="00000000" w:rsidRDefault="00000000" w:rsidRPr="00000000" w14:paraId="0000013D">
            <w:pPr>
              <w:numPr>
                <w:ilvl w:val="0"/>
                <w:numId w:val="21"/>
              </w:numPr>
              <w:ind w:left="720" w:hanging="360"/>
            </w:pPr>
            <w:r w:rsidDel="00000000" w:rsidR="00000000" w:rsidRPr="00000000">
              <w:rPr>
                <w:rtl w:val="0"/>
              </w:rPr>
              <w:t xml:space="preserve">l’amministratore seleziona il gruppo da eliminare</w:t>
            </w:r>
          </w:p>
          <w:p w:rsidR="00000000" w:rsidDel="00000000" w:rsidP="00000000" w:rsidRDefault="00000000" w:rsidRPr="00000000" w14:paraId="0000013E">
            <w:pPr>
              <w:numPr>
                <w:ilvl w:val="0"/>
                <w:numId w:val="21"/>
              </w:numPr>
              <w:ind w:left="720" w:hanging="360"/>
            </w:pPr>
            <w:r w:rsidDel="00000000" w:rsidR="00000000" w:rsidRPr="00000000">
              <w:rPr>
                <w:rtl w:val="0"/>
              </w:rPr>
              <w:t xml:space="preserve">approva la richiesta di eliminazione</w:t>
            </w:r>
          </w:p>
          <w:p w:rsidR="00000000" w:rsidDel="00000000" w:rsidP="00000000" w:rsidRDefault="00000000" w:rsidRPr="00000000" w14:paraId="0000013F">
            <w:pPr>
              <w:numPr>
                <w:ilvl w:val="0"/>
                <w:numId w:val="21"/>
              </w:numPr>
              <w:ind w:left="720" w:hanging="360"/>
            </w:pPr>
            <w:r w:rsidDel="00000000" w:rsidR="00000000" w:rsidRPr="00000000">
              <w:rPr>
                <w:rtl w:val="0"/>
              </w:rPr>
              <w:t xml:space="preserve">tutte le raccolte e le spese condivise saranno eliminate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0">
            <w:pPr>
              <w:spacing w:line="345.6" w:lineRule="auto"/>
              <w:rPr/>
            </w:pPr>
            <w:r w:rsidDel="00000000" w:rsidR="00000000" w:rsidRPr="00000000">
              <w:rPr>
                <w:rtl w:val="0"/>
              </w:rPr>
              <w:t xml:space="preserve">Postcondizioni: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1">
            <w:pPr>
              <w:spacing w:line="345.6" w:lineRule="auto"/>
              <w:rPr/>
            </w:pPr>
            <w:r w:rsidDel="00000000" w:rsidR="00000000" w:rsidRPr="00000000">
              <w:rPr>
                <w:rtl w:val="0"/>
              </w:rPr>
              <w:t xml:space="preserve">Sequenza di eventi alternativi: </w:t>
            </w:r>
          </w:p>
        </w:tc>
      </w:tr>
    </w:tbl>
    <w:p w:rsidR="00000000" w:rsidDel="00000000" w:rsidP="00000000" w:rsidRDefault="00000000" w:rsidRPr="00000000" w14:paraId="00000142">
      <w:pPr>
        <w:rPr>
          <w:sz w:val="40"/>
          <w:szCs w:val="40"/>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3">
            <w:pPr>
              <w:spacing w:line="345.6" w:lineRule="auto"/>
              <w:rPr>
                <w:b w:val="1"/>
                <w:sz w:val="24"/>
                <w:szCs w:val="24"/>
              </w:rPr>
            </w:pPr>
            <w:r w:rsidDel="00000000" w:rsidR="00000000" w:rsidRPr="00000000">
              <w:rPr>
                <w:b w:val="1"/>
                <w:sz w:val="24"/>
                <w:szCs w:val="24"/>
                <w:rtl w:val="0"/>
              </w:rPr>
              <w:t xml:space="preserve">Caso d’uso 6: Gestione spese di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4">
            <w:pPr>
              <w:widowControl w:val="0"/>
              <w:spacing w:line="288" w:lineRule="auto"/>
              <w:rPr>
                <w:b w:val="1"/>
                <w:sz w:val="24"/>
                <w:szCs w:val="24"/>
              </w:rPr>
            </w:pPr>
            <w:r w:rsidDel="00000000" w:rsidR="00000000" w:rsidRPr="00000000">
              <w:rPr>
                <w:b w:val="1"/>
                <w:sz w:val="24"/>
                <w:szCs w:val="24"/>
                <w:rtl w:val="0"/>
              </w:rPr>
              <w:t xml:space="preserve">Caso d’uso 6.1: Creazione di una raccolta di denaro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5">
            <w:pPr>
              <w:widowControl w:val="0"/>
              <w:spacing w:line="288" w:lineRule="auto"/>
              <w:rPr/>
            </w:pPr>
            <w:r w:rsidDel="00000000" w:rsidR="00000000" w:rsidRPr="00000000">
              <w:rPr>
                <w:rtl w:val="0"/>
              </w:rPr>
              <w:t xml:space="preserve">Breve descrizione: Un gruppo ha la possibilità di raccogliere denaro per far eseguire poi una spesa all’amministratore. Ogni membro del gruppo potrà partecipare aggiungendo la propria quota derivante da una suddivisione in parti uguali dell'obiettivo specificato.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6">
            <w:pPr>
              <w:widowControl w:val="0"/>
              <w:spacing w:line="288" w:lineRule="auto"/>
              <w:rPr/>
            </w:pPr>
            <w:r w:rsidDel="00000000" w:rsidR="00000000" w:rsidRPr="00000000">
              <w:rPr>
                <w:rtl w:val="0"/>
              </w:rPr>
              <w:t xml:space="preserve">Attore primario: amministratore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7">
            <w:pPr>
              <w:widowControl w:val="0"/>
              <w:spacing w:line="288" w:lineRule="auto"/>
              <w:rPr/>
            </w:pPr>
            <w:r w:rsidDel="00000000" w:rsidR="00000000" w:rsidRPr="00000000">
              <w:rPr>
                <w:rtl w:val="0"/>
              </w:rPr>
              <w:t xml:space="preserve">Attore secondario: altri membri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8">
            <w:pPr>
              <w:widowControl w:val="0"/>
              <w:spacing w:line="288" w:lineRule="auto"/>
              <w:rPr/>
            </w:pPr>
            <w:r w:rsidDel="00000000" w:rsidR="00000000" w:rsidRPr="00000000">
              <w:rPr>
                <w:rtl w:val="0"/>
              </w:rPr>
              <w:t xml:space="preserve">Precondizioni: gli utenti devono far parte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9">
            <w:pPr>
              <w:widowControl w:val="0"/>
              <w:spacing w:line="288" w:lineRule="auto"/>
              <w:rPr/>
            </w:pPr>
            <w:r w:rsidDel="00000000" w:rsidR="00000000" w:rsidRPr="00000000">
              <w:rPr>
                <w:rtl w:val="0"/>
              </w:rPr>
              <w:t xml:space="preserve">Sequenza degli eventi principali:</w:t>
            </w:r>
          </w:p>
          <w:p w:rsidR="00000000" w:rsidDel="00000000" w:rsidP="00000000" w:rsidRDefault="00000000" w:rsidRPr="00000000" w14:paraId="0000014A">
            <w:pPr>
              <w:numPr>
                <w:ilvl w:val="0"/>
                <w:numId w:val="34"/>
              </w:numPr>
              <w:ind w:left="720" w:hanging="360"/>
            </w:pPr>
            <w:r w:rsidDel="00000000" w:rsidR="00000000" w:rsidRPr="00000000">
              <w:rPr>
                <w:rtl w:val="0"/>
              </w:rPr>
              <w:t xml:space="preserve">l’amministratore del gruppo inserisce una spesa che il proprietario del gruppo vuole effettuare in futuro fornendo una breve descrizione</w:t>
            </w:r>
          </w:p>
          <w:p w:rsidR="00000000" w:rsidDel="00000000" w:rsidP="00000000" w:rsidRDefault="00000000" w:rsidRPr="00000000" w14:paraId="0000014B">
            <w:pPr>
              <w:numPr>
                <w:ilvl w:val="0"/>
                <w:numId w:val="34"/>
              </w:numPr>
              <w:ind w:left="720" w:hanging="360"/>
            </w:pPr>
            <w:r w:rsidDel="00000000" w:rsidR="00000000" w:rsidRPr="00000000">
              <w:rPr>
                <w:rtl w:val="0"/>
              </w:rPr>
              <w:t xml:space="preserve">l’applicazione riceve in input l’ammontare di denaro totale</w:t>
            </w:r>
          </w:p>
          <w:p w:rsidR="00000000" w:rsidDel="00000000" w:rsidP="00000000" w:rsidRDefault="00000000" w:rsidRPr="00000000" w14:paraId="0000014C">
            <w:pPr>
              <w:numPr>
                <w:ilvl w:val="0"/>
                <w:numId w:val="34"/>
              </w:numPr>
              <w:ind w:left="720" w:hanging="360"/>
            </w:pPr>
            <w:r w:rsidDel="00000000" w:rsidR="00000000" w:rsidRPr="00000000">
              <w:rPr>
                <w:rtl w:val="0"/>
              </w:rPr>
              <w:t xml:space="preserve">l’applicazione dividerà in parti uguali il denaro sul numero di partecipanti del gruppo. </w:t>
            </w:r>
          </w:p>
          <w:p w:rsidR="00000000" w:rsidDel="00000000" w:rsidP="00000000" w:rsidRDefault="00000000" w:rsidRPr="00000000" w14:paraId="0000014D">
            <w:pPr>
              <w:numPr>
                <w:ilvl w:val="0"/>
                <w:numId w:val="34"/>
              </w:numPr>
              <w:ind w:left="720" w:hanging="360"/>
            </w:pPr>
            <w:r w:rsidDel="00000000" w:rsidR="00000000" w:rsidRPr="00000000">
              <w:rPr>
                <w:rtl w:val="0"/>
              </w:rPr>
              <w:t xml:space="preserve">ogni volta che un membro del gruppo pagherà la sua parte, il totale mancante diminuirà</w:t>
            </w:r>
          </w:p>
          <w:p w:rsidR="00000000" w:rsidDel="00000000" w:rsidP="00000000" w:rsidRDefault="00000000" w:rsidRPr="00000000" w14:paraId="0000014E">
            <w:pPr>
              <w:numPr>
                <w:ilvl w:val="0"/>
                <w:numId w:val="34"/>
              </w:numPr>
              <w:ind w:left="720" w:hanging="360"/>
            </w:pPr>
            <w:r w:rsidDel="00000000" w:rsidR="00000000" w:rsidRPr="00000000">
              <w:rPr>
                <w:rtl w:val="0"/>
              </w:rPr>
              <w:t xml:space="preserve">una volta completata la raccolta i soldi vengono spostati nel vault dell’amministratore </w:t>
            </w:r>
          </w:p>
          <w:p w:rsidR="00000000" w:rsidDel="00000000" w:rsidP="00000000" w:rsidRDefault="00000000" w:rsidRPr="00000000" w14:paraId="0000014F">
            <w:pPr>
              <w:numPr>
                <w:ilvl w:val="0"/>
                <w:numId w:val="34"/>
              </w:numPr>
              <w:ind w:left="720" w:hanging="360"/>
            </w:pPr>
            <w:r w:rsidDel="00000000" w:rsidR="00000000" w:rsidRPr="00000000">
              <w:rPr>
                <w:rtl w:val="0"/>
              </w:rPr>
              <w:t xml:space="preserve">l’amministratore può quindi utilizzare i soldi per procedere con il pagamento della spesa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0">
            <w:pPr>
              <w:widowControl w:val="0"/>
              <w:spacing w:line="288" w:lineRule="auto"/>
              <w:rPr/>
            </w:pPr>
            <w:r w:rsidDel="00000000" w:rsidR="00000000" w:rsidRPr="00000000">
              <w:rPr>
                <w:rtl w:val="0"/>
              </w:rPr>
              <w:t xml:space="preserve">Postcondizioni: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1">
            <w:pPr>
              <w:widowControl w:val="0"/>
              <w:spacing w:line="288" w:lineRule="auto"/>
              <w:rPr/>
            </w:pPr>
            <w:r w:rsidDel="00000000" w:rsidR="00000000" w:rsidRPr="00000000">
              <w:rPr>
                <w:rtl w:val="0"/>
              </w:rPr>
              <w:t xml:space="preserve">Sequenza di eventi alternativi: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2">
            <w:pPr>
              <w:widowControl w:val="0"/>
              <w:spacing w:line="288" w:lineRule="auto"/>
              <w:rPr>
                <w:b w:val="1"/>
                <w:sz w:val="24"/>
                <w:szCs w:val="24"/>
              </w:rPr>
            </w:pPr>
            <w:r w:rsidDel="00000000" w:rsidR="00000000" w:rsidRPr="00000000">
              <w:rPr>
                <w:b w:val="1"/>
                <w:sz w:val="24"/>
                <w:szCs w:val="24"/>
                <w:rtl w:val="0"/>
              </w:rPr>
              <w:t xml:space="preserve">Caso d’uso 6.2: Aggiunta di spesa condivisa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3">
            <w:pPr>
              <w:widowControl w:val="0"/>
              <w:spacing w:line="288" w:lineRule="auto"/>
              <w:rPr/>
            </w:pPr>
            <w:r w:rsidDel="00000000" w:rsidR="00000000" w:rsidRPr="00000000">
              <w:rPr>
                <w:rtl w:val="0"/>
              </w:rPr>
              <w:t xml:space="preserve">Breve descrizione: un utente vuole aggiungere una spesa condivisa il cui importo verrà suddiviso tra i membri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4">
            <w:pPr>
              <w:widowControl w:val="0"/>
              <w:spacing w:line="288" w:lineRule="auto"/>
              <w:rPr/>
            </w:pPr>
            <w:r w:rsidDel="00000000" w:rsidR="00000000" w:rsidRPr="00000000">
              <w:rPr>
                <w:rtl w:val="0"/>
              </w:rPr>
              <w:t xml:space="preserve">Attore primario: membro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5">
            <w:pPr>
              <w:widowControl w:val="0"/>
              <w:spacing w:line="288" w:lineRule="auto"/>
              <w:rPr/>
            </w:pPr>
            <w:r w:rsidDel="00000000" w:rsidR="00000000" w:rsidRPr="00000000">
              <w:rPr>
                <w:rtl w:val="0"/>
              </w:rPr>
              <w:t xml:space="preserve">Attore secondario: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6">
            <w:pPr>
              <w:widowControl w:val="0"/>
              <w:spacing w:line="288" w:lineRule="auto"/>
              <w:rPr/>
            </w:pPr>
            <w:r w:rsidDel="00000000" w:rsidR="00000000" w:rsidRPr="00000000">
              <w:rPr>
                <w:rtl w:val="0"/>
              </w:rPr>
              <w:t xml:space="preserve">Precondizioni: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7">
            <w:pPr>
              <w:widowControl w:val="0"/>
              <w:spacing w:line="288" w:lineRule="auto"/>
              <w:rPr/>
            </w:pPr>
            <w:r w:rsidDel="00000000" w:rsidR="00000000" w:rsidRPr="00000000">
              <w:rPr>
                <w:rtl w:val="0"/>
              </w:rPr>
              <w:t xml:space="preserve">Sequenza degli eventi principali: </w:t>
            </w:r>
          </w:p>
          <w:p w:rsidR="00000000" w:rsidDel="00000000" w:rsidP="00000000" w:rsidRDefault="00000000" w:rsidRPr="00000000" w14:paraId="00000158">
            <w:pPr>
              <w:widowControl w:val="0"/>
              <w:numPr>
                <w:ilvl w:val="0"/>
                <w:numId w:val="4"/>
              </w:numPr>
              <w:spacing w:line="288" w:lineRule="auto"/>
              <w:ind w:left="720" w:hanging="360"/>
            </w:pPr>
            <w:r w:rsidDel="00000000" w:rsidR="00000000" w:rsidRPr="00000000">
              <w:rPr>
                <w:rtl w:val="0"/>
              </w:rPr>
              <w:t xml:space="preserve">viene indicato il nome, il tipo di spesa, una descrizione facoltativa e l’importo</w:t>
            </w:r>
          </w:p>
          <w:p w:rsidR="00000000" w:rsidDel="00000000" w:rsidP="00000000" w:rsidRDefault="00000000" w:rsidRPr="00000000" w14:paraId="00000159">
            <w:pPr>
              <w:widowControl w:val="0"/>
              <w:numPr>
                <w:ilvl w:val="0"/>
                <w:numId w:val="4"/>
              </w:numPr>
              <w:spacing w:line="288" w:lineRule="auto"/>
              <w:ind w:left="720" w:hanging="360"/>
            </w:pPr>
            <w:r w:rsidDel="00000000" w:rsidR="00000000" w:rsidRPr="00000000">
              <w:rPr>
                <w:rtl w:val="0"/>
              </w:rPr>
              <w:t xml:space="preserve">il sistema procederà a suddividere in parti uguali la spesa tra i vari utenti</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A">
            <w:pPr>
              <w:widowControl w:val="0"/>
              <w:spacing w:line="288" w:lineRule="auto"/>
              <w:rPr/>
            </w:pPr>
            <w:r w:rsidDel="00000000" w:rsidR="00000000" w:rsidRPr="00000000">
              <w:rPr>
                <w:rtl w:val="0"/>
              </w:rPr>
              <w:t xml:space="preserve">Postcondizioni: l’ammontare verrà sommato ai debiti individuali dei vari utenti, e si procederà solo una volta terminata la finalizzazione dei debiti al pagamento dell’importo dovuto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B">
            <w:pPr>
              <w:widowControl w:val="0"/>
              <w:spacing w:line="288" w:lineRule="auto"/>
              <w:rPr/>
            </w:pPr>
            <w:r w:rsidDel="00000000" w:rsidR="00000000" w:rsidRPr="00000000">
              <w:rPr>
                <w:rtl w:val="0"/>
              </w:rPr>
              <w:t xml:space="preserve">Sequenza di eventi alternativi: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C">
            <w:pPr>
              <w:widowControl w:val="0"/>
              <w:spacing w:line="288" w:lineRule="auto"/>
              <w:rPr>
                <w:b w:val="1"/>
                <w:sz w:val="24"/>
                <w:szCs w:val="24"/>
              </w:rPr>
            </w:pPr>
            <w:r w:rsidDel="00000000" w:rsidR="00000000" w:rsidRPr="00000000">
              <w:rPr>
                <w:b w:val="1"/>
                <w:sz w:val="24"/>
                <w:szCs w:val="24"/>
                <w:rtl w:val="0"/>
              </w:rPr>
              <w:t xml:space="preserve">Caso d’uso 6.3: Eliminazione spesa condivisa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D">
            <w:pPr>
              <w:widowControl w:val="0"/>
              <w:spacing w:line="288" w:lineRule="auto"/>
              <w:rPr/>
            </w:pPr>
            <w:r w:rsidDel="00000000" w:rsidR="00000000" w:rsidRPr="00000000">
              <w:rPr>
                <w:rtl w:val="0"/>
              </w:rPr>
              <w:t xml:space="preserve">Breve descrizione: Si vuole eliminare una spesa condivisa aggiunta per errore oppure perché non più necessaria.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E">
            <w:pPr>
              <w:widowControl w:val="0"/>
              <w:spacing w:line="288" w:lineRule="auto"/>
              <w:rPr/>
            </w:pPr>
            <w:r w:rsidDel="00000000" w:rsidR="00000000" w:rsidRPr="00000000">
              <w:rPr>
                <w:rtl w:val="0"/>
              </w:rPr>
              <w:t xml:space="preserve">Attore primario: membro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F">
            <w:pPr>
              <w:widowControl w:val="0"/>
              <w:spacing w:line="288" w:lineRule="auto"/>
              <w:rPr/>
            </w:pPr>
            <w:r w:rsidDel="00000000" w:rsidR="00000000" w:rsidRPr="00000000">
              <w:rPr>
                <w:rtl w:val="0"/>
              </w:rPr>
              <w:t xml:space="preserve">Attore secondario: nessuno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0">
            <w:pPr>
              <w:widowControl w:val="0"/>
              <w:spacing w:line="288" w:lineRule="auto"/>
              <w:rPr/>
            </w:pPr>
            <w:r w:rsidDel="00000000" w:rsidR="00000000" w:rsidRPr="00000000">
              <w:rPr>
                <w:rtl w:val="0"/>
              </w:rPr>
              <w:t xml:space="preserve">Precondizioni: nel gruppo è stata creata una spesa condivisa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1">
            <w:pPr>
              <w:widowControl w:val="0"/>
              <w:spacing w:line="288" w:lineRule="auto"/>
              <w:rPr/>
            </w:pPr>
            <w:r w:rsidDel="00000000" w:rsidR="00000000" w:rsidRPr="00000000">
              <w:rPr>
                <w:rtl w:val="0"/>
              </w:rPr>
              <w:t xml:space="preserve">Sequenza degli eventi principali:</w:t>
            </w:r>
          </w:p>
          <w:p w:rsidR="00000000" w:rsidDel="00000000" w:rsidP="00000000" w:rsidRDefault="00000000" w:rsidRPr="00000000" w14:paraId="00000162">
            <w:pPr>
              <w:widowControl w:val="0"/>
              <w:numPr>
                <w:ilvl w:val="0"/>
                <w:numId w:val="27"/>
              </w:numPr>
              <w:spacing w:line="288" w:lineRule="auto"/>
              <w:ind w:left="720" w:hanging="360"/>
            </w:pPr>
            <w:r w:rsidDel="00000000" w:rsidR="00000000" w:rsidRPr="00000000">
              <w:rPr>
                <w:rtl w:val="0"/>
              </w:rPr>
              <w:t xml:space="preserve">il membro del gruppo che ha creato la spesa condivisa agisce sull’interfaccia grafica</w:t>
            </w:r>
          </w:p>
          <w:p w:rsidR="00000000" w:rsidDel="00000000" w:rsidP="00000000" w:rsidRDefault="00000000" w:rsidRPr="00000000" w14:paraId="00000163">
            <w:pPr>
              <w:widowControl w:val="0"/>
              <w:numPr>
                <w:ilvl w:val="0"/>
                <w:numId w:val="27"/>
              </w:numPr>
              <w:spacing w:line="288" w:lineRule="auto"/>
              <w:ind w:left="720" w:hanging="360"/>
            </w:pPr>
            <w:r w:rsidDel="00000000" w:rsidR="00000000" w:rsidRPr="00000000">
              <w:rPr>
                <w:rtl w:val="0"/>
              </w:rPr>
              <w:t xml:space="preserve">seleziona la spesa di gruppo che vuole eliminare</w:t>
            </w:r>
          </w:p>
          <w:p w:rsidR="00000000" w:rsidDel="00000000" w:rsidP="00000000" w:rsidRDefault="00000000" w:rsidRPr="00000000" w14:paraId="00000164">
            <w:pPr>
              <w:widowControl w:val="0"/>
              <w:numPr>
                <w:ilvl w:val="0"/>
                <w:numId w:val="27"/>
              </w:numPr>
              <w:spacing w:line="288" w:lineRule="auto"/>
              <w:ind w:left="720" w:hanging="360"/>
            </w:pPr>
            <w:r w:rsidDel="00000000" w:rsidR="00000000" w:rsidRPr="00000000">
              <w:rPr>
                <w:rtl w:val="0"/>
              </w:rPr>
              <w:t xml:space="preserve">comunica al sistema l’eliminazione della spesa</w:t>
            </w:r>
          </w:p>
          <w:p w:rsidR="00000000" w:rsidDel="00000000" w:rsidP="00000000" w:rsidRDefault="00000000" w:rsidRPr="00000000" w14:paraId="00000165">
            <w:pPr>
              <w:widowControl w:val="0"/>
              <w:numPr>
                <w:ilvl w:val="0"/>
                <w:numId w:val="27"/>
              </w:numPr>
              <w:spacing w:line="288" w:lineRule="auto"/>
              <w:ind w:left="720" w:hanging="360"/>
            </w:pPr>
            <w:r w:rsidDel="00000000" w:rsidR="00000000" w:rsidRPr="00000000">
              <w:rPr>
                <w:rtl w:val="0"/>
              </w:rPr>
              <w:t xml:space="preserve">la spesa viene eliminata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6">
            <w:pPr>
              <w:widowControl w:val="0"/>
              <w:spacing w:line="288" w:lineRule="auto"/>
              <w:rPr/>
            </w:pPr>
            <w:r w:rsidDel="00000000" w:rsidR="00000000" w:rsidRPr="00000000">
              <w:rPr>
                <w:rtl w:val="0"/>
              </w:rPr>
              <w:t xml:space="preserve">Postcondizioni: nessun membro del gruppo dovrà più alcuna cifra riguardante quella spesa condivisa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7">
            <w:pPr>
              <w:widowControl w:val="0"/>
              <w:spacing w:line="288" w:lineRule="auto"/>
              <w:rPr/>
            </w:pPr>
            <w:r w:rsidDel="00000000" w:rsidR="00000000" w:rsidRPr="00000000">
              <w:rPr>
                <w:rtl w:val="0"/>
              </w:rPr>
              <w:t xml:space="preserve">Sequenza di eventi alternativi: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8">
            <w:pPr>
              <w:widowControl w:val="0"/>
              <w:spacing w:line="288" w:lineRule="auto"/>
              <w:rPr>
                <w:b w:val="1"/>
                <w:sz w:val="24"/>
                <w:szCs w:val="24"/>
              </w:rPr>
            </w:pPr>
            <w:r w:rsidDel="00000000" w:rsidR="00000000" w:rsidRPr="00000000">
              <w:rPr>
                <w:b w:val="1"/>
                <w:sz w:val="24"/>
                <w:szCs w:val="24"/>
                <w:rtl w:val="0"/>
              </w:rPr>
              <w:t xml:space="preserve">Caso d’uso 6.4: Richiesta Split  (Finalizzazione spese di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9">
            <w:pPr>
              <w:widowControl w:val="0"/>
              <w:spacing w:line="288" w:lineRule="auto"/>
              <w:rPr/>
            </w:pPr>
            <w:r w:rsidDel="00000000" w:rsidR="00000000" w:rsidRPr="00000000">
              <w:rPr>
                <w:rtl w:val="0"/>
              </w:rPr>
              <w:t xml:space="preserve">Breve descrizione: serve ad approvare l’azzeramento di debiti tra gli utenti, in quanto le spese condivise non sono un trasferimento immediato di denaro, ma rappresentano una lista di debiti e crediti, e per utilizzare il minor numero di transazioni per ogni utente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A">
            <w:pPr>
              <w:widowControl w:val="0"/>
              <w:spacing w:line="288" w:lineRule="auto"/>
              <w:rPr/>
            </w:pPr>
            <w:r w:rsidDel="00000000" w:rsidR="00000000" w:rsidRPr="00000000">
              <w:rPr>
                <w:rtl w:val="0"/>
              </w:rPr>
              <w:t xml:space="preserve">Attore primario: Amministratore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B">
            <w:pPr>
              <w:widowControl w:val="0"/>
              <w:spacing w:line="288" w:lineRule="auto"/>
              <w:rPr/>
            </w:pPr>
            <w:r w:rsidDel="00000000" w:rsidR="00000000" w:rsidRPr="00000000">
              <w:rPr>
                <w:rtl w:val="0"/>
              </w:rPr>
              <w:t xml:space="preserve">Attore secondario: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C">
            <w:pPr>
              <w:widowControl w:val="0"/>
              <w:spacing w:line="288" w:lineRule="auto"/>
              <w:rPr/>
            </w:pPr>
            <w:r w:rsidDel="00000000" w:rsidR="00000000" w:rsidRPr="00000000">
              <w:rPr>
                <w:rtl w:val="0"/>
              </w:rPr>
              <w:t xml:space="preserve">Precondizioni: sono state effettuate una o più spese condivise e si vuole procedere con l’invio effettivo del denaro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D">
            <w:pPr>
              <w:widowControl w:val="0"/>
              <w:spacing w:line="288" w:lineRule="auto"/>
              <w:rPr/>
            </w:pPr>
            <w:r w:rsidDel="00000000" w:rsidR="00000000" w:rsidRPr="00000000">
              <w:rPr>
                <w:rtl w:val="0"/>
              </w:rPr>
              <w:t xml:space="preserve">Sequenza degli eventi principali: </w:t>
            </w:r>
          </w:p>
          <w:p w:rsidR="00000000" w:rsidDel="00000000" w:rsidP="00000000" w:rsidRDefault="00000000" w:rsidRPr="00000000" w14:paraId="0000016E">
            <w:pPr>
              <w:widowControl w:val="0"/>
              <w:numPr>
                <w:ilvl w:val="0"/>
                <w:numId w:val="32"/>
              </w:numPr>
              <w:spacing w:line="288" w:lineRule="auto"/>
              <w:ind w:left="720" w:hanging="360"/>
            </w:pPr>
            <w:r w:rsidDel="00000000" w:rsidR="00000000" w:rsidRPr="00000000">
              <w:rPr>
                <w:rtl w:val="0"/>
              </w:rPr>
              <w:t xml:space="preserve">l’amministratore vuole che tutti i debiti tra i membri del gruppo vengano azzerati</w:t>
            </w:r>
          </w:p>
          <w:p w:rsidR="00000000" w:rsidDel="00000000" w:rsidP="00000000" w:rsidRDefault="00000000" w:rsidRPr="00000000" w14:paraId="0000016F">
            <w:pPr>
              <w:widowControl w:val="0"/>
              <w:numPr>
                <w:ilvl w:val="0"/>
                <w:numId w:val="32"/>
              </w:numPr>
              <w:spacing w:line="288" w:lineRule="auto"/>
              <w:ind w:left="720" w:hanging="360"/>
            </w:pPr>
            <w:r w:rsidDel="00000000" w:rsidR="00000000" w:rsidRPr="00000000">
              <w:rPr>
                <w:rtl w:val="0"/>
              </w:rPr>
              <w:t xml:space="preserve">procede tramite l’interfaccia ad approvare le spese condivise</w:t>
            </w:r>
          </w:p>
          <w:p w:rsidR="00000000" w:rsidDel="00000000" w:rsidP="00000000" w:rsidRDefault="00000000" w:rsidRPr="00000000" w14:paraId="00000170">
            <w:pPr>
              <w:widowControl w:val="0"/>
              <w:numPr>
                <w:ilvl w:val="0"/>
                <w:numId w:val="32"/>
              </w:numPr>
              <w:spacing w:line="288" w:lineRule="auto"/>
              <w:ind w:left="720" w:hanging="360"/>
            </w:pPr>
            <w:r w:rsidDel="00000000" w:rsidR="00000000" w:rsidRPr="00000000">
              <w:rPr>
                <w:rtl w:val="0"/>
              </w:rPr>
              <w:t xml:space="preserve">tutti i debiti vengono formalizzati</w:t>
            </w:r>
          </w:p>
          <w:p w:rsidR="00000000" w:rsidDel="00000000" w:rsidP="00000000" w:rsidRDefault="00000000" w:rsidRPr="00000000" w14:paraId="00000171">
            <w:pPr>
              <w:widowControl w:val="0"/>
              <w:numPr>
                <w:ilvl w:val="0"/>
                <w:numId w:val="32"/>
              </w:numPr>
              <w:spacing w:line="288" w:lineRule="auto"/>
              <w:ind w:left="720" w:hanging="360"/>
            </w:pPr>
            <w:r w:rsidDel="00000000" w:rsidR="00000000" w:rsidRPr="00000000">
              <w:rPr>
                <w:rtl w:val="0"/>
              </w:rPr>
              <w:t xml:space="preserve">sarà richiesto agli utenti partecipanti di inviare la propria somma di denaro dovuta, calcolata dall’applicazione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2">
            <w:pPr>
              <w:widowControl w:val="0"/>
              <w:spacing w:line="288" w:lineRule="auto"/>
              <w:rPr/>
            </w:pPr>
            <w:r w:rsidDel="00000000" w:rsidR="00000000" w:rsidRPr="00000000">
              <w:rPr>
                <w:rtl w:val="0"/>
              </w:rPr>
              <w:t xml:space="preserve">Postcondizioni: gli utenti devono pagare la somma dovuta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3">
            <w:pPr>
              <w:widowControl w:val="0"/>
              <w:spacing w:line="288" w:lineRule="auto"/>
              <w:rPr/>
            </w:pPr>
            <w:r w:rsidDel="00000000" w:rsidR="00000000" w:rsidRPr="00000000">
              <w:rPr>
                <w:rtl w:val="0"/>
              </w:rPr>
              <w:t xml:space="preserve">Sequenza di eventi alternativi: </w:t>
            </w:r>
          </w:p>
        </w:tc>
      </w:tr>
    </w:tbl>
    <w:p w:rsidR="00000000" w:rsidDel="00000000" w:rsidP="00000000" w:rsidRDefault="00000000" w:rsidRPr="00000000" w14:paraId="00000174">
      <w:pPr>
        <w:rPr>
          <w:color w:val="46cf0b"/>
          <w:sz w:val="40"/>
          <w:szCs w:val="40"/>
        </w:rPr>
      </w:pPr>
      <w:r w:rsidDel="00000000" w:rsidR="00000000" w:rsidRPr="00000000">
        <w:rPr>
          <w:rtl w:val="0"/>
        </w:rPr>
      </w:r>
    </w:p>
    <w:p w:rsidR="00000000" w:rsidDel="00000000" w:rsidP="00000000" w:rsidRDefault="00000000" w:rsidRPr="00000000" w14:paraId="00000175">
      <w:pPr>
        <w:rPr>
          <w:color w:val="46cf0b"/>
          <w:sz w:val="40"/>
          <w:szCs w:val="40"/>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b w:val="1"/>
                <w:sz w:val="26"/>
                <w:szCs w:val="26"/>
              </w:rPr>
            </w:pPr>
            <w:r w:rsidDel="00000000" w:rsidR="00000000" w:rsidRPr="00000000">
              <w:rPr>
                <w:b w:val="1"/>
                <w:sz w:val="24"/>
                <w:szCs w:val="24"/>
                <w:rtl w:val="0"/>
              </w:rPr>
              <w:t xml:space="preserve">Caso d’uso 7: VirtualVault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b w:val="1"/>
                <w:sz w:val="24"/>
                <w:szCs w:val="24"/>
              </w:rPr>
            </w:pPr>
            <w:r w:rsidDel="00000000" w:rsidR="00000000" w:rsidRPr="00000000">
              <w:rPr>
                <w:b w:val="1"/>
                <w:sz w:val="24"/>
                <w:szCs w:val="24"/>
                <w:rtl w:val="0"/>
              </w:rPr>
              <w:t xml:space="preserve">Caso d’uso 7.1: Creazione di un VirtualVault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Breve descrizione: l’utente vuole creare VirtualVault, ovvero uno spazio in cui depositare e programmare risparmi, per poi prelevare in un futuro l’ammontare voluto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Precondizioni: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17D">
            <w:pPr>
              <w:widowControl w:val="0"/>
              <w:numPr>
                <w:ilvl w:val="0"/>
                <w:numId w:val="55"/>
              </w:numPr>
              <w:spacing w:line="240" w:lineRule="auto"/>
              <w:ind w:left="720" w:hanging="360"/>
            </w:pPr>
            <w:r w:rsidDel="00000000" w:rsidR="00000000" w:rsidRPr="00000000">
              <w:rPr>
                <w:rtl w:val="0"/>
              </w:rPr>
              <w:t xml:space="preserve">l’utente inserisce il nome del VirtualVault che vuole creare</w:t>
            </w:r>
          </w:p>
          <w:p w:rsidR="00000000" w:rsidDel="00000000" w:rsidP="00000000" w:rsidRDefault="00000000" w:rsidRPr="00000000" w14:paraId="0000017E">
            <w:pPr>
              <w:widowControl w:val="0"/>
              <w:numPr>
                <w:ilvl w:val="0"/>
                <w:numId w:val="55"/>
              </w:numPr>
              <w:spacing w:line="240" w:lineRule="auto"/>
              <w:ind w:left="720" w:hanging="360"/>
            </w:pPr>
            <w:r w:rsidDel="00000000" w:rsidR="00000000" w:rsidRPr="00000000">
              <w:rPr>
                <w:rtl w:val="0"/>
              </w:rPr>
              <w:t xml:space="preserve">se l’utente non ne possiede altri con lo stesso nome allora verrà correttamente creato</w:t>
            </w:r>
          </w:p>
          <w:p w:rsidR="00000000" w:rsidDel="00000000" w:rsidP="00000000" w:rsidRDefault="00000000" w:rsidRPr="00000000" w14:paraId="0000017F">
            <w:pPr>
              <w:widowControl w:val="0"/>
              <w:numPr>
                <w:ilvl w:val="0"/>
                <w:numId w:val="55"/>
              </w:numPr>
              <w:spacing w:line="240" w:lineRule="auto"/>
              <w:ind w:left="720" w:hanging="360"/>
            </w:pPr>
            <w:r w:rsidDel="00000000" w:rsidR="00000000" w:rsidRPr="00000000">
              <w:rPr>
                <w:rtl w:val="0"/>
              </w:rPr>
              <w:t xml:space="preserve">l’utente ora potrà utilizzare tutte le funzionalità del VirtualVault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Postcondizioni: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Sequenza di eventi alternativi:</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2">
            <w:pPr>
              <w:widowControl w:val="0"/>
              <w:spacing w:line="345.6" w:lineRule="auto"/>
              <w:rPr>
                <w:b w:val="1"/>
                <w:sz w:val="24"/>
                <w:szCs w:val="24"/>
              </w:rPr>
            </w:pPr>
            <w:r w:rsidDel="00000000" w:rsidR="00000000" w:rsidRPr="00000000">
              <w:rPr>
                <w:b w:val="1"/>
                <w:sz w:val="24"/>
                <w:szCs w:val="24"/>
                <w:rtl w:val="0"/>
              </w:rPr>
              <w:t xml:space="preserve">Caso d’uso 7.2: Cancellazione di un VirtualVault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3">
            <w:pPr>
              <w:widowControl w:val="0"/>
              <w:spacing w:line="345.6" w:lineRule="auto"/>
              <w:rPr/>
            </w:pPr>
            <w:r w:rsidDel="00000000" w:rsidR="00000000" w:rsidRPr="00000000">
              <w:rPr>
                <w:rtl w:val="0"/>
              </w:rPr>
              <w:t xml:space="preserve">Breve descrizione: l’utente vuole eliminare un virtualvault precedentemente creato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4">
            <w:pPr>
              <w:widowControl w:val="0"/>
              <w:spacing w:line="345.6" w:lineRule="auto"/>
              <w:rPr/>
            </w:pPr>
            <w:r w:rsidDel="00000000" w:rsidR="00000000" w:rsidRPr="00000000">
              <w:rPr>
                <w:rtl w:val="0"/>
              </w:rPr>
              <w:t xml:space="preserve">Attore primario: utente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5">
            <w:pPr>
              <w:widowControl w:val="0"/>
              <w:spacing w:line="345.6" w:lineRule="auto"/>
              <w:rPr/>
            </w:pPr>
            <w:r w:rsidDel="00000000" w:rsidR="00000000" w:rsidRPr="00000000">
              <w:rPr>
                <w:rtl w:val="0"/>
              </w:rPr>
              <w:t xml:space="preserve">Attore secondario: nessuno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6">
            <w:pPr>
              <w:widowControl w:val="0"/>
              <w:spacing w:line="345.6" w:lineRule="auto"/>
              <w:rPr/>
            </w:pPr>
            <w:r w:rsidDel="00000000" w:rsidR="00000000" w:rsidRPr="00000000">
              <w:rPr>
                <w:rtl w:val="0"/>
              </w:rPr>
              <w:t xml:space="preserve">Precondizioni: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7">
            <w:pPr>
              <w:widowControl w:val="0"/>
              <w:spacing w:line="345.6" w:lineRule="auto"/>
              <w:rPr/>
            </w:pPr>
            <w:r w:rsidDel="00000000" w:rsidR="00000000" w:rsidRPr="00000000">
              <w:rPr>
                <w:rtl w:val="0"/>
              </w:rPr>
              <w:t xml:space="preserve">Sequenza degli eventi principali: </w:t>
            </w:r>
          </w:p>
          <w:p w:rsidR="00000000" w:rsidDel="00000000" w:rsidP="00000000" w:rsidRDefault="00000000" w:rsidRPr="00000000" w14:paraId="00000188">
            <w:pPr>
              <w:widowControl w:val="0"/>
              <w:numPr>
                <w:ilvl w:val="0"/>
                <w:numId w:val="39"/>
              </w:numPr>
              <w:spacing w:line="345.6" w:lineRule="auto"/>
              <w:ind w:left="720" w:hanging="360"/>
            </w:pPr>
            <w:r w:rsidDel="00000000" w:rsidR="00000000" w:rsidRPr="00000000">
              <w:rPr>
                <w:rtl w:val="0"/>
              </w:rPr>
              <w:t xml:space="preserve">l’utente seleziona quale VirtualVault eliminare</w:t>
            </w:r>
          </w:p>
          <w:p w:rsidR="00000000" w:rsidDel="00000000" w:rsidP="00000000" w:rsidRDefault="00000000" w:rsidRPr="00000000" w14:paraId="00000189">
            <w:pPr>
              <w:widowControl w:val="0"/>
              <w:numPr>
                <w:ilvl w:val="0"/>
                <w:numId w:val="39"/>
              </w:numPr>
              <w:spacing w:line="345.6" w:lineRule="auto"/>
              <w:ind w:left="720" w:hanging="360"/>
            </w:pPr>
            <w:r w:rsidDel="00000000" w:rsidR="00000000" w:rsidRPr="00000000">
              <w:rPr>
                <w:rtl w:val="0"/>
              </w:rPr>
              <w:t xml:space="preserve">il sistema verifica che non si tratti di un VirtualVault principale altrimenti l’operazione non può essere eseguita</w:t>
            </w:r>
          </w:p>
          <w:p w:rsidR="00000000" w:rsidDel="00000000" w:rsidP="00000000" w:rsidRDefault="00000000" w:rsidRPr="00000000" w14:paraId="0000018A">
            <w:pPr>
              <w:widowControl w:val="0"/>
              <w:numPr>
                <w:ilvl w:val="0"/>
                <w:numId w:val="39"/>
              </w:numPr>
              <w:spacing w:line="345.6" w:lineRule="auto"/>
              <w:ind w:left="720" w:hanging="360"/>
            </w:pPr>
            <w:r w:rsidDel="00000000" w:rsidR="00000000" w:rsidRPr="00000000">
              <w:rPr>
                <w:rtl w:val="0"/>
              </w:rPr>
              <w:t xml:space="preserve">il sistema elimina il VirtualVault selezionato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B">
            <w:pPr>
              <w:widowControl w:val="0"/>
              <w:spacing w:line="345.6" w:lineRule="auto"/>
              <w:rPr/>
            </w:pPr>
            <w:r w:rsidDel="00000000" w:rsidR="00000000" w:rsidRPr="00000000">
              <w:rPr>
                <w:rtl w:val="0"/>
              </w:rPr>
              <w:t xml:space="preserve">Postcondizioni: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C">
            <w:pPr>
              <w:widowControl w:val="0"/>
              <w:spacing w:line="345.6" w:lineRule="auto"/>
              <w:rPr/>
            </w:pPr>
            <w:r w:rsidDel="00000000" w:rsidR="00000000" w:rsidRPr="00000000">
              <w:rPr>
                <w:rtl w:val="0"/>
              </w:rPr>
              <w:t xml:space="preserve">Sequenza di eventi alternativi: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D">
            <w:pPr>
              <w:widowControl w:val="0"/>
              <w:spacing w:line="345.6" w:lineRule="auto"/>
              <w:rPr>
                <w:b w:val="1"/>
                <w:sz w:val="24"/>
                <w:szCs w:val="24"/>
              </w:rPr>
            </w:pPr>
            <w:r w:rsidDel="00000000" w:rsidR="00000000" w:rsidRPr="00000000">
              <w:rPr>
                <w:b w:val="1"/>
                <w:sz w:val="24"/>
                <w:szCs w:val="24"/>
                <w:rtl w:val="0"/>
              </w:rPr>
              <w:t xml:space="preserve">Caso d’uso 7.3: Trasferimento denaro verso VirtualVault</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E">
            <w:pPr>
              <w:widowControl w:val="0"/>
              <w:spacing w:line="345.6" w:lineRule="auto"/>
              <w:rPr/>
            </w:pPr>
            <w:r w:rsidDel="00000000" w:rsidR="00000000" w:rsidRPr="00000000">
              <w:rPr>
                <w:rtl w:val="0"/>
              </w:rPr>
              <w:t xml:space="preserve">Breve descrizione: si vuole spostare denaro dal Vault al proprio VirtualVault</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F">
            <w:pPr>
              <w:widowControl w:val="0"/>
              <w:spacing w:line="345.6" w:lineRule="auto"/>
              <w:rPr/>
            </w:pPr>
            <w:r w:rsidDel="00000000" w:rsidR="00000000" w:rsidRPr="00000000">
              <w:rPr>
                <w:rtl w:val="0"/>
              </w:rPr>
              <w:t xml:space="preserve">Attore primario: utente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0">
            <w:pPr>
              <w:widowControl w:val="0"/>
              <w:spacing w:line="345.6" w:lineRule="auto"/>
              <w:rPr/>
            </w:pPr>
            <w:r w:rsidDel="00000000" w:rsidR="00000000" w:rsidRPr="00000000">
              <w:rPr>
                <w:rtl w:val="0"/>
              </w:rPr>
              <w:t xml:space="preserve">Attore secondario: nessuno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1">
            <w:pPr>
              <w:widowControl w:val="0"/>
              <w:spacing w:line="345.6" w:lineRule="auto"/>
              <w:rPr/>
            </w:pPr>
            <w:r w:rsidDel="00000000" w:rsidR="00000000" w:rsidRPr="00000000">
              <w:rPr>
                <w:rtl w:val="0"/>
              </w:rPr>
              <w:t xml:space="preserve">Precondizioni:</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2">
            <w:pPr>
              <w:widowControl w:val="0"/>
              <w:spacing w:line="345.6" w:lineRule="auto"/>
              <w:rPr/>
            </w:pPr>
            <w:r w:rsidDel="00000000" w:rsidR="00000000" w:rsidRPr="00000000">
              <w:rPr>
                <w:rtl w:val="0"/>
              </w:rPr>
              <w:t xml:space="preserve">Sequenza degli eventi principali: </w:t>
            </w:r>
          </w:p>
          <w:p w:rsidR="00000000" w:rsidDel="00000000" w:rsidP="00000000" w:rsidRDefault="00000000" w:rsidRPr="00000000" w14:paraId="00000193">
            <w:pPr>
              <w:widowControl w:val="0"/>
              <w:numPr>
                <w:ilvl w:val="0"/>
                <w:numId w:val="42"/>
              </w:numPr>
              <w:spacing w:line="345.6" w:lineRule="auto"/>
              <w:ind w:left="720" w:hanging="360"/>
            </w:pPr>
            <w:r w:rsidDel="00000000" w:rsidR="00000000" w:rsidRPr="00000000">
              <w:rPr>
                <w:rtl w:val="0"/>
              </w:rPr>
              <w:t xml:space="preserve">l’utente seleziona il VirtualVault</w:t>
            </w:r>
          </w:p>
          <w:p w:rsidR="00000000" w:rsidDel="00000000" w:rsidP="00000000" w:rsidRDefault="00000000" w:rsidRPr="00000000" w14:paraId="00000194">
            <w:pPr>
              <w:widowControl w:val="0"/>
              <w:numPr>
                <w:ilvl w:val="0"/>
                <w:numId w:val="42"/>
              </w:numPr>
              <w:spacing w:line="345.6" w:lineRule="auto"/>
              <w:ind w:left="720" w:hanging="360"/>
            </w:pPr>
            <w:r w:rsidDel="00000000" w:rsidR="00000000" w:rsidRPr="00000000">
              <w:rPr>
                <w:rtl w:val="0"/>
              </w:rPr>
              <w:t xml:space="preserve">seleziona il saldo con il quale ricaricare il VirtualVault</w:t>
            </w:r>
          </w:p>
          <w:p w:rsidR="00000000" w:rsidDel="00000000" w:rsidP="00000000" w:rsidRDefault="00000000" w:rsidRPr="00000000" w14:paraId="00000195">
            <w:pPr>
              <w:widowControl w:val="0"/>
              <w:numPr>
                <w:ilvl w:val="0"/>
                <w:numId w:val="42"/>
              </w:numPr>
              <w:spacing w:line="345.6" w:lineRule="auto"/>
              <w:ind w:left="720" w:hanging="360"/>
            </w:pPr>
            <w:r w:rsidDel="00000000" w:rsidR="00000000" w:rsidRPr="00000000">
              <w:rPr>
                <w:rtl w:val="0"/>
              </w:rPr>
              <w:t xml:space="preserve">viene controllato se il saldo da trasferire è disponibile nel Vault</w:t>
            </w:r>
          </w:p>
          <w:p w:rsidR="00000000" w:rsidDel="00000000" w:rsidP="00000000" w:rsidRDefault="00000000" w:rsidRPr="00000000" w14:paraId="00000196">
            <w:pPr>
              <w:widowControl w:val="0"/>
              <w:numPr>
                <w:ilvl w:val="0"/>
                <w:numId w:val="42"/>
              </w:numPr>
              <w:spacing w:line="345.6" w:lineRule="auto"/>
              <w:ind w:left="720" w:hanging="360"/>
            </w:pPr>
            <w:r w:rsidDel="00000000" w:rsidR="00000000" w:rsidRPr="00000000">
              <w:rPr>
                <w:rtl w:val="0"/>
              </w:rPr>
              <w:t xml:space="preserve">il denaro viene spostato sul VirtualVault</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7">
            <w:pPr>
              <w:widowControl w:val="0"/>
              <w:spacing w:line="345.6" w:lineRule="auto"/>
              <w:rPr/>
            </w:pPr>
            <w:r w:rsidDel="00000000" w:rsidR="00000000" w:rsidRPr="00000000">
              <w:rPr>
                <w:rtl w:val="0"/>
              </w:rPr>
              <w:t xml:space="preserve">Postcondizioni: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8">
            <w:pPr>
              <w:widowControl w:val="0"/>
              <w:spacing w:line="345.6" w:lineRule="auto"/>
              <w:rPr/>
            </w:pPr>
            <w:r w:rsidDel="00000000" w:rsidR="00000000" w:rsidRPr="00000000">
              <w:rPr>
                <w:rtl w:val="0"/>
              </w:rPr>
              <w:t xml:space="preserve">Sequenza di eventi alternativi: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9">
            <w:pPr>
              <w:widowControl w:val="0"/>
              <w:spacing w:line="345.6" w:lineRule="auto"/>
              <w:rPr>
                <w:b w:val="1"/>
                <w:sz w:val="24"/>
                <w:szCs w:val="24"/>
              </w:rPr>
            </w:pPr>
            <w:r w:rsidDel="00000000" w:rsidR="00000000" w:rsidRPr="00000000">
              <w:rPr>
                <w:b w:val="1"/>
                <w:sz w:val="24"/>
                <w:szCs w:val="24"/>
                <w:rtl w:val="0"/>
              </w:rPr>
              <w:t xml:space="preserve">Caso d’uso 7.4: Creazione di un obiettivo da raggiungere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A">
            <w:pPr>
              <w:widowControl w:val="0"/>
              <w:spacing w:line="345.6" w:lineRule="auto"/>
              <w:rPr/>
            </w:pPr>
            <w:r w:rsidDel="00000000" w:rsidR="00000000" w:rsidRPr="00000000">
              <w:rPr>
                <w:rtl w:val="0"/>
              </w:rPr>
              <w:t xml:space="preserve">Breve descrizione: si vuole creare un obiettivo di soldi da risparmiare per il VirtualVault, specificando la data entro la quale deve essere raggiunto. Il software calcolerà l’importo da versare di giorno in giorno per raggiungerlo entro la data prestabilita e questo verrà automaticamente detratto dal Vault.</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B">
            <w:pPr>
              <w:widowControl w:val="0"/>
              <w:spacing w:line="345.6" w:lineRule="auto"/>
              <w:rPr/>
            </w:pPr>
            <w:r w:rsidDel="00000000" w:rsidR="00000000" w:rsidRPr="00000000">
              <w:rPr>
                <w:rtl w:val="0"/>
              </w:rPr>
              <w:t xml:space="preserve">Attore primario: utente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C">
            <w:pPr>
              <w:widowControl w:val="0"/>
              <w:spacing w:line="345.6" w:lineRule="auto"/>
              <w:rPr/>
            </w:pPr>
            <w:r w:rsidDel="00000000" w:rsidR="00000000" w:rsidRPr="00000000">
              <w:rPr>
                <w:rtl w:val="0"/>
              </w:rPr>
              <w:t xml:space="preserve">Attore secondario: nessuno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D">
            <w:pPr>
              <w:widowControl w:val="0"/>
              <w:spacing w:line="345.6" w:lineRule="auto"/>
              <w:rPr/>
            </w:pPr>
            <w:r w:rsidDel="00000000" w:rsidR="00000000" w:rsidRPr="00000000">
              <w:rPr>
                <w:rtl w:val="0"/>
              </w:rPr>
              <w:t xml:space="preserve">Precondizioni: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E">
            <w:pPr>
              <w:widowControl w:val="0"/>
              <w:spacing w:line="345.6" w:lineRule="auto"/>
              <w:rPr/>
            </w:pPr>
            <w:r w:rsidDel="00000000" w:rsidR="00000000" w:rsidRPr="00000000">
              <w:rPr>
                <w:rtl w:val="0"/>
              </w:rPr>
              <w:t xml:space="preserve">Sequenza degli eventi principali: </w:t>
            </w:r>
          </w:p>
          <w:p w:rsidR="00000000" w:rsidDel="00000000" w:rsidP="00000000" w:rsidRDefault="00000000" w:rsidRPr="00000000" w14:paraId="0000019F">
            <w:pPr>
              <w:widowControl w:val="0"/>
              <w:numPr>
                <w:ilvl w:val="0"/>
                <w:numId w:val="25"/>
              </w:numPr>
              <w:spacing w:line="345.6" w:lineRule="auto"/>
              <w:ind w:left="720" w:hanging="360"/>
            </w:pPr>
            <w:r w:rsidDel="00000000" w:rsidR="00000000" w:rsidRPr="00000000">
              <w:rPr>
                <w:rtl w:val="0"/>
              </w:rPr>
              <w:t xml:space="preserve">viene calcolato l'obiettivo</w:t>
            </w:r>
          </w:p>
          <w:p w:rsidR="00000000" w:rsidDel="00000000" w:rsidP="00000000" w:rsidRDefault="00000000" w:rsidRPr="00000000" w14:paraId="000001A0">
            <w:pPr>
              <w:widowControl w:val="0"/>
              <w:numPr>
                <w:ilvl w:val="0"/>
                <w:numId w:val="25"/>
              </w:numPr>
              <w:spacing w:line="345.6" w:lineRule="auto"/>
              <w:ind w:left="720" w:hanging="360"/>
            </w:pPr>
            <w:r w:rsidDel="00000000" w:rsidR="00000000" w:rsidRPr="00000000">
              <w:rPr>
                <w:rtl w:val="0"/>
              </w:rPr>
              <w:t xml:space="preserve">il VirtualVault viene eliminato nella data stabilita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1">
            <w:pPr>
              <w:widowControl w:val="0"/>
              <w:spacing w:line="345.6" w:lineRule="auto"/>
              <w:rPr/>
            </w:pPr>
            <w:r w:rsidDel="00000000" w:rsidR="00000000" w:rsidRPr="00000000">
              <w:rPr>
                <w:rtl w:val="0"/>
              </w:rPr>
              <w:t xml:space="preserve">Postcondizioni: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2">
            <w:pPr>
              <w:widowControl w:val="0"/>
              <w:spacing w:line="345.6" w:lineRule="auto"/>
              <w:rPr/>
            </w:pPr>
            <w:r w:rsidDel="00000000" w:rsidR="00000000" w:rsidRPr="00000000">
              <w:rPr>
                <w:rtl w:val="0"/>
              </w:rPr>
              <w:t xml:space="preserve">Sequenza di eventi alternativi: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3">
            <w:pPr>
              <w:widowControl w:val="0"/>
              <w:spacing w:line="345.6" w:lineRule="auto"/>
              <w:rPr>
                <w:b w:val="1"/>
                <w:sz w:val="24"/>
                <w:szCs w:val="24"/>
              </w:rPr>
            </w:pPr>
            <w:r w:rsidDel="00000000" w:rsidR="00000000" w:rsidRPr="00000000">
              <w:rPr>
                <w:b w:val="1"/>
                <w:sz w:val="24"/>
                <w:szCs w:val="24"/>
                <w:rtl w:val="0"/>
              </w:rPr>
              <w:t xml:space="preserve">Caso d’uso 7.5: Visualizzazione informazioni</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4">
            <w:pPr>
              <w:widowControl w:val="0"/>
              <w:spacing w:line="345.6" w:lineRule="auto"/>
              <w:rPr/>
            </w:pPr>
            <w:r w:rsidDel="00000000" w:rsidR="00000000" w:rsidRPr="00000000">
              <w:rPr>
                <w:rtl w:val="0"/>
              </w:rPr>
              <w:t xml:space="preserve">Breve descrizione: si vuole visualizzare il saldo del VirtualVault, l'obiettivo di risparmio da raggiungere e quanto è stato già versato per raggiungerlo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5">
            <w:pPr>
              <w:widowControl w:val="0"/>
              <w:spacing w:line="345.6" w:lineRule="auto"/>
              <w:rPr/>
            </w:pPr>
            <w:r w:rsidDel="00000000" w:rsidR="00000000" w:rsidRPr="00000000">
              <w:rPr>
                <w:rtl w:val="0"/>
              </w:rPr>
              <w:t xml:space="preserve">Attore primario: utente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6">
            <w:pPr>
              <w:widowControl w:val="0"/>
              <w:spacing w:line="345.6" w:lineRule="auto"/>
              <w:rPr/>
            </w:pPr>
            <w:r w:rsidDel="00000000" w:rsidR="00000000" w:rsidRPr="00000000">
              <w:rPr>
                <w:rtl w:val="0"/>
              </w:rPr>
              <w:t xml:space="preserve">Attore secondario: nessuno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7">
            <w:pPr>
              <w:widowControl w:val="0"/>
              <w:spacing w:line="345.6" w:lineRule="auto"/>
              <w:rPr/>
            </w:pPr>
            <w:r w:rsidDel="00000000" w:rsidR="00000000" w:rsidRPr="00000000">
              <w:rPr>
                <w:rtl w:val="0"/>
              </w:rPr>
              <w:t xml:space="preserve">Precondizioni: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8">
            <w:pPr>
              <w:widowControl w:val="0"/>
              <w:spacing w:line="345.6" w:lineRule="auto"/>
              <w:rPr/>
            </w:pPr>
            <w:r w:rsidDel="00000000" w:rsidR="00000000" w:rsidRPr="00000000">
              <w:rPr>
                <w:rtl w:val="0"/>
              </w:rPr>
              <w:t xml:space="preserve">Sequenza degli eventi principali: l’utente visualizza nell’applicazione il denaro raccolto e quanto denaro manca al raggiungimento dell obiettivo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9">
            <w:pPr>
              <w:widowControl w:val="0"/>
              <w:spacing w:line="345.6" w:lineRule="auto"/>
              <w:rPr/>
            </w:pPr>
            <w:r w:rsidDel="00000000" w:rsidR="00000000" w:rsidRPr="00000000">
              <w:rPr>
                <w:rtl w:val="0"/>
              </w:rPr>
              <w:t xml:space="preserve">Postcondizioni: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A">
            <w:pPr>
              <w:widowControl w:val="0"/>
              <w:spacing w:line="345.6" w:lineRule="auto"/>
              <w:rPr/>
            </w:pPr>
            <w:r w:rsidDel="00000000" w:rsidR="00000000" w:rsidRPr="00000000">
              <w:rPr>
                <w:rtl w:val="0"/>
              </w:rPr>
              <w:t xml:space="preserve">Sequenza di eventi alternativi: </w:t>
            </w:r>
          </w:p>
        </w:tc>
      </w:tr>
    </w:tbl>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b w:val="1"/>
                <w:sz w:val="26"/>
                <w:szCs w:val="26"/>
              </w:rPr>
            </w:pPr>
            <w:r w:rsidDel="00000000" w:rsidR="00000000" w:rsidRPr="00000000">
              <w:rPr>
                <w:b w:val="1"/>
                <w:sz w:val="24"/>
                <w:szCs w:val="24"/>
                <w:rtl w:val="0"/>
              </w:rPr>
              <w:t xml:space="preserve">Caso d’uso 8: CashBook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b w:val="1"/>
                <w:sz w:val="26"/>
                <w:szCs w:val="26"/>
              </w:rPr>
            </w:pPr>
            <w:r w:rsidDel="00000000" w:rsidR="00000000" w:rsidRPr="00000000">
              <w:rPr>
                <w:b w:val="1"/>
                <w:sz w:val="24"/>
                <w:szCs w:val="24"/>
                <w:rtl w:val="0"/>
              </w:rPr>
              <w:t xml:space="preserve">Caso d’uso 8.1: Creazione di un Cashbook personale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Breve descrizione: l’utente ha la possibilità di accedere alla lista di movimenti eseguiti dal Vault (questa lista sarà denominata Cashbook), e oltre a questa lista ha la possibilità di crearne ulteriori per aggiungere manualmente le transazioni eseguite in contanti (simil budget e finanze)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Precondizioni: l’utente deve essere registrato e aver effettuato il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1B7">
            <w:pPr>
              <w:widowControl w:val="0"/>
              <w:numPr>
                <w:ilvl w:val="0"/>
                <w:numId w:val="35"/>
              </w:numPr>
              <w:spacing w:line="240" w:lineRule="auto"/>
              <w:ind w:left="720" w:hanging="360"/>
            </w:pPr>
            <w:r w:rsidDel="00000000" w:rsidR="00000000" w:rsidRPr="00000000">
              <w:rPr>
                <w:rtl w:val="0"/>
              </w:rPr>
              <w:t xml:space="preserve">L’utente si reca nella sezione apposita dell’applicazione</w:t>
            </w:r>
          </w:p>
          <w:p w:rsidR="00000000" w:rsidDel="00000000" w:rsidP="00000000" w:rsidRDefault="00000000" w:rsidRPr="00000000" w14:paraId="000001B8">
            <w:pPr>
              <w:widowControl w:val="0"/>
              <w:numPr>
                <w:ilvl w:val="0"/>
                <w:numId w:val="35"/>
              </w:numPr>
              <w:spacing w:line="240" w:lineRule="auto"/>
              <w:ind w:left="720" w:hanging="360"/>
            </w:pPr>
            <w:r w:rsidDel="00000000" w:rsidR="00000000" w:rsidRPr="00000000">
              <w:rPr>
                <w:rtl w:val="0"/>
              </w:rPr>
              <w:t xml:space="preserve">L’utente clicca il pulsante per la creazione del suo Cashbook personalizzato</w:t>
            </w:r>
          </w:p>
          <w:p w:rsidR="00000000" w:rsidDel="00000000" w:rsidP="00000000" w:rsidRDefault="00000000" w:rsidRPr="00000000" w14:paraId="000001B9">
            <w:pPr>
              <w:widowControl w:val="0"/>
              <w:numPr>
                <w:ilvl w:val="0"/>
                <w:numId w:val="35"/>
              </w:numPr>
              <w:spacing w:line="240" w:lineRule="auto"/>
              <w:ind w:left="720" w:hanging="360"/>
            </w:pPr>
            <w:r w:rsidDel="00000000" w:rsidR="00000000" w:rsidRPr="00000000">
              <w:rPr>
                <w:rtl w:val="0"/>
              </w:rPr>
              <w:t xml:space="preserve">L’utente gli assegna un nome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Postcondizioni: il nuovo CashBook viene registrato nell’account dell’utente</w:t>
            </w:r>
          </w:p>
        </w:tc>
      </w:tr>
      <w:tr>
        <w:trPr>
          <w:cantSplit w:val="0"/>
          <w:trHeight w:val="95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Sequenza di eventi alternativi: </w:t>
            </w:r>
          </w:p>
          <w:p w:rsidR="00000000" w:rsidDel="00000000" w:rsidP="00000000" w:rsidRDefault="00000000" w:rsidRPr="00000000" w14:paraId="000001BC">
            <w:pPr>
              <w:widowControl w:val="0"/>
              <w:numPr>
                <w:ilvl w:val="0"/>
                <w:numId w:val="22"/>
              </w:numPr>
              <w:spacing w:line="240" w:lineRule="auto"/>
              <w:ind w:left="720" w:hanging="360"/>
            </w:pPr>
            <w:r w:rsidDel="00000000" w:rsidR="00000000" w:rsidRPr="00000000">
              <w:rPr>
                <w:rtl w:val="0"/>
              </w:rPr>
              <w:t xml:space="preserve">C’è già un Cashbook con lo stesso nome che ha appena scelto allora:</w:t>
            </w:r>
          </w:p>
          <w:p w:rsidR="00000000" w:rsidDel="00000000" w:rsidP="00000000" w:rsidRDefault="00000000" w:rsidRPr="00000000" w14:paraId="000001BD">
            <w:pPr>
              <w:widowControl w:val="0"/>
              <w:numPr>
                <w:ilvl w:val="1"/>
                <w:numId w:val="22"/>
              </w:numPr>
              <w:spacing w:line="240" w:lineRule="auto"/>
              <w:ind w:left="1440" w:hanging="360"/>
            </w:pPr>
            <w:r w:rsidDel="00000000" w:rsidR="00000000" w:rsidRPr="00000000">
              <w:rPr>
                <w:rtl w:val="0"/>
              </w:rPr>
              <w:t xml:space="preserve">il sistema non gli permetterà di crearlo mandando un messaggio d’errore</w:t>
            </w:r>
          </w:p>
          <w:p w:rsidR="00000000" w:rsidDel="00000000" w:rsidP="00000000" w:rsidRDefault="00000000" w:rsidRPr="00000000" w14:paraId="000001BE">
            <w:pPr>
              <w:widowControl w:val="0"/>
              <w:numPr>
                <w:ilvl w:val="1"/>
                <w:numId w:val="22"/>
              </w:numPr>
              <w:spacing w:line="240" w:lineRule="auto"/>
              <w:ind w:left="1440" w:hanging="360"/>
            </w:pPr>
            <w:r w:rsidDel="00000000" w:rsidR="00000000" w:rsidRPr="00000000">
              <w:rPr>
                <w:rtl w:val="0"/>
              </w:rPr>
              <w:t xml:space="preserve">non verrà aggiunto nessun Cashbook all’account dell'utente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b w:val="1"/>
                <w:sz w:val="26"/>
                <w:szCs w:val="26"/>
              </w:rPr>
            </w:pPr>
            <w:r w:rsidDel="00000000" w:rsidR="00000000" w:rsidRPr="00000000">
              <w:rPr>
                <w:b w:val="1"/>
                <w:sz w:val="24"/>
                <w:szCs w:val="24"/>
                <w:rtl w:val="0"/>
              </w:rPr>
              <w:t xml:space="preserve">Caso d’uso 8.2: Eliminazione di un Cashbook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Breve descrizione: l’utente ha la possibilità di eliminare un Cashbook esistente, eccetto il cashbook principale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Precondizioni: l’utente deve essere registrato, aver effettuato il login e che il Cashbook che vuole eliminare sia presente sul suo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1C5">
            <w:pPr>
              <w:widowControl w:val="0"/>
              <w:numPr>
                <w:ilvl w:val="0"/>
                <w:numId w:val="18"/>
              </w:numPr>
              <w:spacing w:line="240" w:lineRule="auto"/>
              <w:ind w:left="720" w:hanging="360"/>
            </w:pPr>
            <w:r w:rsidDel="00000000" w:rsidR="00000000" w:rsidRPr="00000000">
              <w:rPr>
                <w:rtl w:val="0"/>
              </w:rPr>
              <w:t xml:space="preserve">L’utente si reca nella sezione apposita dell’applicazione</w:t>
            </w:r>
          </w:p>
          <w:p w:rsidR="00000000" w:rsidDel="00000000" w:rsidP="00000000" w:rsidRDefault="00000000" w:rsidRPr="00000000" w14:paraId="000001C6">
            <w:pPr>
              <w:widowControl w:val="0"/>
              <w:numPr>
                <w:ilvl w:val="0"/>
                <w:numId w:val="18"/>
              </w:numPr>
              <w:spacing w:line="240" w:lineRule="auto"/>
              <w:ind w:left="720" w:hanging="360"/>
            </w:pPr>
            <w:r w:rsidDel="00000000" w:rsidR="00000000" w:rsidRPr="00000000">
              <w:rPr>
                <w:rtl w:val="0"/>
              </w:rPr>
              <w:t xml:space="preserve">L’utente clicca sul Cashbook che desidera eliminare</w:t>
            </w:r>
          </w:p>
          <w:p w:rsidR="00000000" w:rsidDel="00000000" w:rsidP="00000000" w:rsidRDefault="00000000" w:rsidRPr="00000000" w14:paraId="000001C7">
            <w:pPr>
              <w:widowControl w:val="0"/>
              <w:numPr>
                <w:ilvl w:val="0"/>
                <w:numId w:val="18"/>
              </w:numPr>
              <w:spacing w:line="240" w:lineRule="auto"/>
              <w:ind w:left="720" w:hanging="360"/>
            </w:pPr>
            <w:r w:rsidDel="00000000" w:rsidR="00000000" w:rsidRPr="00000000">
              <w:rPr>
                <w:rtl w:val="0"/>
              </w:rPr>
              <w:t xml:space="preserve">L’utente clicca il pulsante per eliminarlo definitivamente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Postcondizioni: Eliminazione del CashBook dall’account dell’utente ed eventuale trasferimento automatico dei soldi dal Cashbook appena eliminato al suo 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Sequenza di eventi alternativi:</w:t>
            </w:r>
          </w:p>
          <w:p w:rsidR="00000000" w:rsidDel="00000000" w:rsidP="00000000" w:rsidRDefault="00000000" w:rsidRPr="00000000" w14:paraId="000001CA">
            <w:pPr>
              <w:widowControl w:val="0"/>
              <w:numPr>
                <w:ilvl w:val="0"/>
                <w:numId w:val="12"/>
              </w:numPr>
              <w:spacing w:line="240" w:lineRule="auto"/>
              <w:ind w:left="720" w:hanging="360"/>
              <w:rPr>
                <w:u w:val="none"/>
              </w:rPr>
            </w:pPr>
            <w:r w:rsidDel="00000000" w:rsidR="00000000" w:rsidRPr="00000000">
              <w:rPr>
                <w:rtl w:val="0"/>
              </w:rPr>
              <w:t xml:space="preserve">L’utente prova ad eliminare il Cashbook principale</w:t>
            </w:r>
          </w:p>
          <w:p w:rsidR="00000000" w:rsidDel="00000000" w:rsidP="00000000" w:rsidRDefault="00000000" w:rsidRPr="00000000" w14:paraId="000001CB">
            <w:pPr>
              <w:widowControl w:val="0"/>
              <w:numPr>
                <w:ilvl w:val="0"/>
                <w:numId w:val="12"/>
              </w:numPr>
              <w:spacing w:line="240" w:lineRule="auto"/>
              <w:ind w:left="720" w:hanging="360"/>
              <w:rPr>
                <w:u w:val="none"/>
              </w:rPr>
            </w:pPr>
            <w:r w:rsidDel="00000000" w:rsidR="00000000" w:rsidRPr="00000000">
              <w:rPr>
                <w:rtl w:val="0"/>
              </w:rPr>
              <w:t xml:space="preserve">L’utente viene avvertito dell’impossibilità di eseguire tale operazione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b w:val="1"/>
                <w:sz w:val="26"/>
                <w:szCs w:val="26"/>
              </w:rPr>
            </w:pPr>
            <w:r w:rsidDel="00000000" w:rsidR="00000000" w:rsidRPr="00000000">
              <w:rPr>
                <w:b w:val="1"/>
                <w:sz w:val="24"/>
                <w:szCs w:val="24"/>
                <w:rtl w:val="0"/>
              </w:rPr>
              <w:t xml:space="preserve">Caso d’uso 8.3: Aggiunta di un movimento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b w:val="1"/>
                <w:sz w:val="26"/>
                <w:szCs w:val="26"/>
              </w:rPr>
            </w:pPr>
            <w:r w:rsidDel="00000000" w:rsidR="00000000" w:rsidRPr="00000000">
              <w:rPr>
                <w:b w:val="1"/>
                <w:sz w:val="24"/>
                <w:szCs w:val="24"/>
                <w:rtl w:val="0"/>
              </w:rPr>
              <w:t xml:space="preserve">Caso d’uso 8.3.1: Automatico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Breve descrizione: il sistema aggiunge in maniera  automatica una qualsiasi transazione (spesa o entrata) eseguita dal Vault al Cashbook principale (quello di default)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Precondizioni: l’utente deve essere registrato e aver effettuato il login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1D3">
            <w:pPr>
              <w:widowControl w:val="0"/>
              <w:numPr>
                <w:ilvl w:val="0"/>
                <w:numId w:val="5"/>
              </w:numPr>
              <w:spacing w:line="240" w:lineRule="auto"/>
              <w:ind w:left="720" w:hanging="360"/>
            </w:pPr>
            <w:r w:rsidDel="00000000" w:rsidR="00000000" w:rsidRPr="00000000">
              <w:rPr>
                <w:rtl w:val="0"/>
              </w:rPr>
              <w:t xml:space="preserve">L’utente effettua una qualsiasi transazione (invio, ricezione, richiesta, pagamento di una spesa...)</w:t>
            </w:r>
          </w:p>
          <w:p w:rsidR="00000000" w:rsidDel="00000000" w:rsidP="00000000" w:rsidRDefault="00000000" w:rsidRPr="00000000" w14:paraId="000001D4">
            <w:pPr>
              <w:widowControl w:val="0"/>
              <w:numPr>
                <w:ilvl w:val="0"/>
                <w:numId w:val="5"/>
              </w:numPr>
              <w:spacing w:line="240" w:lineRule="auto"/>
              <w:ind w:left="720" w:hanging="360"/>
            </w:pPr>
            <w:r w:rsidDel="00000000" w:rsidR="00000000" w:rsidRPr="00000000">
              <w:rPr>
                <w:rtl w:val="0"/>
              </w:rPr>
              <w:t xml:space="preserve">L’utente si reca nella sezione apposita dell’applicazione e visualizza il default Cashbook che conterrà l’operazione appena eseguita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Postcondizioni: l’utente può vedere nel Cashbook principale la spesa appena effettuata con il suo relativo importo e categoria (detto anche tipo) al quale appartiene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Sequenza di eventi alternativi: </w:t>
            </w:r>
          </w:p>
          <w:p w:rsidR="00000000" w:rsidDel="00000000" w:rsidP="00000000" w:rsidRDefault="00000000" w:rsidRPr="00000000" w14:paraId="000001D7">
            <w:pPr>
              <w:widowControl w:val="0"/>
              <w:numPr>
                <w:ilvl w:val="0"/>
                <w:numId w:val="1"/>
              </w:numPr>
              <w:spacing w:line="240" w:lineRule="auto"/>
              <w:ind w:left="720" w:hanging="360"/>
            </w:pPr>
            <w:r w:rsidDel="00000000" w:rsidR="00000000" w:rsidRPr="00000000">
              <w:rPr>
                <w:rtl w:val="0"/>
              </w:rPr>
              <w:t xml:space="preserve">L’utente decide che il movimento deve essere registrato anche in un Cashbook personalizzato deciso da lui (ovviamente precedentemente creato)</w:t>
            </w:r>
          </w:p>
          <w:p w:rsidR="00000000" w:rsidDel="00000000" w:rsidP="00000000" w:rsidRDefault="00000000" w:rsidRPr="00000000" w14:paraId="000001D8">
            <w:pPr>
              <w:widowControl w:val="0"/>
              <w:numPr>
                <w:ilvl w:val="0"/>
                <w:numId w:val="1"/>
              </w:numPr>
              <w:spacing w:line="240" w:lineRule="auto"/>
              <w:ind w:left="720" w:hanging="360"/>
            </w:pPr>
            <w:r w:rsidDel="00000000" w:rsidR="00000000" w:rsidRPr="00000000">
              <w:rPr>
                <w:rtl w:val="0"/>
              </w:rPr>
              <w:t xml:space="preserve">L’utente si reca nel default Cashbook, nel quale è già stata registrata la transazione</w:t>
            </w:r>
          </w:p>
          <w:p w:rsidR="00000000" w:rsidDel="00000000" w:rsidP="00000000" w:rsidRDefault="00000000" w:rsidRPr="00000000" w14:paraId="000001D9">
            <w:pPr>
              <w:widowControl w:val="0"/>
              <w:numPr>
                <w:ilvl w:val="0"/>
                <w:numId w:val="1"/>
              </w:numPr>
              <w:spacing w:line="240" w:lineRule="auto"/>
              <w:ind w:left="720" w:hanging="360"/>
            </w:pPr>
            <w:r w:rsidDel="00000000" w:rsidR="00000000" w:rsidRPr="00000000">
              <w:rPr>
                <w:rtl w:val="0"/>
              </w:rPr>
              <w:t xml:space="preserve">L’utente seleziona la transazione da copiare sul Cashbook personalizzato</w:t>
            </w:r>
          </w:p>
          <w:p w:rsidR="00000000" w:rsidDel="00000000" w:rsidP="00000000" w:rsidRDefault="00000000" w:rsidRPr="00000000" w14:paraId="000001DA">
            <w:pPr>
              <w:widowControl w:val="0"/>
              <w:numPr>
                <w:ilvl w:val="0"/>
                <w:numId w:val="1"/>
              </w:numPr>
              <w:spacing w:line="240" w:lineRule="auto"/>
              <w:ind w:left="720" w:hanging="360"/>
              <w:rPr>
                <w:u w:val="none"/>
              </w:rPr>
            </w:pPr>
            <w:r w:rsidDel="00000000" w:rsidR="00000000" w:rsidRPr="00000000">
              <w:rPr>
                <w:rtl w:val="0"/>
              </w:rPr>
              <w:t xml:space="preserve">L’utente seleziona il Cashbook nel quale importare la transazione</w:t>
            </w:r>
          </w:p>
          <w:p w:rsidR="00000000" w:rsidDel="00000000" w:rsidP="00000000" w:rsidRDefault="00000000" w:rsidRPr="00000000" w14:paraId="000001DB">
            <w:pPr>
              <w:widowControl w:val="0"/>
              <w:numPr>
                <w:ilvl w:val="0"/>
                <w:numId w:val="1"/>
              </w:numPr>
              <w:spacing w:line="240" w:lineRule="auto"/>
              <w:ind w:left="720" w:hanging="360"/>
            </w:pPr>
            <w:r w:rsidDel="00000000" w:rsidR="00000000" w:rsidRPr="00000000">
              <w:rPr>
                <w:rtl w:val="0"/>
              </w:rPr>
              <w:t xml:space="preserve">L’utente potrà vedere la transazione sia nel Cashbook principale (di default) che in quello personalizzato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b w:val="1"/>
                <w:sz w:val="26"/>
                <w:szCs w:val="26"/>
              </w:rPr>
            </w:pPr>
            <w:r w:rsidDel="00000000" w:rsidR="00000000" w:rsidRPr="00000000">
              <w:rPr>
                <w:b w:val="1"/>
                <w:sz w:val="24"/>
                <w:szCs w:val="24"/>
                <w:rtl w:val="0"/>
              </w:rPr>
              <w:t xml:space="preserve">Caso d’uso 8.3.2: Manuale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Breve descrizione: l’utente ha la possibilità di aggiungere manualmente un movimento di denaro al Cashbook principale o ad un Cashbook personalizzato (ad esempio per tracciare un pagamento in contanti quindi non tracciabile dal 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Precondizioni: l’utente deve essere registrato e aver effettuato il login</w:t>
            </w:r>
          </w:p>
        </w:tc>
      </w:tr>
      <w:tr>
        <w:trPr>
          <w:cantSplit w:val="0"/>
          <w:trHeight w:val="1826.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1E2">
            <w:pPr>
              <w:widowControl w:val="0"/>
              <w:numPr>
                <w:ilvl w:val="0"/>
                <w:numId w:val="7"/>
              </w:numPr>
              <w:spacing w:line="240" w:lineRule="auto"/>
              <w:ind w:left="720" w:hanging="360"/>
            </w:pPr>
            <w:r w:rsidDel="00000000" w:rsidR="00000000" w:rsidRPr="00000000">
              <w:rPr>
                <w:rtl w:val="0"/>
              </w:rPr>
              <w:t xml:space="preserve">L’utente si reca nella sezione apposita dell’applicazione</w:t>
            </w:r>
          </w:p>
          <w:p w:rsidR="00000000" w:rsidDel="00000000" w:rsidP="00000000" w:rsidRDefault="00000000" w:rsidRPr="00000000" w14:paraId="000001E3">
            <w:pPr>
              <w:widowControl w:val="0"/>
              <w:numPr>
                <w:ilvl w:val="0"/>
                <w:numId w:val="7"/>
              </w:numPr>
              <w:spacing w:line="240" w:lineRule="auto"/>
              <w:ind w:left="720" w:hanging="360"/>
            </w:pPr>
            <w:r w:rsidDel="00000000" w:rsidR="00000000" w:rsidRPr="00000000">
              <w:rPr>
                <w:rtl w:val="0"/>
              </w:rPr>
              <w:t xml:space="preserve">L’utente crea il movimento specificando:</w:t>
            </w:r>
          </w:p>
          <w:p w:rsidR="00000000" w:rsidDel="00000000" w:rsidP="00000000" w:rsidRDefault="00000000" w:rsidRPr="00000000" w14:paraId="000001E4">
            <w:pPr>
              <w:widowControl w:val="0"/>
              <w:numPr>
                <w:ilvl w:val="1"/>
                <w:numId w:val="7"/>
              </w:numPr>
              <w:spacing w:line="240" w:lineRule="auto"/>
              <w:ind w:left="1440" w:hanging="360"/>
            </w:pPr>
            <w:r w:rsidDel="00000000" w:rsidR="00000000" w:rsidRPr="00000000">
              <w:rPr>
                <w:rtl w:val="0"/>
              </w:rPr>
              <w:t xml:space="preserve">importo (obbligatorio)</w:t>
            </w:r>
          </w:p>
          <w:p w:rsidR="00000000" w:rsidDel="00000000" w:rsidP="00000000" w:rsidRDefault="00000000" w:rsidRPr="00000000" w14:paraId="000001E5">
            <w:pPr>
              <w:widowControl w:val="0"/>
              <w:numPr>
                <w:ilvl w:val="1"/>
                <w:numId w:val="7"/>
              </w:numPr>
              <w:spacing w:line="240" w:lineRule="auto"/>
              <w:ind w:left="1440" w:hanging="360"/>
            </w:pPr>
            <w:r w:rsidDel="00000000" w:rsidR="00000000" w:rsidRPr="00000000">
              <w:rPr>
                <w:rtl w:val="0"/>
              </w:rPr>
              <w:t xml:space="preserve">data (obbligatoria)</w:t>
            </w:r>
          </w:p>
          <w:p w:rsidR="00000000" w:rsidDel="00000000" w:rsidP="00000000" w:rsidRDefault="00000000" w:rsidRPr="00000000" w14:paraId="000001E6">
            <w:pPr>
              <w:widowControl w:val="0"/>
              <w:numPr>
                <w:ilvl w:val="1"/>
                <w:numId w:val="7"/>
              </w:numPr>
              <w:spacing w:line="240" w:lineRule="auto"/>
              <w:ind w:left="1440" w:hanging="360"/>
            </w:pPr>
            <w:r w:rsidDel="00000000" w:rsidR="00000000" w:rsidRPr="00000000">
              <w:rPr>
                <w:rtl w:val="0"/>
              </w:rPr>
              <w:t xml:space="preserve">categoria (obbligatoria)</w:t>
            </w:r>
          </w:p>
          <w:p w:rsidR="00000000" w:rsidDel="00000000" w:rsidP="00000000" w:rsidRDefault="00000000" w:rsidRPr="00000000" w14:paraId="000001E7">
            <w:pPr>
              <w:widowControl w:val="0"/>
              <w:numPr>
                <w:ilvl w:val="1"/>
                <w:numId w:val="7"/>
              </w:numPr>
              <w:spacing w:line="240" w:lineRule="auto"/>
              <w:ind w:left="1440" w:hanging="360"/>
            </w:pPr>
            <w:r w:rsidDel="00000000" w:rsidR="00000000" w:rsidRPr="00000000">
              <w:rPr>
                <w:rtl w:val="0"/>
              </w:rPr>
              <w:t xml:space="preserve">un breve commento (facoltativo) per indicare il motivo della spesa o il tipo di spesa svolta</w:t>
            </w:r>
          </w:p>
          <w:p w:rsidR="00000000" w:rsidDel="00000000" w:rsidP="00000000" w:rsidRDefault="00000000" w:rsidRPr="00000000" w14:paraId="000001E8">
            <w:pPr>
              <w:widowControl w:val="0"/>
              <w:numPr>
                <w:ilvl w:val="0"/>
                <w:numId w:val="7"/>
              </w:numPr>
              <w:spacing w:line="240" w:lineRule="auto"/>
              <w:ind w:left="720" w:hanging="360"/>
            </w:pPr>
            <w:r w:rsidDel="00000000" w:rsidR="00000000" w:rsidRPr="00000000">
              <w:rPr>
                <w:rtl w:val="0"/>
              </w:rPr>
              <w:t xml:space="preserve">L’utente conferma la creazione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Postcondizioni: l’utente vede nel Cashbook principale la transazione appena aggiunta con i suoi relativi dati.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Sequenza di eventi alternativi: </w:t>
            </w:r>
          </w:p>
          <w:p w:rsidR="00000000" w:rsidDel="00000000" w:rsidP="00000000" w:rsidRDefault="00000000" w:rsidRPr="00000000" w14:paraId="000001EB">
            <w:pPr>
              <w:widowControl w:val="0"/>
              <w:numPr>
                <w:ilvl w:val="0"/>
                <w:numId w:val="54"/>
              </w:numPr>
              <w:spacing w:line="240" w:lineRule="auto"/>
              <w:ind w:left="720" w:hanging="360"/>
              <w:rPr>
                <w:u w:val="none"/>
              </w:rPr>
            </w:pPr>
            <w:r w:rsidDel="00000000" w:rsidR="00000000" w:rsidRPr="00000000">
              <w:rPr>
                <w:rtl w:val="0"/>
              </w:rPr>
              <w:t xml:space="preserve">L’utente importa un movimento dal Cashbook principale ad un Cashbook personalizzato deciso da lui (ovviamente precedentemente creato) e potrà vedere la transazione sia in quello principale (di default) che in quello personalizzato</w:t>
            </w:r>
          </w:p>
          <w:p w:rsidR="00000000" w:rsidDel="00000000" w:rsidP="00000000" w:rsidRDefault="00000000" w:rsidRPr="00000000" w14:paraId="000001EC">
            <w:pPr>
              <w:widowControl w:val="0"/>
              <w:spacing w:line="240" w:lineRule="auto"/>
              <w:ind w:left="0" w:firstLine="0"/>
              <w:rPr/>
            </w:pPr>
            <w:r w:rsidDel="00000000" w:rsidR="00000000" w:rsidRPr="00000000">
              <w:rPr>
                <w:rtl w:val="0"/>
              </w:rPr>
              <w:t xml:space="preserve">Oppure</w:t>
            </w:r>
          </w:p>
          <w:p w:rsidR="00000000" w:rsidDel="00000000" w:rsidP="00000000" w:rsidRDefault="00000000" w:rsidRPr="00000000" w14:paraId="000001ED">
            <w:pPr>
              <w:widowControl w:val="0"/>
              <w:numPr>
                <w:ilvl w:val="0"/>
                <w:numId w:val="50"/>
              </w:numPr>
              <w:spacing w:line="240" w:lineRule="auto"/>
              <w:ind w:left="720" w:hanging="360"/>
              <w:rPr>
                <w:u w:val="none"/>
              </w:rPr>
            </w:pPr>
            <w:r w:rsidDel="00000000" w:rsidR="00000000" w:rsidRPr="00000000">
              <w:rPr>
                <w:rtl w:val="0"/>
              </w:rPr>
              <w:t xml:space="preserve">L’utente non rispetta il formato o il fatto che alcuni campi (importo, data, categoria) devono essere obbligatori, allora il sistema manda un messaggio d’errore per far capire all’utente che deve modificare qualcosa rispettando anche i loro formati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b w:val="1"/>
                <w:sz w:val="26"/>
                <w:szCs w:val="26"/>
              </w:rPr>
            </w:pPr>
            <w:r w:rsidDel="00000000" w:rsidR="00000000" w:rsidRPr="00000000">
              <w:rPr>
                <w:b w:val="1"/>
                <w:sz w:val="24"/>
                <w:szCs w:val="24"/>
                <w:rtl w:val="0"/>
              </w:rPr>
              <w:t xml:space="preserve">Caso d’uso 8.4: Rimozione di un movimento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Breve descrizione: l’utente ha la possibilità di eliminare un dato movimento dal Cashbook che vuole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Precondizioni: l’utente deve essere registrato, aver effettuato il login e il movimento nel Cashbook che vuole eliminare deve essere effettivamente presente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1F4">
            <w:pPr>
              <w:widowControl w:val="0"/>
              <w:numPr>
                <w:ilvl w:val="0"/>
                <w:numId w:val="58"/>
              </w:numPr>
              <w:spacing w:line="240" w:lineRule="auto"/>
              <w:ind w:left="720" w:hanging="360"/>
            </w:pPr>
            <w:r w:rsidDel="00000000" w:rsidR="00000000" w:rsidRPr="00000000">
              <w:rPr>
                <w:rtl w:val="0"/>
              </w:rPr>
              <w:t xml:space="preserve">L’utente si reca nella sezione apposita dell’applicazione</w:t>
            </w:r>
          </w:p>
          <w:p w:rsidR="00000000" w:rsidDel="00000000" w:rsidP="00000000" w:rsidRDefault="00000000" w:rsidRPr="00000000" w14:paraId="000001F5">
            <w:pPr>
              <w:widowControl w:val="0"/>
              <w:numPr>
                <w:ilvl w:val="0"/>
                <w:numId w:val="58"/>
              </w:numPr>
              <w:spacing w:line="240" w:lineRule="auto"/>
              <w:ind w:left="720" w:hanging="360"/>
            </w:pPr>
            <w:r w:rsidDel="00000000" w:rsidR="00000000" w:rsidRPr="00000000">
              <w:rPr>
                <w:rtl w:val="0"/>
              </w:rPr>
              <w:t xml:space="preserve">L’utente clicca sul Cashbook desiderato</w:t>
            </w:r>
          </w:p>
          <w:p w:rsidR="00000000" w:rsidDel="00000000" w:rsidP="00000000" w:rsidRDefault="00000000" w:rsidRPr="00000000" w14:paraId="000001F6">
            <w:pPr>
              <w:widowControl w:val="0"/>
              <w:numPr>
                <w:ilvl w:val="0"/>
                <w:numId w:val="58"/>
              </w:numPr>
              <w:spacing w:line="240" w:lineRule="auto"/>
              <w:ind w:left="720" w:hanging="360"/>
            </w:pPr>
            <w:r w:rsidDel="00000000" w:rsidR="00000000" w:rsidRPr="00000000">
              <w:rPr>
                <w:rtl w:val="0"/>
              </w:rPr>
              <w:t xml:space="preserve">L’utente clicca sul movimento che vuole cancellare</w:t>
            </w:r>
          </w:p>
          <w:p w:rsidR="00000000" w:rsidDel="00000000" w:rsidP="00000000" w:rsidRDefault="00000000" w:rsidRPr="00000000" w14:paraId="000001F7">
            <w:pPr>
              <w:widowControl w:val="0"/>
              <w:numPr>
                <w:ilvl w:val="0"/>
                <w:numId w:val="58"/>
              </w:numPr>
              <w:spacing w:line="240" w:lineRule="auto"/>
              <w:ind w:left="720" w:hanging="360"/>
            </w:pPr>
            <w:r w:rsidDel="00000000" w:rsidR="00000000" w:rsidRPr="00000000">
              <w:rPr>
                <w:rtl w:val="0"/>
              </w:rPr>
              <w:t xml:space="preserve">L’utente clicca il pulsante per eliminarlo definitivamente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Postcondizioni: Eliminazione del movimento desiderato all’interno del CashBook scelto dall’utente. L’eliminazione di un movimento dal Cashbook principale comporta l’eliminazione del movimento da tutti i Cashbook che importano il movimento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Sequenza di eventi alternativi:</w:t>
            </w:r>
          </w:p>
          <w:p w:rsidR="00000000" w:rsidDel="00000000" w:rsidP="00000000" w:rsidRDefault="00000000" w:rsidRPr="00000000" w14:paraId="000001FA">
            <w:pPr>
              <w:widowControl w:val="0"/>
              <w:numPr>
                <w:ilvl w:val="0"/>
                <w:numId w:val="40"/>
              </w:numPr>
              <w:spacing w:line="240" w:lineRule="auto"/>
              <w:ind w:left="720" w:hanging="360"/>
              <w:rPr>
                <w:u w:val="none"/>
              </w:rPr>
            </w:pPr>
            <w:r w:rsidDel="00000000" w:rsidR="00000000" w:rsidRPr="00000000">
              <w:rPr>
                <w:rtl w:val="0"/>
              </w:rPr>
              <w:t xml:space="preserve">L’utente prova ad eliminare un movimento Automatico</w:t>
            </w:r>
          </w:p>
          <w:p w:rsidR="00000000" w:rsidDel="00000000" w:rsidP="00000000" w:rsidRDefault="00000000" w:rsidRPr="00000000" w14:paraId="000001FB">
            <w:pPr>
              <w:widowControl w:val="0"/>
              <w:numPr>
                <w:ilvl w:val="0"/>
                <w:numId w:val="40"/>
              </w:numPr>
              <w:spacing w:line="240" w:lineRule="auto"/>
              <w:ind w:left="720" w:hanging="360"/>
              <w:rPr>
                <w:u w:val="none"/>
              </w:rPr>
            </w:pPr>
            <w:r w:rsidDel="00000000" w:rsidR="00000000" w:rsidRPr="00000000">
              <w:rPr>
                <w:rtl w:val="0"/>
              </w:rPr>
              <w:t xml:space="preserve">L’utente riceve una segnalazione che riporta l’impossibilità di eliminare tale movimento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b w:val="1"/>
                <w:color w:val="ff0000"/>
                <w:sz w:val="26"/>
                <w:szCs w:val="26"/>
              </w:rPr>
            </w:pPr>
            <w:r w:rsidDel="00000000" w:rsidR="00000000" w:rsidRPr="00000000">
              <w:rPr>
                <w:b w:val="1"/>
                <w:sz w:val="24"/>
                <w:szCs w:val="24"/>
                <w:rtl w:val="0"/>
              </w:rPr>
              <w:t xml:space="preserve">Caso d’uso 8.5: Modifica di un movimento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Breve descrizione: l’utente vuole modificare informazioni riguardanti un movimento in un determinato Cashbook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Precondizioni: l’utente deve essere registrato, aver effettuato il login e il movimento nel Cashbook che vuole modificare deve essere effettivamente presente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202">
            <w:pPr>
              <w:widowControl w:val="0"/>
              <w:numPr>
                <w:ilvl w:val="0"/>
                <w:numId w:val="9"/>
              </w:numPr>
              <w:spacing w:line="240" w:lineRule="auto"/>
              <w:ind w:left="720" w:hanging="360"/>
            </w:pPr>
            <w:r w:rsidDel="00000000" w:rsidR="00000000" w:rsidRPr="00000000">
              <w:rPr>
                <w:rtl w:val="0"/>
              </w:rPr>
              <w:t xml:space="preserve">L’utente si reca nella sezione apposita dell’applicazione</w:t>
            </w:r>
          </w:p>
          <w:p w:rsidR="00000000" w:rsidDel="00000000" w:rsidP="00000000" w:rsidRDefault="00000000" w:rsidRPr="00000000" w14:paraId="00000203">
            <w:pPr>
              <w:widowControl w:val="0"/>
              <w:numPr>
                <w:ilvl w:val="0"/>
                <w:numId w:val="9"/>
              </w:numPr>
              <w:spacing w:line="240" w:lineRule="auto"/>
              <w:ind w:left="720" w:hanging="360"/>
            </w:pPr>
            <w:r w:rsidDel="00000000" w:rsidR="00000000" w:rsidRPr="00000000">
              <w:rPr>
                <w:rtl w:val="0"/>
              </w:rPr>
              <w:t xml:space="preserve">L’utente clicca sul Cashbook desiderato</w:t>
            </w:r>
          </w:p>
          <w:p w:rsidR="00000000" w:rsidDel="00000000" w:rsidP="00000000" w:rsidRDefault="00000000" w:rsidRPr="00000000" w14:paraId="00000204">
            <w:pPr>
              <w:widowControl w:val="0"/>
              <w:numPr>
                <w:ilvl w:val="0"/>
                <w:numId w:val="9"/>
              </w:numPr>
              <w:spacing w:line="240" w:lineRule="auto"/>
              <w:ind w:left="720" w:hanging="360"/>
            </w:pPr>
            <w:r w:rsidDel="00000000" w:rsidR="00000000" w:rsidRPr="00000000">
              <w:rPr>
                <w:rtl w:val="0"/>
              </w:rPr>
              <w:t xml:space="preserve">L’utente clicca sul movimento che vuole modificare</w:t>
            </w:r>
          </w:p>
          <w:p w:rsidR="00000000" w:rsidDel="00000000" w:rsidP="00000000" w:rsidRDefault="00000000" w:rsidRPr="00000000" w14:paraId="00000205">
            <w:pPr>
              <w:widowControl w:val="0"/>
              <w:numPr>
                <w:ilvl w:val="0"/>
                <w:numId w:val="9"/>
              </w:numPr>
              <w:spacing w:line="240" w:lineRule="auto"/>
              <w:ind w:left="720" w:hanging="360"/>
            </w:pPr>
            <w:r w:rsidDel="00000000" w:rsidR="00000000" w:rsidRPr="00000000">
              <w:rPr>
                <w:rtl w:val="0"/>
              </w:rPr>
              <w:t xml:space="preserve">L’utente può modificare, se si tratta di una transazione Manuale:</w:t>
            </w:r>
          </w:p>
          <w:p w:rsidR="00000000" w:rsidDel="00000000" w:rsidP="00000000" w:rsidRDefault="00000000" w:rsidRPr="00000000" w14:paraId="00000206">
            <w:pPr>
              <w:widowControl w:val="0"/>
              <w:numPr>
                <w:ilvl w:val="1"/>
                <w:numId w:val="58"/>
              </w:numPr>
              <w:spacing w:line="240" w:lineRule="auto"/>
              <w:ind w:left="1440" w:hanging="360"/>
            </w:pPr>
            <w:r w:rsidDel="00000000" w:rsidR="00000000" w:rsidRPr="00000000">
              <w:rPr>
                <w:rtl w:val="0"/>
              </w:rPr>
              <w:t xml:space="preserve">importo (che deve rimanere obbligatorio)</w:t>
            </w:r>
          </w:p>
          <w:p w:rsidR="00000000" w:rsidDel="00000000" w:rsidP="00000000" w:rsidRDefault="00000000" w:rsidRPr="00000000" w14:paraId="00000207">
            <w:pPr>
              <w:widowControl w:val="0"/>
              <w:numPr>
                <w:ilvl w:val="1"/>
                <w:numId w:val="58"/>
              </w:numPr>
              <w:spacing w:line="240" w:lineRule="auto"/>
              <w:ind w:left="1440" w:hanging="360"/>
            </w:pPr>
            <w:r w:rsidDel="00000000" w:rsidR="00000000" w:rsidRPr="00000000">
              <w:rPr>
                <w:rtl w:val="0"/>
              </w:rPr>
              <w:t xml:space="preserve">data (che deve rimanere obbligatoria)</w:t>
            </w:r>
          </w:p>
          <w:p w:rsidR="00000000" w:rsidDel="00000000" w:rsidP="00000000" w:rsidRDefault="00000000" w:rsidRPr="00000000" w14:paraId="00000208">
            <w:pPr>
              <w:widowControl w:val="0"/>
              <w:numPr>
                <w:ilvl w:val="1"/>
                <w:numId w:val="58"/>
              </w:numPr>
              <w:spacing w:line="240" w:lineRule="auto"/>
              <w:ind w:left="1440" w:hanging="360"/>
            </w:pPr>
            <w:r w:rsidDel="00000000" w:rsidR="00000000" w:rsidRPr="00000000">
              <w:rPr>
                <w:rtl w:val="0"/>
              </w:rPr>
              <w:t xml:space="preserve">categoria (che deve rimanere obbligatoria)</w:t>
            </w:r>
          </w:p>
          <w:p w:rsidR="00000000" w:rsidDel="00000000" w:rsidP="00000000" w:rsidRDefault="00000000" w:rsidRPr="00000000" w14:paraId="00000209">
            <w:pPr>
              <w:widowControl w:val="0"/>
              <w:numPr>
                <w:ilvl w:val="1"/>
                <w:numId w:val="58"/>
              </w:numPr>
              <w:spacing w:line="240" w:lineRule="auto"/>
              <w:ind w:left="1440" w:hanging="360"/>
            </w:pPr>
            <w:r w:rsidDel="00000000" w:rsidR="00000000" w:rsidRPr="00000000">
              <w:rPr>
                <w:rtl w:val="0"/>
              </w:rPr>
              <w:t xml:space="preserve">commento (che rimane facoltativo)</w:t>
            </w:r>
          </w:p>
          <w:p w:rsidR="00000000" w:rsidDel="00000000" w:rsidP="00000000" w:rsidRDefault="00000000" w:rsidRPr="00000000" w14:paraId="0000020A">
            <w:pPr>
              <w:widowControl w:val="0"/>
              <w:numPr>
                <w:ilvl w:val="0"/>
                <w:numId w:val="58"/>
              </w:numPr>
              <w:spacing w:line="240" w:lineRule="auto"/>
              <w:ind w:left="720" w:hanging="360"/>
            </w:pPr>
            <w:r w:rsidDel="00000000" w:rsidR="00000000" w:rsidRPr="00000000">
              <w:rPr>
                <w:rtl w:val="0"/>
              </w:rPr>
              <w:t xml:space="preserve">L’utente clicca il pulsante per confermare le modifiche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Postcondizioni: l’utente vede il movimento con i dati modificati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Sequenza di eventi alternativi:</w:t>
            </w:r>
          </w:p>
          <w:p w:rsidR="00000000" w:rsidDel="00000000" w:rsidP="00000000" w:rsidRDefault="00000000" w:rsidRPr="00000000" w14:paraId="0000020D">
            <w:pPr>
              <w:widowControl w:val="0"/>
              <w:numPr>
                <w:ilvl w:val="0"/>
                <w:numId w:val="20"/>
              </w:numPr>
              <w:spacing w:line="240" w:lineRule="auto"/>
              <w:ind w:left="720" w:hanging="360"/>
              <w:rPr>
                <w:u w:val="none"/>
              </w:rPr>
            </w:pPr>
            <w:r w:rsidDel="00000000" w:rsidR="00000000" w:rsidRPr="00000000">
              <w:rPr>
                <w:rtl w:val="0"/>
              </w:rPr>
              <w:t xml:space="preserve">L’utente prova a modificare una transazione Automatica, in quel momento riceverà un avvertimento</w:t>
            </w:r>
          </w:p>
          <w:p w:rsidR="00000000" w:rsidDel="00000000" w:rsidP="00000000" w:rsidRDefault="00000000" w:rsidRPr="00000000" w14:paraId="0000020E">
            <w:pPr>
              <w:widowControl w:val="0"/>
              <w:numPr>
                <w:ilvl w:val="0"/>
                <w:numId w:val="20"/>
              </w:numPr>
              <w:spacing w:line="240" w:lineRule="auto"/>
              <w:ind w:left="720" w:hanging="360"/>
              <w:rPr>
                <w:u w:val="none"/>
              </w:rPr>
            </w:pPr>
            <w:r w:rsidDel="00000000" w:rsidR="00000000" w:rsidRPr="00000000">
              <w:rPr>
                <w:rtl w:val="0"/>
              </w:rPr>
              <w:t xml:space="preserve">L’utente non rispetta il formato o il fatto che alcuni campi (importo, data, categoria) devono essere obbligatori, allora il sistema manda un messaggio d’errore per far capire all’utente che deve modificare qualcosa rispettando anche i loro formati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b w:val="1"/>
                <w:color w:val="ff0000"/>
                <w:sz w:val="26"/>
                <w:szCs w:val="26"/>
              </w:rPr>
            </w:pPr>
            <w:r w:rsidDel="00000000" w:rsidR="00000000" w:rsidRPr="00000000">
              <w:rPr>
                <w:b w:val="1"/>
                <w:sz w:val="24"/>
                <w:szCs w:val="24"/>
                <w:rtl w:val="0"/>
              </w:rPr>
              <w:t xml:space="preserve">Caso d’uso 8.6: Visualizzazione Storico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Breve descrizione: l’utente ha la possibilità di visualizzare lo storico di un determinato Cashbook esistente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Precondizioni: l’utente deve essere registrato, aver effettuato il login e, per visualizzare lo storico di un Cashbook, questo deve essere già stato creato in passato (il Cashbook principale è sempre presente di default)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215">
            <w:pPr>
              <w:widowControl w:val="0"/>
              <w:numPr>
                <w:ilvl w:val="0"/>
                <w:numId w:val="15"/>
              </w:numPr>
              <w:spacing w:line="240" w:lineRule="auto"/>
              <w:ind w:left="720" w:hanging="360"/>
            </w:pPr>
            <w:r w:rsidDel="00000000" w:rsidR="00000000" w:rsidRPr="00000000">
              <w:rPr>
                <w:rtl w:val="0"/>
              </w:rPr>
              <w:t xml:space="preserve">L’utente si reca nella sezione apposita dell’applicazione</w:t>
            </w:r>
          </w:p>
          <w:p w:rsidR="00000000" w:rsidDel="00000000" w:rsidP="00000000" w:rsidRDefault="00000000" w:rsidRPr="00000000" w14:paraId="00000216">
            <w:pPr>
              <w:widowControl w:val="0"/>
              <w:numPr>
                <w:ilvl w:val="0"/>
                <w:numId w:val="15"/>
              </w:numPr>
              <w:spacing w:line="240" w:lineRule="auto"/>
              <w:ind w:left="720" w:hanging="360"/>
            </w:pPr>
            <w:r w:rsidDel="00000000" w:rsidR="00000000" w:rsidRPr="00000000">
              <w:rPr>
                <w:rtl w:val="0"/>
              </w:rPr>
              <w:t xml:space="preserve">L’utente clicca sul Cashbook desiderato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Postcondizioni: l’utente vede lo storico del Cashbook da lui selezionato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Sequenza di eventi alternativi: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b w:val="1"/>
                <w:color w:val="ff0000"/>
                <w:sz w:val="26"/>
                <w:szCs w:val="26"/>
              </w:rPr>
            </w:pPr>
            <w:r w:rsidDel="00000000" w:rsidR="00000000" w:rsidRPr="00000000">
              <w:rPr>
                <w:b w:val="1"/>
                <w:sz w:val="24"/>
                <w:szCs w:val="24"/>
                <w:rtl w:val="0"/>
              </w:rPr>
              <w:t xml:space="preserve">Caso d’uso 8.7: Filtra per data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Breve descrizione: l’utente ha la possibilità di visualizzare entrate e uscite effettuate in un periodo di tempo specificato dall’utente stesso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Precondizioni: l’utente deve essere registrato, aver effettuato il login e deve esser presente (a meno che non si tratti del Cashbook principale che quindi c’è di default) il Cashbook del quale l’utente vuole vedere il sommario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21F">
            <w:pPr>
              <w:widowControl w:val="0"/>
              <w:numPr>
                <w:ilvl w:val="0"/>
                <w:numId w:val="52"/>
              </w:numPr>
              <w:spacing w:line="240" w:lineRule="auto"/>
              <w:ind w:left="720" w:hanging="360"/>
            </w:pPr>
            <w:r w:rsidDel="00000000" w:rsidR="00000000" w:rsidRPr="00000000">
              <w:rPr>
                <w:rtl w:val="0"/>
              </w:rPr>
              <w:t xml:space="preserve">L’utente si reca nella sezione dedicata al CashBook</w:t>
            </w:r>
          </w:p>
          <w:p w:rsidR="00000000" w:rsidDel="00000000" w:rsidP="00000000" w:rsidRDefault="00000000" w:rsidRPr="00000000" w14:paraId="00000220">
            <w:pPr>
              <w:widowControl w:val="0"/>
              <w:numPr>
                <w:ilvl w:val="0"/>
                <w:numId w:val="52"/>
              </w:numPr>
              <w:spacing w:line="240" w:lineRule="auto"/>
              <w:ind w:left="720" w:hanging="360"/>
            </w:pPr>
            <w:r w:rsidDel="00000000" w:rsidR="00000000" w:rsidRPr="00000000">
              <w:rPr>
                <w:rtl w:val="0"/>
              </w:rPr>
              <w:t xml:space="preserve">L’utente clicca l’apposito pulsante che permette di visualizzare il sommario calcolato sul periodo di tempo desiderato</w:t>
            </w:r>
          </w:p>
          <w:p w:rsidR="00000000" w:rsidDel="00000000" w:rsidP="00000000" w:rsidRDefault="00000000" w:rsidRPr="00000000" w14:paraId="00000221">
            <w:pPr>
              <w:widowControl w:val="0"/>
              <w:numPr>
                <w:ilvl w:val="0"/>
                <w:numId w:val="52"/>
              </w:numPr>
              <w:spacing w:line="240" w:lineRule="auto"/>
              <w:ind w:left="720" w:hanging="360"/>
            </w:pPr>
            <w:r w:rsidDel="00000000" w:rsidR="00000000" w:rsidRPr="00000000">
              <w:rPr>
                <w:rtl w:val="0"/>
              </w:rPr>
              <w:t xml:space="preserve">L’utente seleziona quale intervallo di tempo (giornaliero, settimanale, mensile o annuale)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Postcondizioni: l’utente visualizza il sommario di tutte le entrate ed uscite desiderate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Sequenza di eventi alternativi: nessuno</w:t>
            </w:r>
          </w:p>
        </w:tc>
      </w:tr>
    </w:tbl>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