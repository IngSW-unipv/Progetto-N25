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Documento di Specifica dei requisiti Software</w: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Indice</w:t>
      </w:r>
    </w:p>
    <w:p w:rsidR="00000000" w:rsidDel="00000000" w:rsidP="00000000" w:rsidRDefault="00000000" w:rsidRPr="00000000" w14:paraId="00000004">
      <w:pPr>
        <w:ind w:left="0" w:firstLine="0"/>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fou20jz7t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px1iskbn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Scopo del documento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jfjkr0z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Scopo del Prodotto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086i6y0w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5bjp2exd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Riferimenti</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x1fpvdg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Descrizione del resto del documento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osomhazi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Descrizione generale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pinxbdys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Prospettiva del prodotto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c8qodhp6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Funzionalità del prodotto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rtrev179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Caratteristiche utente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uaa9q7ju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Vincoli generali</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5ptk26yo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Assunzioni e dipendenze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oyx3sdoj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Requisiti</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06idf3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Requisiti di interfaccia esterna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jt61vc84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Interfaccia utente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o5ya64g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Interfaccia  hardware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xyzy5sbt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Interfaccia software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lcyro2gt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Interfaccia di comunicazione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kij09kd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Requisiti funzionali</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d3xghs8s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Creazione account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3snsk5dv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xgye76g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szwtuvxy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sydzz2jn5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4ie6jw1j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Login</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5vur6gh0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73ew3jgn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v9pk68hr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yoew5rj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ul3ww24r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Aggiunta carta o conto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s8fg36w2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Introduzione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7bshq84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Input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ez9ousdy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Elaborazione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5tirct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Output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hshfi3yx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Eliminazione carta o conto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vdqzc7d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Introduzione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6rw3rgv2s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Input</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9hamssmt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Elaborazione</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e6fci3w4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Output</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g20zp2ge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Deposito di denaro da Carte o Conti salvate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8y2sm9hfz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Introduzione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d2dnxs7ct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Input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ksj6j4q0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Elaborazione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z7yth1hn5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ddbf1tvs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Deposito di denaro one time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tavvn8jq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 Introduzione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jtekyclp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 Input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z2q6lj6x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 elaborazione</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4l32qb8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3nrsu22p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Prelievo importo dal vault</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efov49u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 Introduzione</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c8oflqe4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 Input</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zca79i3b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 Elaborazione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g3zbied1j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 Output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r42jmc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Esecuzione pagamento</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0g0gl8p0j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 Input</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77yj1rv9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 Output</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1s8to5h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Accettare richieste di amicizia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m6mgk2is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 Introduzione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ae0m7ls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 Input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pryipizd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 Elaborazione</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xxh8joo2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 Output</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qvheg0bx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Rimuovere amicizie</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n1vjiifc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 Introduzione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o8buupzy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 Input</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6lblkqq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 Elaborazione</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4y253suj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 Output</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muwfkd2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Ricerca utenti</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7rmjtqan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Introduzione</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qp3brjuc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Input</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rxrtmtzv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 Elaborazione</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37vmqf2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 Output</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Creazione di un </w:t>
            </w:r>
          </w:hyperlink>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q399ctvm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 Introduzione</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wjobqchts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Input</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hkqopcu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 Elaborazione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i2c3p6k7w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 Output</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Cancellazione di un </w:t>
            </w:r>
          </w:hyperlink>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fga4pqu9t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3.2.13.1 Introduzione</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ppl00yw19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 Input</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yo88gn7t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 Elaborazione</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f6a6whtq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 Output</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Spostamento saldo verso </w:t>
            </w:r>
          </w:hyperlink>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syzfkmd4o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 Introduzione</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vpwlzb4b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 Input</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q2udhefv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 Elaborazione</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gha722ey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3.2.14.4 Output</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fc94p8nd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Creazione CashBook</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atrl76r4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fkf78rpl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vgsvl29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3sco5adm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syluekbx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Eliminazione  CashBook</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w7x4gwiu7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eixtpyy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3k8ohhcm8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iofpc2ar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mxh6eccs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Aggiunta Watcher CCorrente/Carta a un CashBook</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7iyrnd2f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ukyiwid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c0pf2oq0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zx1l3kry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vk05hgja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Rimozione Watcher CCorrente/Carta da un CashBook</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n4qzsjw5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fstdxeey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qd5kmwq6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340maro0w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nj2kldmg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Aggiunta Movimento in CashBook</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boitfvy8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is4qdk1xj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4gahx6y9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y8owqpp7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4mw77d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Rimozione Movimento in CashBook</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v6cxuw9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fwr9nyes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d6ndjk1l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2p5arw8t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rPr/>
      </w:pPr>
      <w:bookmarkStart w:colFirst="0" w:colLast="0" w:name="_rjucux5iac92" w:id="0"/>
      <w:bookmarkEnd w:id="0"/>
      <w:r w:rsidDel="00000000" w:rsidR="00000000" w:rsidRPr="00000000">
        <w:rPr>
          <w:rtl w:val="0"/>
        </w:rPr>
      </w:r>
    </w:p>
    <w:p w:rsidR="00000000" w:rsidDel="00000000" w:rsidP="00000000" w:rsidRDefault="00000000" w:rsidRPr="00000000" w14:paraId="0000007C">
      <w:pPr>
        <w:pStyle w:val="Heading1"/>
        <w:rPr/>
      </w:pPr>
      <w:bookmarkStart w:colFirst="0" w:colLast="0" w:name="_60ik04mg25he" w:id="1"/>
      <w:bookmarkEnd w:id="1"/>
      <w:r w:rsidDel="00000000" w:rsidR="00000000" w:rsidRPr="00000000">
        <w:rPr>
          <w:rtl w:val="0"/>
        </w:rPr>
      </w:r>
    </w:p>
    <w:p w:rsidR="00000000" w:rsidDel="00000000" w:rsidP="00000000" w:rsidRDefault="00000000" w:rsidRPr="00000000" w14:paraId="0000007D">
      <w:pPr>
        <w:pStyle w:val="Heading1"/>
        <w:rPr/>
      </w:pPr>
      <w:bookmarkStart w:colFirst="0" w:colLast="0" w:name="_5v7832ba603i" w:id="2"/>
      <w:bookmarkEnd w:id="2"/>
      <w:r w:rsidDel="00000000" w:rsidR="00000000" w:rsidRPr="00000000">
        <w:rPr>
          <w:rtl w:val="0"/>
        </w:rPr>
      </w:r>
    </w:p>
    <w:p w:rsidR="00000000" w:rsidDel="00000000" w:rsidP="00000000" w:rsidRDefault="00000000" w:rsidRPr="00000000" w14:paraId="0000007E">
      <w:pPr>
        <w:pStyle w:val="Heading1"/>
        <w:rPr/>
      </w:pPr>
      <w:bookmarkStart w:colFirst="0" w:colLast="0" w:name="_pfou20jz7tze" w:id="3"/>
      <w:bookmarkEnd w:id="3"/>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w9px1iskbnnu" w:id="4"/>
      <w:bookmarkEnd w:id="4"/>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Scopo del documento</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Lo scopo del documento è quello di specificare i requisiti software del “LaVault” per facilitare la realizzazione e la validazione.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b w:val="1"/>
        </w:rPr>
      </w:pPr>
      <w:bookmarkStart w:colFirst="0" w:colLast="0" w:name="_rujfjkr0z15n" w:id="5"/>
      <w:bookmarkEnd w:id="5"/>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Scopo del Prodotto </w:t>
      </w:r>
    </w:p>
    <w:p w:rsidR="00000000" w:rsidDel="00000000" w:rsidP="00000000" w:rsidRDefault="00000000" w:rsidRPr="00000000" w14:paraId="00000083">
      <w:pPr>
        <w:ind w:left="720" w:firstLine="0"/>
        <w:rPr/>
      </w:pPr>
      <w:r w:rsidDel="00000000" w:rsidR="00000000" w:rsidRPr="00000000">
        <w:rPr>
          <w:rtl w:val="0"/>
        </w:rPr>
        <w:t xml:space="preserve">Questo progetto punta a creare un software per la gestione o il risparmio delle finanze personali o di gruppo tutto in un'unica formula, rendendo il più semplice possibile la visione e il controllo delle spese personali o collettive, online e non, tramite l’utilizzo di </w:t>
      </w:r>
      <w:r w:rsidDel="00000000" w:rsidR="00000000" w:rsidRPr="00000000">
        <w:rPr>
          <w:b w:val="1"/>
          <w:rtl w:val="0"/>
        </w:rPr>
        <w:t xml:space="preserve">gruppi</w:t>
      </w:r>
      <w:r w:rsidDel="00000000" w:rsidR="00000000" w:rsidRPr="00000000">
        <w:rPr>
          <w:rtl w:val="0"/>
        </w:rPr>
        <w:t xml:space="preserv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Vault</w:t>
      </w:r>
      <w:r w:rsidDel="00000000" w:rsidR="00000000" w:rsidRPr="00000000">
        <w:rPr>
          <w:rtl w:val="0"/>
        </w:rPr>
        <w:t xml:space="preserve">. Con la possibilità di fare un upgrade premium che espanda le funzionalità e che introduca un sistema di punti e referral.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b w:val="1"/>
        </w:rPr>
      </w:pPr>
      <w:bookmarkStart w:colFirst="0" w:colLast="0" w:name="_ma086i6y0wk8" w:id="6"/>
      <w:bookmarkEnd w:id="6"/>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Acronimi</w:t>
      </w:r>
    </w:p>
    <w:p w:rsidR="00000000" w:rsidDel="00000000" w:rsidP="00000000" w:rsidRDefault="00000000" w:rsidRPr="00000000" w14:paraId="00000086">
      <w:pPr>
        <w:numPr>
          <w:ilvl w:val="0"/>
          <w:numId w:val="7"/>
        </w:numPr>
        <w:ind w:left="720" w:hanging="360"/>
        <w:rPr>
          <w:u w:val="none"/>
        </w:rPr>
      </w:pPr>
      <w:r w:rsidDel="00000000" w:rsidR="00000000" w:rsidRPr="00000000">
        <w:rPr>
          <w:b w:val="1"/>
          <w:rtl w:val="0"/>
        </w:rPr>
        <w:t xml:space="preserve">Vault : </w:t>
      </w:r>
      <w:r w:rsidDel="00000000" w:rsidR="00000000" w:rsidRPr="00000000">
        <w:rPr>
          <w:rtl w:val="0"/>
        </w:rPr>
        <w:t xml:space="preserve">conto principale del singolo utente. Luogo da dove avverranno le transazioni con l’esterno del software</w:t>
      </w:r>
    </w:p>
    <w:p w:rsidR="00000000" w:rsidDel="00000000" w:rsidP="00000000" w:rsidRDefault="00000000" w:rsidRPr="00000000" w14:paraId="00000087">
      <w:pPr>
        <w:numPr>
          <w:ilvl w:val="0"/>
          <w:numId w:val="7"/>
        </w:numPr>
        <w:ind w:left="720" w:hanging="360"/>
        <w:rPr>
          <w:u w:val="none"/>
        </w:rPr>
      </w:pPr>
      <w:r w:rsidDel="00000000" w:rsidR="00000000" w:rsidRPr="00000000">
        <w:rPr>
          <w:b w:val="1"/>
          <w:rtl w:val="0"/>
        </w:rPr>
        <w:t xml:space="preserve">VirtualVault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conto secondario creato dall'utente dove non possono avvenire transazioni ma solo movimenti dal/verso il vault </w:t>
      </w:r>
    </w:p>
    <w:p w:rsidR="00000000" w:rsidDel="00000000" w:rsidP="00000000" w:rsidRDefault="00000000" w:rsidRPr="00000000" w14:paraId="00000088">
      <w:pPr>
        <w:numPr>
          <w:ilvl w:val="0"/>
          <w:numId w:val="7"/>
        </w:numPr>
        <w:ind w:left="720" w:hanging="360"/>
        <w:rPr>
          <w:u w:val="none"/>
        </w:rPr>
      </w:pPr>
      <w:r w:rsidDel="00000000" w:rsidR="00000000" w:rsidRPr="00000000">
        <w:rPr>
          <w:b w:val="1"/>
          <w:rtl w:val="0"/>
        </w:rPr>
        <w:t xml:space="preserve">CashBook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del software per gestione budget e finanze dove l'utente vedrà gli storici delle transazioni fatte dall’app o aggiungerà le transazioni di terze parti (fatte a mano e non) </w:t>
      </w:r>
    </w:p>
    <w:p w:rsidR="00000000" w:rsidDel="00000000" w:rsidP="00000000" w:rsidRDefault="00000000" w:rsidRPr="00000000" w14:paraId="00000089">
      <w:pPr>
        <w:numPr>
          <w:ilvl w:val="0"/>
          <w:numId w:val="7"/>
        </w:numPr>
        <w:ind w:left="720" w:hanging="360"/>
        <w:rPr>
          <w:u w:val="none"/>
        </w:rPr>
      </w:pPr>
      <w:r w:rsidDel="00000000" w:rsidR="00000000" w:rsidRPr="00000000">
        <w:rPr>
          <w:b w:val="1"/>
          <w:rtl w:val="0"/>
        </w:rPr>
        <w:t xml:space="preserve">sendMe:</w:t>
      </w:r>
      <w:r w:rsidDel="00000000" w:rsidR="00000000" w:rsidRPr="00000000">
        <w:rPr>
          <w:b w:val="1"/>
          <w:rtl w:val="0"/>
        </w:rPr>
        <w:t xml:space="preserve"> </w:t>
      </w:r>
      <w:r w:rsidDel="00000000" w:rsidR="00000000" w:rsidRPr="00000000">
        <w:rPr>
          <w:rtl w:val="0"/>
        </w:rPr>
        <w:t xml:space="preserve">funzionalità del software per lo scambio di denaro tra utenti</w:t>
      </w:r>
    </w:p>
    <w:p w:rsidR="00000000" w:rsidDel="00000000" w:rsidP="00000000" w:rsidRDefault="00000000" w:rsidRPr="00000000" w14:paraId="0000008A">
      <w:pPr>
        <w:numPr>
          <w:ilvl w:val="0"/>
          <w:numId w:val="7"/>
        </w:numPr>
        <w:ind w:left="720" w:hanging="360"/>
        <w:rPr>
          <w:u w:val="none"/>
        </w:rPr>
      </w:pPr>
      <w:r w:rsidDel="00000000" w:rsidR="00000000" w:rsidRPr="00000000">
        <w:rPr>
          <w:b w:val="1"/>
          <w:rtl w:val="0"/>
        </w:rPr>
        <w:t xml:space="preserve">Gruppo : </w:t>
      </w:r>
      <w:r w:rsidDel="00000000" w:rsidR="00000000" w:rsidRPr="00000000">
        <w:rPr>
          <w:rtl w:val="0"/>
        </w:rPr>
        <w:t xml:space="preserve">Insieme di utenti che vogliono gestire in maniera comune delle spese (debiti vacanze) o un importo comune (conto di gruppo)</w:t>
      </w:r>
    </w:p>
    <w:p w:rsidR="00000000" w:rsidDel="00000000" w:rsidP="00000000" w:rsidRDefault="00000000" w:rsidRPr="00000000" w14:paraId="0000008B">
      <w:pPr>
        <w:numPr>
          <w:ilvl w:val="0"/>
          <w:numId w:val="7"/>
        </w:numPr>
        <w:ind w:left="720" w:hanging="360"/>
        <w:rPr>
          <w:u w:val="none"/>
        </w:rPr>
      </w:pPr>
      <w:r w:rsidDel="00000000" w:rsidR="00000000" w:rsidRPr="00000000">
        <w:rPr>
          <w:b w:val="1"/>
          <w:rtl w:val="0"/>
        </w:rPr>
        <w:t xml:space="preserve">Conto Di Gruppo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di tutti i gruppi che rappresenta un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del gruppo </w:t>
      </w:r>
    </w:p>
    <w:p w:rsidR="00000000" w:rsidDel="00000000" w:rsidP="00000000" w:rsidRDefault="00000000" w:rsidRPr="00000000" w14:paraId="0000008C">
      <w:pPr>
        <w:numPr>
          <w:ilvl w:val="0"/>
          <w:numId w:val="7"/>
        </w:numPr>
        <w:ind w:left="720" w:hanging="360"/>
        <w:rPr>
          <w:b w:val="1"/>
        </w:rPr>
      </w:pPr>
      <w:r w:rsidDel="00000000" w:rsidR="00000000" w:rsidRPr="00000000">
        <w:rPr>
          <w:b w:val="1"/>
          <w:rtl w:val="0"/>
        </w:rPr>
        <w:t xml:space="preserve">Watcher :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w05bjp2exduq" w:id="7"/>
      <w:bookmarkEnd w:id="7"/>
      <w:r w:rsidDel="00000000" w:rsidR="00000000" w:rsidRPr="00000000">
        <w:rPr>
          <w:rtl w:val="0"/>
        </w:rPr>
        <w:t xml:space="preserve">1.4 Riferimenti</w:t>
      </w:r>
    </w:p>
    <w:p w:rsidR="00000000" w:rsidDel="00000000" w:rsidP="00000000" w:rsidRDefault="00000000" w:rsidRPr="00000000" w14:paraId="0000008F">
      <w:pPr>
        <w:ind w:left="720" w:firstLine="0"/>
        <w:rPr/>
      </w:pPr>
      <w:r w:rsidDel="00000000" w:rsidR="00000000" w:rsidRPr="00000000">
        <w:rPr>
          <w:rtl w:val="0"/>
        </w:rPr>
        <w:t xml:space="preserve">Nessuno</w:t>
      </w:r>
    </w:p>
    <w:p w:rsidR="00000000" w:rsidDel="00000000" w:rsidP="00000000" w:rsidRDefault="00000000" w:rsidRPr="00000000" w14:paraId="00000090">
      <w:pPr>
        <w:pStyle w:val="Heading2"/>
        <w:rPr/>
      </w:pPr>
      <w:bookmarkStart w:colFirst="0" w:colLast="0" w:name="_39x1fpvdgdyd" w:id="8"/>
      <w:bookmarkEnd w:id="8"/>
      <w:r w:rsidDel="00000000" w:rsidR="00000000" w:rsidRPr="00000000">
        <w:rPr>
          <w:rtl w:val="0"/>
        </w:rPr>
        <w:t xml:space="preserve">1.5 Descrizione del resto del documento </w:t>
      </w:r>
    </w:p>
    <w:p w:rsidR="00000000" w:rsidDel="00000000" w:rsidP="00000000" w:rsidRDefault="00000000" w:rsidRPr="00000000" w14:paraId="00000091">
      <w:pPr>
        <w:ind w:left="720" w:firstLine="0"/>
        <w:rPr/>
      </w:pPr>
      <w:r w:rsidDel="00000000" w:rsidR="00000000" w:rsidRPr="00000000">
        <w:rPr>
          <w:rtl w:val="0"/>
        </w:rPr>
        <w:t xml:space="preserve">La restante parte di questo documento contiene una descrizione dettagliata e approfondita delle funzionalità richieste al sistema software secondo gli obiettivi espressi al punto 1.2. e secondo la visione di progetto descritta dal “documento di visione”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1"/>
        <w:rPr>
          <w:b w:val="1"/>
        </w:rPr>
      </w:pPr>
      <w:bookmarkStart w:colFirst="0" w:colLast="0" w:name="_q1osomhazi7l" w:id="9"/>
      <w:bookmarkEnd w:id="9"/>
      <w:r w:rsidDel="00000000" w:rsidR="00000000" w:rsidRPr="00000000">
        <w:rPr>
          <w:rtl w:val="0"/>
        </w:rPr>
        <w:t xml:space="preserve">2. </w:t>
      </w:r>
      <w:r w:rsidDel="00000000" w:rsidR="00000000" w:rsidRPr="00000000">
        <w:rPr>
          <w:b w:val="1"/>
          <w:rtl w:val="0"/>
        </w:rPr>
        <w:t xml:space="preserve">Descrizione generale </w:t>
      </w:r>
    </w:p>
    <w:p w:rsidR="00000000" w:rsidDel="00000000" w:rsidP="00000000" w:rsidRDefault="00000000" w:rsidRPr="00000000" w14:paraId="00000095">
      <w:pPr>
        <w:pStyle w:val="Heading2"/>
        <w:rPr>
          <w:b w:val="1"/>
        </w:rPr>
      </w:pPr>
      <w:bookmarkStart w:colFirst="0" w:colLast="0" w:name="_enpinxbdys4p" w:id="10"/>
      <w:bookmarkEnd w:id="10"/>
      <w:r w:rsidDel="00000000" w:rsidR="00000000" w:rsidRPr="00000000">
        <w:rPr>
          <w:rtl w:val="0"/>
        </w:rPr>
        <w:t xml:space="preserve">2.1 </w:t>
      </w:r>
      <w:r w:rsidDel="00000000" w:rsidR="00000000" w:rsidRPr="00000000">
        <w:rPr>
          <w:b w:val="1"/>
          <w:rtl w:val="0"/>
        </w:rPr>
        <w:t xml:space="preserve">Prospettiva del prodotto</w:t>
      </w:r>
    </w:p>
    <w:p w:rsidR="00000000" w:rsidDel="00000000" w:rsidP="00000000" w:rsidRDefault="00000000" w:rsidRPr="00000000" w14:paraId="00000096">
      <w:pPr>
        <w:ind w:left="720" w:firstLine="0"/>
        <w:rPr/>
      </w:pPr>
      <w:r w:rsidDel="00000000" w:rsidR="00000000" w:rsidRPr="00000000">
        <w:rPr>
          <w:rtl w:val="0"/>
        </w:rPr>
        <w:t xml:space="preserve">Il software “LaVault” è un sistema autonomo che ha anche la possibilità di interagire con sistemi finanziari esterni per la gestione del saldo sull’applicazione. Le varie operazioni saranno interne e di conseguenza non ci saranno interazioni con ulteriori software.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pStyle w:val="Heading2"/>
        <w:rPr>
          <w:b w:val="1"/>
        </w:rPr>
      </w:pPr>
      <w:bookmarkStart w:colFirst="0" w:colLast="0" w:name="_6ic8qodhp6ud" w:id="11"/>
      <w:bookmarkEnd w:id="11"/>
      <w:r w:rsidDel="00000000" w:rsidR="00000000" w:rsidRPr="00000000">
        <w:rPr>
          <w:rtl w:val="0"/>
        </w:rPr>
        <w:t xml:space="preserve">2.2 </w:t>
      </w:r>
      <w:r w:rsidDel="00000000" w:rsidR="00000000" w:rsidRPr="00000000">
        <w:rPr>
          <w:b w:val="1"/>
          <w:rtl w:val="0"/>
        </w:rPr>
        <w:t xml:space="preserve">Funzionalità del </w:t>
      </w:r>
      <w:r w:rsidDel="00000000" w:rsidR="00000000" w:rsidRPr="00000000">
        <w:rPr>
          <w:b w:val="1"/>
          <w:rtl w:val="0"/>
        </w:rPr>
        <w:t xml:space="preserve">prodotto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Vault </w:t>
      </w:r>
    </w:p>
    <w:p w:rsidR="00000000" w:rsidDel="00000000" w:rsidP="00000000" w:rsidRDefault="00000000" w:rsidRPr="00000000" w14:paraId="0000009B">
      <w:pPr>
        <w:numPr>
          <w:ilvl w:val="0"/>
          <w:numId w:val="6"/>
        </w:numPr>
        <w:ind w:left="1440" w:hanging="360"/>
      </w:pPr>
      <w:r w:rsidDel="00000000" w:rsidR="00000000" w:rsidRPr="00000000">
        <w:rPr>
          <w:rtl w:val="0"/>
        </w:rPr>
        <w:t xml:space="preserve">Deposito di denaro (ricarica, accredito, aggiunta di più carte);</w:t>
      </w:r>
    </w:p>
    <w:p w:rsidR="00000000" w:rsidDel="00000000" w:rsidP="00000000" w:rsidRDefault="00000000" w:rsidRPr="00000000" w14:paraId="0000009C">
      <w:pPr>
        <w:numPr>
          <w:ilvl w:val="0"/>
          <w:numId w:val="6"/>
        </w:numPr>
        <w:ind w:left="1440" w:hanging="360"/>
      </w:pPr>
      <w:r w:rsidDel="00000000" w:rsidR="00000000" w:rsidRPr="00000000">
        <w:rPr>
          <w:rtl w:val="0"/>
        </w:rPr>
        <w:t xml:space="preserve">Monitorare/Gestire le spese con personalizzazione delle categorie;</w:t>
      </w:r>
    </w:p>
    <w:p w:rsidR="00000000" w:rsidDel="00000000" w:rsidP="00000000" w:rsidRDefault="00000000" w:rsidRPr="00000000" w14:paraId="0000009D">
      <w:pPr>
        <w:numPr>
          <w:ilvl w:val="0"/>
          <w:numId w:val="6"/>
        </w:numPr>
        <w:ind w:left="1440" w:hanging="360"/>
      </w:pPr>
      <w:r w:rsidDel="00000000" w:rsidR="00000000" w:rsidRPr="00000000">
        <w:rPr>
          <w:rtl w:val="0"/>
        </w:rPr>
        <w:t xml:space="preserve">Storico dei pagamenti e del denaro ricevuto e/o depositato;</w:t>
      </w:r>
    </w:p>
    <w:p w:rsidR="00000000" w:rsidDel="00000000" w:rsidP="00000000" w:rsidRDefault="00000000" w:rsidRPr="00000000" w14:paraId="0000009E">
      <w:pPr>
        <w:numPr>
          <w:ilvl w:val="0"/>
          <w:numId w:val="6"/>
        </w:numPr>
        <w:ind w:left="1440" w:hanging="360"/>
      </w:pPr>
      <w:r w:rsidDel="00000000" w:rsidR="00000000" w:rsidRPr="00000000">
        <w:rPr>
          <w:rtl w:val="0"/>
        </w:rPr>
        <w:t xml:space="preserve">Ricarica </w:t>
      </w:r>
      <w:r w:rsidDel="00000000" w:rsidR="00000000" w:rsidRPr="00000000">
        <w:rPr>
          <w:b w:val="1"/>
          <w:rtl w:val="0"/>
        </w:rPr>
        <w:t xml:space="preserve">Vault </w:t>
      </w:r>
      <w:r w:rsidDel="00000000" w:rsidR="00000000" w:rsidRPr="00000000">
        <w:rPr>
          <w:rtl w:val="0"/>
        </w:rPr>
        <w:t xml:space="preserve">tramite carte e conti</w:t>
      </w:r>
    </w:p>
    <w:p w:rsidR="00000000" w:rsidDel="00000000" w:rsidP="00000000" w:rsidRDefault="00000000" w:rsidRPr="00000000" w14:paraId="0000009F">
      <w:pPr>
        <w:numPr>
          <w:ilvl w:val="0"/>
          <w:numId w:val="6"/>
        </w:numPr>
        <w:ind w:left="1440" w:hanging="360"/>
      </w:pPr>
      <w:r w:rsidDel="00000000" w:rsidR="00000000" w:rsidRPr="00000000">
        <w:rPr>
          <w:rtl w:val="0"/>
        </w:rPr>
        <w:t xml:space="preserve">Ricarica OneTime</w:t>
      </w:r>
    </w:p>
    <w:p w:rsidR="00000000" w:rsidDel="00000000" w:rsidP="00000000" w:rsidRDefault="00000000" w:rsidRPr="00000000" w14:paraId="000000A0">
      <w:pPr>
        <w:numPr>
          <w:ilvl w:val="0"/>
          <w:numId w:val="6"/>
        </w:numPr>
        <w:ind w:left="1440" w:hanging="360"/>
      </w:pPr>
      <w:r w:rsidDel="00000000" w:rsidR="00000000" w:rsidRPr="00000000">
        <w:rPr>
          <w:rtl w:val="0"/>
        </w:rPr>
        <w:t xml:space="preserve">Prelievo importo dal </w:t>
      </w:r>
      <w:r w:rsidDel="00000000" w:rsidR="00000000" w:rsidRPr="00000000">
        <w:rPr>
          <w:b w:val="1"/>
          <w:rtl w:val="0"/>
        </w:rPr>
        <w:t xml:space="preserve">Vault </w:t>
      </w:r>
      <w:r w:rsidDel="00000000" w:rsidR="00000000" w:rsidRPr="00000000">
        <w:rPr>
          <w:rtl w:val="0"/>
        </w:rPr>
        <w:t xml:space="preserve">verso altre carte o conti </w:t>
      </w:r>
    </w:p>
    <w:p w:rsidR="00000000" w:rsidDel="00000000" w:rsidP="00000000" w:rsidRDefault="00000000" w:rsidRPr="00000000" w14:paraId="000000A1">
      <w:pPr>
        <w:numPr>
          <w:ilvl w:val="0"/>
          <w:numId w:val="6"/>
        </w:numPr>
        <w:ind w:left="1440" w:hanging="360"/>
      </w:pPr>
      <w:r w:rsidDel="00000000" w:rsidR="00000000" w:rsidRPr="00000000">
        <w:rPr>
          <w:rtl w:val="0"/>
        </w:rPr>
        <w:t xml:space="preserve">Collegamento carte e conti all'account </w:t>
      </w:r>
    </w:p>
    <w:p w:rsidR="00000000" w:rsidDel="00000000" w:rsidP="00000000" w:rsidRDefault="00000000" w:rsidRPr="00000000" w14:paraId="000000A2">
      <w:pPr>
        <w:numPr>
          <w:ilvl w:val="0"/>
          <w:numId w:val="6"/>
        </w:numPr>
        <w:ind w:left="1440" w:hanging="360"/>
        <w:rPr>
          <w:u w:val="none"/>
        </w:rPr>
      </w:pPr>
      <w:r w:rsidDel="00000000" w:rsidR="00000000" w:rsidRPr="00000000">
        <w:rPr>
          <w:rtl w:val="0"/>
        </w:rPr>
        <w:t xml:space="preserve">Cancellazione conto collegato</w:t>
      </w:r>
    </w:p>
    <w:p w:rsidR="00000000" w:rsidDel="00000000" w:rsidP="00000000" w:rsidRDefault="00000000" w:rsidRPr="00000000" w14:paraId="000000A3">
      <w:pPr>
        <w:numPr>
          <w:ilvl w:val="0"/>
          <w:numId w:val="6"/>
        </w:numPr>
        <w:ind w:left="1440" w:hanging="360"/>
      </w:pPr>
      <w:r w:rsidDel="00000000" w:rsidR="00000000" w:rsidRPr="00000000">
        <w:rPr>
          <w:rtl w:val="0"/>
        </w:rPr>
        <w:t xml:space="preserve">Esecuzione di pagamenti;</w:t>
      </w:r>
      <w:r w:rsidDel="00000000" w:rsidR="00000000" w:rsidRPr="00000000">
        <w:rPr>
          <w:rtl w:val="0"/>
        </w:rPr>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VirtualVault</w:t>
      </w:r>
    </w:p>
    <w:p w:rsidR="00000000" w:rsidDel="00000000" w:rsidP="00000000" w:rsidRDefault="00000000" w:rsidRPr="00000000" w14:paraId="000000A5">
      <w:pPr>
        <w:numPr>
          <w:ilvl w:val="0"/>
          <w:numId w:val="9"/>
        </w:numPr>
        <w:ind w:left="1440" w:hanging="360"/>
      </w:pPr>
      <w:r w:rsidDel="00000000" w:rsidR="00000000" w:rsidRPr="00000000">
        <w:rPr>
          <w:rtl w:val="0"/>
        </w:rPr>
        <w:t xml:space="preserve">Creazione di più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6">
      <w:pPr>
        <w:numPr>
          <w:ilvl w:val="0"/>
          <w:numId w:val="9"/>
        </w:numPr>
        <w:ind w:left="1440" w:hanging="360"/>
      </w:pPr>
      <w:r w:rsidDel="00000000" w:rsidR="00000000" w:rsidRPr="00000000">
        <w:rPr>
          <w:rtl w:val="0"/>
        </w:rPr>
        <w:t xml:space="preserve">Gestione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come salvadanaio o conto risparmio o conto secondario;</w:t>
      </w:r>
    </w:p>
    <w:p w:rsidR="00000000" w:rsidDel="00000000" w:rsidP="00000000" w:rsidRDefault="00000000" w:rsidRPr="00000000" w14:paraId="000000A7">
      <w:pPr>
        <w:numPr>
          <w:ilvl w:val="0"/>
          <w:numId w:val="9"/>
        </w:numPr>
        <w:ind w:left="1440" w:hanging="360"/>
        <w:rPr>
          <w:u w:val="none"/>
        </w:rPr>
      </w:pPr>
      <w:r w:rsidDel="00000000" w:rsidR="00000000" w:rsidRPr="00000000">
        <w:rPr>
          <w:rtl w:val="0"/>
        </w:rPr>
        <w:t xml:space="preserve">Cancellazione </w:t>
      </w:r>
      <w:r w:rsidDel="00000000" w:rsidR="00000000" w:rsidRPr="00000000">
        <w:rPr>
          <w:b w:val="1"/>
          <w:rtl w:val="0"/>
        </w:rPr>
        <w:t xml:space="preserve">VirtualVault</w:t>
      </w:r>
      <w:r w:rsidDel="00000000" w:rsidR="00000000" w:rsidRPr="00000000">
        <w:rPr>
          <w:b w:val="1"/>
          <w:rtl w:val="0"/>
        </w:rPr>
        <w:t xml:space="preserve"> </w:t>
      </w:r>
    </w:p>
    <w:p w:rsidR="00000000" w:rsidDel="00000000" w:rsidP="00000000" w:rsidRDefault="00000000" w:rsidRPr="00000000" w14:paraId="000000A8">
      <w:pPr>
        <w:numPr>
          <w:ilvl w:val="0"/>
          <w:numId w:val="9"/>
        </w:numPr>
        <w:ind w:left="1440" w:hanging="360"/>
        <w:rPr>
          <w:u w:val="none"/>
        </w:rPr>
      </w:pPr>
      <w:r w:rsidDel="00000000" w:rsidR="00000000" w:rsidRPr="00000000">
        <w:rPr>
          <w:rtl w:val="0"/>
        </w:rPr>
        <w:t xml:space="preserve">Creazione di </w:t>
      </w:r>
      <w:r w:rsidDel="00000000" w:rsidR="00000000" w:rsidRPr="00000000">
        <w:rPr>
          <w:rtl w:val="0"/>
        </w:rPr>
        <w:t xml:space="preserve">obiettivi</w:t>
      </w:r>
      <w:r w:rsidDel="00000000" w:rsidR="00000000" w:rsidRPr="00000000">
        <w:rPr>
          <w:rtl w:val="0"/>
        </w:rPr>
        <w:t xml:space="preserve"> per il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9">
      <w:pPr>
        <w:numPr>
          <w:ilvl w:val="0"/>
          <w:numId w:val="9"/>
        </w:numPr>
        <w:ind w:left="1440" w:hanging="360"/>
      </w:pPr>
      <w:r w:rsidDel="00000000" w:rsidR="00000000" w:rsidRPr="00000000">
        <w:rPr>
          <w:rtl w:val="0"/>
        </w:rPr>
        <w:t xml:space="preserve">Esecuzione movimenti dal </w:t>
      </w:r>
      <w:r w:rsidDel="00000000" w:rsidR="00000000" w:rsidRPr="00000000">
        <w:rPr>
          <w:b w:val="1"/>
          <w:rtl w:val="0"/>
        </w:rPr>
        <w:t xml:space="preserve">Vault </w:t>
      </w:r>
      <w:r w:rsidDel="00000000" w:rsidR="00000000" w:rsidRPr="00000000">
        <w:rPr>
          <w:rtl w:val="0"/>
        </w:rPr>
        <w:t xml:space="preserve">ai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A">
      <w:pPr>
        <w:numPr>
          <w:ilvl w:val="0"/>
          <w:numId w:val="9"/>
        </w:numPr>
        <w:ind w:left="1440" w:hanging="360"/>
        <w:rPr/>
      </w:pPr>
      <w:r w:rsidDel="00000000" w:rsidR="00000000" w:rsidRPr="00000000">
        <w:rPr>
          <w:rtl w:val="0"/>
        </w:rPr>
        <w:t xml:space="preserve">Movimenti automatici per conseguire gli </w:t>
      </w:r>
      <w:r w:rsidDel="00000000" w:rsidR="00000000" w:rsidRPr="00000000">
        <w:rPr>
          <w:rtl w:val="0"/>
        </w:rPr>
        <w:t xml:space="preserve">obiettivi</w:t>
      </w:r>
      <w:r w:rsidDel="00000000" w:rsidR="00000000" w:rsidRPr="00000000">
        <w:rPr>
          <w:rtl w:val="0"/>
        </w:rPr>
        <w:t xml:space="preserve"> </w:t>
      </w:r>
    </w:p>
    <w:p w:rsidR="00000000" w:rsidDel="00000000" w:rsidP="00000000" w:rsidRDefault="00000000" w:rsidRPr="00000000" w14:paraId="000000AB">
      <w:pPr>
        <w:numPr>
          <w:ilvl w:val="0"/>
          <w:numId w:val="9"/>
        </w:numPr>
        <w:ind w:left="1440" w:hanging="360"/>
        <w:rPr>
          <w:b w:val="1"/>
          <w:u w:val="none"/>
        </w:rPr>
      </w:pPr>
      <w:r w:rsidDel="00000000" w:rsidR="00000000" w:rsidRPr="00000000">
        <w:rPr>
          <w:rtl w:val="0"/>
        </w:rPr>
        <w:t xml:space="preserve">Modifiche al</w:t>
      </w:r>
      <w:r w:rsidDel="00000000" w:rsidR="00000000" w:rsidRPr="00000000">
        <w:rPr>
          <w:b w:val="1"/>
          <w:rtl w:val="0"/>
        </w:rPr>
        <w:t xml:space="preserve">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C">
      <w:pPr>
        <w:numPr>
          <w:ilvl w:val="0"/>
          <w:numId w:val="9"/>
        </w:numPr>
        <w:ind w:left="1440" w:hanging="360"/>
        <w:rPr/>
      </w:pPr>
      <w:r w:rsidDel="00000000" w:rsidR="00000000" w:rsidRPr="00000000">
        <w:rPr>
          <w:rtl w:val="0"/>
        </w:rPr>
        <w:t xml:space="preserve">Visualizzazione informazioni </w:t>
      </w:r>
      <w:r w:rsidDel="00000000" w:rsidR="00000000" w:rsidRPr="00000000">
        <w:rPr>
          <w:rtl w:val="0"/>
        </w:rPr>
        <w:t xml:space="preserve">obiettivi</w:t>
      </w:r>
      <w:r w:rsidDel="00000000" w:rsidR="00000000" w:rsidRPr="00000000">
        <w:rPr>
          <w:rtl w:val="0"/>
        </w:rPr>
        <w:t xml:space="preserve"> e saldo </w:t>
      </w:r>
    </w:p>
    <w:p w:rsidR="00000000" w:rsidDel="00000000" w:rsidP="00000000" w:rsidRDefault="00000000" w:rsidRPr="00000000" w14:paraId="000000AD">
      <w:pPr>
        <w:numPr>
          <w:ilvl w:val="0"/>
          <w:numId w:val="10"/>
        </w:numPr>
        <w:ind w:left="720" w:hanging="360"/>
        <w:rPr>
          <w:b w:val="1"/>
          <w:u w:val="none"/>
        </w:rPr>
      </w:pPr>
      <w:r w:rsidDel="00000000" w:rsidR="00000000" w:rsidRPr="00000000">
        <w:rPr>
          <w:rtl w:val="0"/>
        </w:rPr>
        <w:t xml:space="preserve">CashBook</w:t>
      </w:r>
    </w:p>
    <w:p w:rsidR="00000000" w:rsidDel="00000000" w:rsidP="00000000" w:rsidRDefault="00000000" w:rsidRPr="00000000" w14:paraId="000000AE">
      <w:pPr>
        <w:numPr>
          <w:ilvl w:val="0"/>
          <w:numId w:val="15"/>
        </w:numPr>
        <w:ind w:left="1440" w:hanging="360"/>
      </w:pPr>
      <w:r w:rsidDel="00000000" w:rsidR="00000000" w:rsidRPr="00000000">
        <w:rPr>
          <w:rtl w:val="0"/>
        </w:rPr>
        <w:t xml:space="preserve">Creazione di più </w:t>
      </w:r>
      <w:r w:rsidDel="00000000" w:rsidR="00000000" w:rsidRPr="00000000">
        <w:rPr>
          <w:b w:val="1"/>
          <w:rtl w:val="0"/>
        </w:rPr>
        <w:t xml:space="preserve">CashBook </w:t>
      </w:r>
      <w:r w:rsidDel="00000000" w:rsidR="00000000" w:rsidRPr="00000000">
        <w:rPr>
          <w:rtl w:val="0"/>
        </w:rPr>
        <w:t xml:space="preserve">oltre al principale </w:t>
      </w:r>
    </w:p>
    <w:p w:rsidR="00000000" w:rsidDel="00000000" w:rsidP="00000000" w:rsidRDefault="00000000" w:rsidRPr="00000000" w14:paraId="000000AF">
      <w:pPr>
        <w:numPr>
          <w:ilvl w:val="0"/>
          <w:numId w:val="15"/>
        </w:numPr>
        <w:ind w:left="1440" w:hanging="360"/>
      </w:pPr>
      <w:r w:rsidDel="00000000" w:rsidR="00000000" w:rsidRPr="00000000">
        <w:rPr>
          <w:rtl w:val="0"/>
        </w:rPr>
        <w:t xml:space="preserve">Aggiunta di transizioni ad un </w:t>
      </w:r>
      <w:r w:rsidDel="00000000" w:rsidR="00000000" w:rsidRPr="00000000">
        <w:rPr>
          <w:b w:val="1"/>
          <w:rtl w:val="0"/>
        </w:rPr>
        <w:t xml:space="preserve">CashBook</w:t>
      </w:r>
    </w:p>
    <w:p w:rsidR="00000000" w:rsidDel="00000000" w:rsidP="00000000" w:rsidRDefault="00000000" w:rsidRPr="00000000" w14:paraId="000000B0">
      <w:pPr>
        <w:numPr>
          <w:ilvl w:val="0"/>
          <w:numId w:val="15"/>
        </w:numPr>
        <w:ind w:left="1440" w:hanging="360"/>
        <w:rPr>
          <w:u w:val="none"/>
        </w:rPr>
      </w:pPr>
      <w:r w:rsidDel="00000000" w:rsidR="00000000" w:rsidRPr="00000000">
        <w:rPr>
          <w:rtl w:val="0"/>
        </w:rPr>
        <w:t xml:space="preserve">Aggiunta di una transazione eseguita dal </w:t>
      </w:r>
      <w:r w:rsidDel="00000000" w:rsidR="00000000" w:rsidRPr="00000000">
        <w:rPr>
          <w:b w:val="1"/>
          <w:rtl w:val="0"/>
        </w:rPr>
        <w:t xml:space="preserve">Vault </w:t>
      </w:r>
      <w:r w:rsidDel="00000000" w:rsidR="00000000" w:rsidRPr="00000000">
        <w:rPr>
          <w:rtl w:val="0"/>
        </w:rPr>
        <w:t xml:space="preserve">ad un </w:t>
      </w:r>
      <w:r w:rsidDel="00000000" w:rsidR="00000000" w:rsidRPr="00000000">
        <w:rPr>
          <w:b w:val="1"/>
          <w:rtl w:val="0"/>
        </w:rPr>
        <w:t xml:space="preserve">CashBook</w:t>
      </w:r>
    </w:p>
    <w:p w:rsidR="00000000" w:rsidDel="00000000" w:rsidP="00000000" w:rsidRDefault="00000000" w:rsidRPr="00000000" w14:paraId="000000B1">
      <w:pPr>
        <w:numPr>
          <w:ilvl w:val="0"/>
          <w:numId w:val="15"/>
        </w:numPr>
        <w:ind w:left="1440" w:hanging="360"/>
        <w:rPr>
          <w:u w:val="none"/>
        </w:rPr>
      </w:pPr>
      <w:r w:rsidDel="00000000" w:rsidR="00000000" w:rsidRPr="00000000">
        <w:rPr>
          <w:rtl w:val="0"/>
        </w:rPr>
        <w:t xml:space="preserve">Modifica transazioni </w:t>
      </w:r>
    </w:p>
    <w:p w:rsidR="00000000" w:rsidDel="00000000" w:rsidP="00000000" w:rsidRDefault="00000000" w:rsidRPr="00000000" w14:paraId="000000B2">
      <w:pPr>
        <w:numPr>
          <w:ilvl w:val="0"/>
          <w:numId w:val="15"/>
        </w:numPr>
        <w:ind w:left="1440" w:hanging="360"/>
        <w:rPr>
          <w:u w:val="none"/>
        </w:rPr>
      </w:pPr>
      <w:r w:rsidDel="00000000" w:rsidR="00000000" w:rsidRPr="00000000">
        <w:rPr>
          <w:rtl w:val="0"/>
        </w:rPr>
        <w:t xml:space="preserve">Storico</w:t>
      </w:r>
      <w:r w:rsidDel="00000000" w:rsidR="00000000" w:rsidRPr="00000000">
        <w:rPr>
          <w:rtl w:val="0"/>
        </w:rPr>
        <w:t xml:space="preserve"> di ogni singolo </w:t>
      </w:r>
      <w:r w:rsidDel="00000000" w:rsidR="00000000" w:rsidRPr="00000000">
        <w:rPr>
          <w:b w:val="1"/>
          <w:rtl w:val="0"/>
        </w:rPr>
        <w:t xml:space="preserve">CashBook</w:t>
      </w:r>
    </w:p>
    <w:p w:rsidR="00000000" w:rsidDel="00000000" w:rsidP="00000000" w:rsidRDefault="00000000" w:rsidRPr="00000000" w14:paraId="000000B3">
      <w:pPr>
        <w:numPr>
          <w:ilvl w:val="0"/>
          <w:numId w:val="15"/>
        </w:numPr>
        <w:ind w:left="1440" w:hanging="360"/>
        <w:rPr/>
      </w:pPr>
      <w:r w:rsidDel="00000000" w:rsidR="00000000" w:rsidRPr="00000000">
        <w:rPr>
          <w:rtl w:val="0"/>
        </w:rPr>
        <w:t xml:space="preserve">Sommario con un riassunto di tutte entrate e uscite per ogni </w:t>
      </w:r>
      <w:r w:rsidDel="00000000" w:rsidR="00000000" w:rsidRPr="00000000">
        <w:rPr>
          <w:b w:val="1"/>
          <w:rtl w:val="0"/>
        </w:rPr>
        <w:t xml:space="preserve">CashBook </w:t>
      </w:r>
      <w:r w:rsidDel="00000000" w:rsidR="00000000" w:rsidRPr="00000000">
        <w:rPr>
          <w:rtl w:val="0"/>
        </w:rPr>
        <w:t xml:space="preserve">o per lasso di tempo (settimana, giorno, mese, anno, tot)</w:t>
      </w:r>
    </w:p>
    <w:p w:rsidR="00000000" w:rsidDel="00000000" w:rsidP="00000000" w:rsidRDefault="00000000" w:rsidRPr="00000000" w14:paraId="000000B4">
      <w:pPr>
        <w:numPr>
          <w:ilvl w:val="0"/>
          <w:numId w:val="15"/>
        </w:numPr>
        <w:ind w:left="1440" w:hanging="360"/>
        <w:rPr/>
      </w:pPr>
      <w:r w:rsidDel="00000000" w:rsidR="00000000" w:rsidRPr="00000000">
        <w:rPr>
          <w:rtl w:val="0"/>
        </w:rPr>
        <w:t xml:space="preserve">Grafici per la versione premium</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SendMe</w:t>
      </w:r>
    </w:p>
    <w:p w:rsidR="00000000" w:rsidDel="00000000" w:rsidP="00000000" w:rsidRDefault="00000000" w:rsidRPr="00000000" w14:paraId="000000B7">
      <w:pPr>
        <w:numPr>
          <w:ilvl w:val="0"/>
          <w:numId w:val="1"/>
        </w:numPr>
        <w:ind w:left="1440" w:hanging="360"/>
        <w:rPr>
          <w:u w:val="none"/>
        </w:rPr>
      </w:pPr>
      <w:r w:rsidDel="00000000" w:rsidR="00000000" w:rsidRPr="00000000">
        <w:rPr>
          <w:rtl w:val="0"/>
        </w:rPr>
        <w:t xml:space="preserve">Invia importo dal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0B8">
      <w:pPr>
        <w:numPr>
          <w:ilvl w:val="0"/>
          <w:numId w:val="1"/>
        </w:numPr>
        <w:ind w:left="1440" w:hanging="360"/>
        <w:rPr>
          <w:u w:val="none"/>
        </w:rPr>
      </w:pPr>
      <w:r w:rsidDel="00000000" w:rsidR="00000000" w:rsidRPr="00000000">
        <w:rPr>
          <w:rtl w:val="0"/>
        </w:rPr>
        <w:t xml:space="preserve">Ricezione importo sul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0B9">
      <w:pPr>
        <w:numPr>
          <w:ilvl w:val="0"/>
          <w:numId w:val="1"/>
        </w:numPr>
        <w:ind w:left="1440" w:hanging="360"/>
        <w:rPr>
          <w:u w:val="none"/>
        </w:rPr>
      </w:pPr>
      <w:r w:rsidDel="00000000" w:rsidR="00000000" w:rsidRPr="00000000">
        <w:rPr>
          <w:rtl w:val="0"/>
        </w:rPr>
        <w:t xml:space="preserve">Richiesta importo ad amici o utenti</w:t>
      </w:r>
    </w:p>
    <w:p w:rsidR="00000000" w:rsidDel="00000000" w:rsidP="00000000" w:rsidRDefault="00000000" w:rsidRPr="00000000" w14:paraId="000000BA">
      <w:pPr>
        <w:numPr>
          <w:ilvl w:val="0"/>
          <w:numId w:val="1"/>
        </w:numPr>
        <w:ind w:left="1440" w:hanging="360"/>
        <w:rPr>
          <w:u w:val="none"/>
        </w:rPr>
      </w:pPr>
      <w:r w:rsidDel="00000000" w:rsidR="00000000" w:rsidRPr="00000000">
        <w:rPr>
          <w:rtl w:val="0"/>
        </w:rPr>
        <w:t xml:space="preserve">Storico transazioni con un utente</w:t>
      </w:r>
    </w:p>
    <w:p w:rsidR="00000000" w:rsidDel="00000000" w:rsidP="00000000" w:rsidRDefault="00000000" w:rsidRPr="00000000" w14:paraId="000000BB">
      <w:pPr>
        <w:numPr>
          <w:ilvl w:val="0"/>
          <w:numId w:val="1"/>
        </w:numPr>
        <w:ind w:left="1440" w:hanging="360"/>
        <w:rPr>
          <w:u w:val="none"/>
        </w:rPr>
      </w:pPr>
      <w:commentRangeStart w:id="0"/>
      <w:r w:rsidDel="00000000" w:rsidR="00000000" w:rsidRPr="00000000">
        <w:rPr>
          <w:rtl w:val="0"/>
        </w:rPr>
        <w:t xml:space="preserve">Notificazione ricezione o richiesta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Gruppi</w:t>
      </w:r>
    </w:p>
    <w:p w:rsidR="00000000" w:rsidDel="00000000" w:rsidP="00000000" w:rsidRDefault="00000000" w:rsidRPr="00000000" w14:paraId="000000BD">
      <w:pPr>
        <w:numPr>
          <w:ilvl w:val="0"/>
          <w:numId w:val="14"/>
        </w:numPr>
        <w:ind w:left="1440" w:hanging="360"/>
      </w:pPr>
      <w:r w:rsidDel="00000000" w:rsidR="00000000" w:rsidRPr="00000000">
        <w:rPr>
          <w:rtl w:val="0"/>
        </w:rPr>
        <w:t xml:space="preserve">Scambio di denaro tra utenti;</w:t>
      </w:r>
    </w:p>
    <w:p w:rsidR="00000000" w:rsidDel="00000000" w:rsidP="00000000" w:rsidRDefault="00000000" w:rsidRPr="00000000" w14:paraId="000000BE">
      <w:pPr>
        <w:numPr>
          <w:ilvl w:val="0"/>
          <w:numId w:val="14"/>
        </w:numPr>
        <w:ind w:left="1440" w:hanging="360"/>
      </w:pPr>
      <w:r w:rsidDel="00000000" w:rsidR="00000000" w:rsidRPr="00000000">
        <w:rPr>
          <w:rtl w:val="0"/>
        </w:rPr>
        <w:t xml:space="preserve">Divisione delle spese;</w:t>
      </w:r>
    </w:p>
    <w:p w:rsidR="00000000" w:rsidDel="00000000" w:rsidP="00000000" w:rsidRDefault="00000000" w:rsidRPr="00000000" w14:paraId="000000BF">
      <w:pPr>
        <w:numPr>
          <w:ilvl w:val="0"/>
          <w:numId w:val="14"/>
        </w:numPr>
        <w:ind w:left="1440" w:hanging="360"/>
      </w:pPr>
      <w:r w:rsidDel="00000000" w:rsidR="00000000" w:rsidRPr="00000000">
        <w:rPr>
          <w:rtl w:val="0"/>
        </w:rPr>
        <w:t xml:space="preserve">Conto di gruppo;</w:t>
      </w:r>
    </w:p>
    <w:p w:rsidR="00000000" w:rsidDel="00000000" w:rsidP="00000000" w:rsidRDefault="00000000" w:rsidRPr="00000000" w14:paraId="000000C0">
      <w:pPr>
        <w:numPr>
          <w:ilvl w:val="0"/>
          <w:numId w:val="14"/>
        </w:numPr>
        <w:ind w:left="1440" w:hanging="360"/>
      </w:pPr>
      <w:r w:rsidDel="00000000" w:rsidR="00000000" w:rsidRPr="00000000">
        <w:rPr>
          <w:rtl w:val="0"/>
        </w:rPr>
        <w:t xml:space="preserve">Grafici di gruppo sugli andamenti;</w:t>
      </w:r>
    </w:p>
    <w:p w:rsidR="00000000" w:rsidDel="00000000" w:rsidP="00000000" w:rsidRDefault="00000000" w:rsidRPr="00000000" w14:paraId="000000C1">
      <w:pPr>
        <w:numPr>
          <w:ilvl w:val="0"/>
          <w:numId w:val="14"/>
        </w:numPr>
        <w:ind w:left="1440" w:hanging="360"/>
      </w:pPr>
      <w:r w:rsidDel="00000000" w:rsidR="00000000" w:rsidRPr="00000000">
        <w:rPr>
          <w:rtl w:val="0"/>
        </w:rPr>
        <w:t xml:space="preserve">Riduzione delle transazioni per il passaggio di denaro;</w:t>
      </w:r>
    </w:p>
    <w:p w:rsidR="00000000" w:rsidDel="00000000" w:rsidP="00000000" w:rsidRDefault="00000000" w:rsidRPr="00000000" w14:paraId="000000C2">
      <w:pPr>
        <w:numPr>
          <w:ilvl w:val="0"/>
          <w:numId w:val="12"/>
        </w:numPr>
        <w:ind w:left="720" w:hanging="360"/>
        <w:rPr>
          <w:u w:val="none"/>
        </w:rPr>
      </w:pPr>
      <w:r w:rsidDel="00000000" w:rsidR="00000000" w:rsidRPr="00000000">
        <w:rPr>
          <w:rtl w:val="0"/>
        </w:rPr>
        <w:t xml:space="preserve">Utenza</w:t>
      </w:r>
    </w:p>
    <w:p w:rsidR="00000000" w:rsidDel="00000000" w:rsidP="00000000" w:rsidRDefault="00000000" w:rsidRPr="00000000" w14:paraId="000000C3">
      <w:pPr>
        <w:numPr>
          <w:ilvl w:val="0"/>
          <w:numId w:val="13"/>
        </w:numPr>
        <w:ind w:left="1440" w:hanging="360"/>
        <w:rPr>
          <w:u w:val="none"/>
        </w:rPr>
      </w:pPr>
      <w:r w:rsidDel="00000000" w:rsidR="00000000" w:rsidRPr="00000000">
        <w:rPr>
          <w:rtl w:val="0"/>
        </w:rPr>
        <w:t xml:space="preserve">Referral link per invitare amici</w:t>
      </w:r>
    </w:p>
    <w:p w:rsidR="00000000" w:rsidDel="00000000" w:rsidP="00000000" w:rsidRDefault="00000000" w:rsidRPr="00000000" w14:paraId="000000C4">
      <w:pPr>
        <w:numPr>
          <w:ilvl w:val="0"/>
          <w:numId w:val="13"/>
        </w:numPr>
        <w:ind w:left="1440" w:hanging="360"/>
        <w:rPr>
          <w:u w:val="none"/>
        </w:rPr>
      </w:pPr>
      <w:r w:rsidDel="00000000" w:rsidR="00000000" w:rsidRPr="00000000">
        <w:rPr>
          <w:rtl w:val="0"/>
        </w:rPr>
        <w:t xml:space="preserve">Gestione dell’account (login, creazione account, elimina account, cambia password)</w:t>
      </w:r>
    </w:p>
    <w:p w:rsidR="00000000" w:rsidDel="00000000" w:rsidP="00000000" w:rsidRDefault="00000000" w:rsidRPr="00000000" w14:paraId="000000C5">
      <w:pPr>
        <w:numPr>
          <w:ilvl w:val="0"/>
          <w:numId w:val="13"/>
        </w:numPr>
        <w:ind w:left="1440" w:hanging="360"/>
        <w:rPr>
          <w:u w:val="none"/>
        </w:rPr>
      </w:pPr>
      <w:r w:rsidDel="00000000" w:rsidR="00000000" w:rsidRPr="00000000">
        <w:rPr>
          <w:rtl w:val="0"/>
        </w:rPr>
        <w:t xml:space="preserve">Lista amici</w:t>
      </w:r>
    </w:p>
    <w:p w:rsidR="00000000" w:rsidDel="00000000" w:rsidP="00000000" w:rsidRDefault="00000000" w:rsidRPr="00000000" w14:paraId="000000C6">
      <w:pPr>
        <w:numPr>
          <w:ilvl w:val="0"/>
          <w:numId w:val="13"/>
        </w:numPr>
        <w:ind w:left="1440" w:hanging="360"/>
        <w:rPr>
          <w:u w:val="none"/>
        </w:rPr>
      </w:pPr>
      <w:r w:rsidDel="00000000" w:rsidR="00000000" w:rsidRPr="00000000">
        <w:rPr>
          <w:rtl w:val="0"/>
        </w:rPr>
        <w:t xml:space="preserve">Gestione delle amicizie (accettare richieste amicizia, rimuovere amicizie, lista amici)</w:t>
      </w:r>
    </w:p>
    <w:p w:rsidR="00000000" w:rsidDel="00000000" w:rsidP="00000000" w:rsidRDefault="00000000" w:rsidRPr="00000000" w14:paraId="000000C7">
      <w:pPr>
        <w:numPr>
          <w:ilvl w:val="0"/>
          <w:numId w:val="13"/>
        </w:numPr>
        <w:ind w:left="1440" w:hanging="360"/>
        <w:rPr>
          <w:u w:val="none"/>
        </w:rPr>
      </w:pPr>
      <w:r w:rsidDel="00000000" w:rsidR="00000000" w:rsidRPr="00000000">
        <w:rPr>
          <w:rtl w:val="0"/>
        </w:rPr>
        <w:t xml:space="preserve">Ricerca altri utenti tramite username</w:t>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Premium</w:t>
      </w:r>
    </w:p>
    <w:p w:rsidR="00000000" w:rsidDel="00000000" w:rsidP="00000000" w:rsidRDefault="00000000" w:rsidRPr="00000000" w14:paraId="000000C9">
      <w:pPr>
        <w:numPr>
          <w:ilvl w:val="0"/>
          <w:numId w:val="2"/>
        </w:numPr>
        <w:ind w:left="1440" w:hanging="360"/>
      </w:pPr>
      <w:r w:rsidDel="00000000" w:rsidR="00000000" w:rsidRPr="00000000">
        <w:rPr>
          <w:rtl w:val="0"/>
        </w:rPr>
        <w:t xml:space="preserve">Iscrizione ad un account Premium per maggiori funzionalità;</w:t>
      </w:r>
    </w:p>
    <w:p w:rsidR="00000000" w:rsidDel="00000000" w:rsidP="00000000" w:rsidRDefault="00000000" w:rsidRPr="00000000" w14:paraId="000000CA">
      <w:pPr>
        <w:numPr>
          <w:ilvl w:val="0"/>
          <w:numId w:val="2"/>
        </w:numPr>
        <w:ind w:left="1440" w:hanging="360"/>
        <w:rPr>
          <w:u w:val="none"/>
        </w:rPr>
      </w:pPr>
      <w:r w:rsidDel="00000000" w:rsidR="00000000" w:rsidRPr="00000000">
        <w:rPr>
          <w:rtl w:val="0"/>
        </w:rPr>
        <w:t xml:space="preserve">Disdire l’iscrizione;</w:t>
      </w:r>
    </w:p>
    <w:p w:rsidR="00000000" w:rsidDel="00000000" w:rsidP="00000000" w:rsidRDefault="00000000" w:rsidRPr="00000000" w14:paraId="000000CB">
      <w:pPr>
        <w:numPr>
          <w:ilvl w:val="0"/>
          <w:numId w:val="2"/>
        </w:numPr>
        <w:ind w:left="1440" w:hanging="360"/>
      </w:pPr>
      <w:r w:rsidDel="00000000" w:rsidR="00000000" w:rsidRPr="00000000">
        <w:rPr>
          <w:rtl w:val="0"/>
        </w:rPr>
        <w:t xml:space="preserve">Grafici personali;</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Le varie funzionalità dell’applicazione saranno gestite da un team di admin che disporrà delle conoscenze necessarie per garantire un corretto funzionamento dell’applicazione.</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2"/>
        <w:rPr>
          <w:b w:val="1"/>
        </w:rPr>
      </w:pPr>
      <w:bookmarkStart w:colFirst="0" w:colLast="0" w:name="_a6rtrev1798s" w:id="12"/>
      <w:bookmarkEnd w:id="12"/>
      <w:r w:rsidDel="00000000" w:rsidR="00000000" w:rsidRPr="00000000">
        <w:rPr>
          <w:rtl w:val="0"/>
        </w:rPr>
        <w:t xml:space="preserve">2.3 </w:t>
      </w:r>
      <w:r w:rsidDel="00000000" w:rsidR="00000000" w:rsidRPr="00000000">
        <w:rPr>
          <w:b w:val="1"/>
          <w:rtl w:val="0"/>
        </w:rPr>
        <w:t xml:space="preserve">Caratteristiche utente</w:t>
      </w:r>
    </w:p>
    <w:p w:rsidR="00000000" w:rsidDel="00000000" w:rsidP="00000000" w:rsidRDefault="00000000" w:rsidRPr="00000000" w14:paraId="000000D0">
      <w:pPr>
        <w:ind w:left="720" w:firstLine="0"/>
        <w:rPr/>
      </w:pPr>
      <w:r w:rsidDel="00000000" w:rsidR="00000000" w:rsidRPr="00000000">
        <w:rPr>
          <w:rtl w:val="0"/>
        </w:rPr>
        <w:t xml:space="preserve">Il sistema software “LaVault” è rivolto ad un’utenza con discreta conoscenza del dominio applicativo, ossia sulle attività che riguardano la gestione delle finanze, ma senza particolari conoscenze informatiche.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pStyle w:val="Heading2"/>
        <w:rPr>
          <w:b w:val="1"/>
        </w:rPr>
      </w:pPr>
      <w:bookmarkStart w:colFirst="0" w:colLast="0" w:name="_w9uaa9q7juev" w:id="13"/>
      <w:bookmarkEnd w:id="13"/>
      <w:r w:rsidDel="00000000" w:rsidR="00000000" w:rsidRPr="00000000">
        <w:rPr>
          <w:rtl w:val="0"/>
        </w:rPr>
        <w:t xml:space="preserve">2.4 </w:t>
      </w:r>
      <w:r w:rsidDel="00000000" w:rsidR="00000000" w:rsidRPr="00000000">
        <w:rPr>
          <w:b w:val="1"/>
          <w:rtl w:val="0"/>
        </w:rPr>
        <w:t xml:space="preserve">Vincoli generali</w:t>
      </w:r>
    </w:p>
    <w:p w:rsidR="00000000" w:rsidDel="00000000" w:rsidP="00000000" w:rsidRDefault="00000000" w:rsidRPr="00000000" w14:paraId="000000D3">
      <w:pPr>
        <w:ind w:left="720" w:firstLine="0"/>
        <w:rPr/>
      </w:pPr>
      <w:r w:rsidDel="00000000" w:rsidR="00000000" w:rsidRPr="00000000">
        <w:rPr>
          <w:rtl w:val="0"/>
        </w:rPr>
        <w:t xml:space="preserve">Per quanto riguarda questo tipo di software non ci sono particolari tipi di vincoli, in quanto l’applicazione può essere utilizzata in qualsiasi momento e per qualsiasi esigenza. Le uniche accortezze riguardano il rispetto della privacy dell’utente, ossia che le informazioni personali devono essere consultabili dall’utente proprietario dell’account e non da esterni. Di conseguenza un singolo utente avrà accesso solo ed esclusivamente alle proprie informazioni finanziarie. Nel caso dei gruppi, i permessi dell’utente sono limitati alla visione degli obiettivi </w:t>
      </w:r>
      <w:r w:rsidDel="00000000" w:rsidR="00000000" w:rsidRPr="00000000">
        <w:rPr>
          <w:rtl w:val="0"/>
        </w:rPr>
        <w:t xml:space="preserve">dei</w:t>
      </w:r>
      <w:r w:rsidDel="00000000" w:rsidR="00000000" w:rsidRPr="00000000">
        <w:rPr>
          <w:rtl w:val="0"/>
        </w:rPr>
        <w:t xml:space="preserve"> gruppi a cui appartiene, nel contesto di gruppo ci sarà un amministratore che può gestire il gruppo stesso. Gli utenti facenti parte di un gruppo possono vedere esclusivamente il saldo del </w:t>
      </w:r>
      <w:r w:rsidDel="00000000" w:rsidR="00000000" w:rsidRPr="00000000">
        <w:rPr>
          <w:b w:val="1"/>
          <w:rtl w:val="0"/>
        </w:rPr>
        <w:t xml:space="preserve">Conto Di Gruppo </w:t>
      </w:r>
      <w:r w:rsidDel="00000000" w:rsidR="00000000" w:rsidRPr="00000000">
        <w:rPr>
          <w:rtl w:val="0"/>
        </w:rPr>
        <w:t xml:space="preserve">e i soldi che deve o gli devono.</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rPr>
          <w:b w:val="1"/>
        </w:rPr>
      </w:pPr>
      <w:bookmarkStart w:colFirst="0" w:colLast="0" w:name="_gm5ptk26yo5f" w:id="14"/>
      <w:bookmarkEnd w:id="14"/>
      <w:r w:rsidDel="00000000" w:rsidR="00000000" w:rsidRPr="00000000">
        <w:rPr>
          <w:rtl w:val="0"/>
        </w:rPr>
        <w:t xml:space="preserve">2.5 </w:t>
      </w:r>
      <w:r w:rsidDel="00000000" w:rsidR="00000000" w:rsidRPr="00000000">
        <w:rPr>
          <w:b w:val="1"/>
          <w:rtl w:val="0"/>
        </w:rPr>
        <w:t xml:space="preserve">Assunzioni e dipendenze</w:t>
      </w:r>
    </w:p>
    <w:p w:rsidR="00000000" w:rsidDel="00000000" w:rsidP="00000000" w:rsidRDefault="00000000" w:rsidRPr="00000000" w14:paraId="000000D6">
      <w:pPr>
        <w:ind w:left="720" w:firstLine="0"/>
        <w:rPr/>
      </w:pPr>
      <w:r w:rsidDel="00000000" w:rsidR="00000000" w:rsidRPr="00000000">
        <w:rPr>
          <w:rtl w:val="0"/>
        </w:rPr>
        <w:t xml:space="preserve">Il sistema software “LaVault” potrà essere utilizzato su macchine dotate di sistema operativo Microsoft Windows, Unix, GNU/Linux, Ubuntu e Mac OS, nello specifico l’unica  dipendenza è avere una JVM.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xeoyx3sdojom" w:id="15"/>
      <w:bookmarkEnd w:id="15"/>
      <w:r w:rsidDel="00000000" w:rsidR="00000000" w:rsidRPr="00000000">
        <w:rPr>
          <w:rtl w:val="0"/>
        </w:rPr>
        <w:t xml:space="preserve">3. Requisiti</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2"/>
        <w:rPr/>
      </w:pPr>
      <w:bookmarkStart w:colFirst="0" w:colLast="0" w:name="_hq506idf3mr" w:id="16"/>
      <w:bookmarkEnd w:id="16"/>
      <w:r w:rsidDel="00000000" w:rsidR="00000000" w:rsidRPr="00000000">
        <w:rPr>
          <w:rtl w:val="0"/>
        </w:rPr>
        <w:t xml:space="preserve">3.1 </w:t>
      </w:r>
      <w:r w:rsidDel="00000000" w:rsidR="00000000" w:rsidRPr="00000000">
        <w:rPr>
          <w:rtl w:val="0"/>
        </w:rPr>
        <w:t xml:space="preserve">Requisiti di interfaccia esterna</w:t>
      </w: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3"/>
        <w:ind w:left="720" w:firstLine="0"/>
        <w:rPr/>
      </w:pPr>
      <w:bookmarkStart w:colFirst="0" w:colLast="0" w:name="_j0jt61vc847o" w:id="17"/>
      <w:bookmarkEnd w:id="17"/>
      <w:r w:rsidDel="00000000" w:rsidR="00000000" w:rsidRPr="00000000">
        <w:rPr>
          <w:rtl w:val="0"/>
        </w:rPr>
        <w:t xml:space="preserve">3.1.1 Interfaccia utente</w:t>
      </w:r>
    </w:p>
    <w:p w:rsidR="00000000" w:rsidDel="00000000" w:rsidP="00000000" w:rsidRDefault="00000000" w:rsidRPr="00000000" w14:paraId="000000DF">
      <w:pPr>
        <w:ind w:left="1440" w:firstLine="0"/>
        <w:rPr/>
      </w:pPr>
      <w:r w:rsidDel="00000000" w:rsidR="00000000" w:rsidRPr="00000000">
        <w:rPr>
          <w:rtl w:val="0"/>
        </w:rPr>
        <w:t xml:space="preserve">Il sistema software “LaVault” deve essere dotato di un’interfaccia intuitiva con le informazioni necessarie riguardanti il conto generale, una barra sottostante per le varie funzionalità, finestre e pulsanti.</w:t>
      </w:r>
    </w:p>
    <w:p w:rsidR="00000000" w:rsidDel="00000000" w:rsidP="00000000" w:rsidRDefault="00000000" w:rsidRPr="00000000" w14:paraId="000000E0">
      <w:pPr>
        <w:pStyle w:val="Heading3"/>
        <w:ind w:left="720" w:firstLine="0"/>
        <w:rPr/>
      </w:pPr>
      <w:bookmarkStart w:colFirst="0" w:colLast="0" w:name="_afo5ya64g5bc" w:id="18"/>
      <w:bookmarkEnd w:id="18"/>
      <w:r w:rsidDel="00000000" w:rsidR="00000000" w:rsidRPr="00000000">
        <w:rPr>
          <w:rtl w:val="0"/>
        </w:rPr>
        <w:t xml:space="preserve">3.1.2 Interfaccia  hardware</w:t>
      </w:r>
    </w:p>
    <w:p w:rsidR="00000000" w:rsidDel="00000000" w:rsidP="00000000" w:rsidRDefault="00000000" w:rsidRPr="00000000" w14:paraId="000000E1">
      <w:pPr>
        <w:ind w:left="1440" w:firstLine="0"/>
        <w:rPr/>
      </w:pPr>
      <w:r w:rsidDel="00000000" w:rsidR="00000000" w:rsidRPr="00000000">
        <w:rPr>
          <w:rtl w:val="0"/>
        </w:rPr>
        <w:t xml:space="preserve">Il software “LaVault” dovrà interfacciarsi con le periferiche hardware facenti parte di un calcolatore;</w:t>
      </w:r>
    </w:p>
    <w:p w:rsidR="00000000" w:rsidDel="00000000" w:rsidP="00000000" w:rsidRDefault="00000000" w:rsidRPr="00000000" w14:paraId="000000E2">
      <w:pPr>
        <w:pStyle w:val="Heading3"/>
        <w:ind w:left="720" w:firstLine="0"/>
        <w:rPr/>
      </w:pPr>
      <w:bookmarkStart w:colFirst="0" w:colLast="0" w:name="_ufxyzy5sbt3q" w:id="19"/>
      <w:bookmarkEnd w:id="19"/>
      <w:r w:rsidDel="00000000" w:rsidR="00000000" w:rsidRPr="00000000">
        <w:rPr>
          <w:rtl w:val="0"/>
        </w:rPr>
        <w:t xml:space="preserve">3.1.3 Interfaccia software</w:t>
      </w:r>
    </w:p>
    <w:p w:rsidR="00000000" w:rsidDel="00000000" w:rsidP="00000000" w:rsidRDefault="00000000" w:rsidRPr="00000000" w14:paraId="000000E3">
      <w:pPr>
        <w:rPr/>
      </w:pPr>
      <w:r w:rsidDel="00000000" w:rsidR="00000000" w:rsidRPr="00000000">
        <w:rPr>
          <w:rtl w:val="0"/>
        </w:rPr>
        <w:tab/>
        <w:tab/>
        <w:t xml:space="preserve">Il software “LaVault” dovrà interfacciarsi con i software dei sistemi finanziari </w:t>
        <w:tab/>
        <w:tab/>
        <w:t xml:space="preserve">esterni collegati al Vault. </w:t>
      </w:r>
    </w:p>
    <w:p w:rsidR="00000000" w:rsidDel="00000000" w:rsidP="00000000" w:rsidRDefault="00000000" w:rsidRPr="00000000" w14:paraId="000000E4">
      <w:pPr>
        <w:pStyle w:val="Heading3"/>
        <w:ind w:left="720" w:firstLine="0"/>
        <w:rPr/>
      </w:pPr>
      <w:bookmarkStart w:colFirst="0" w:colLast="0" w:name="_1ulcyro2gtt4" w:id="20"/>
      <w:bookmarkEnd w:id="20"/>
      <w:r w:rsidDel="00000000" w:rsidR="00000000" w:rsidRPr="00000000">
        <w:rPr>
          <w:rtl w:val="0"/>
        </w:rPr>
        <w:t xml:space="preserve">3.1.4 Interfaccia di comunicazione</w:t>
      </w:r>
    </w:p>
    <w:p w:rsidR="00000000" w:rsidDel="00000000" w:rsidP="00000000" w:rsidRDefault="00000000" w:rsidRPr="00000000" w14:paraId="000000E5">
      <w:pPr>
        <w:ind w:left="1440" w:firstLine="0"/>
        <w:rPr/>
      </w:pPr>
      <w:r w:rsidDel="00000000" w:rsidR="00000000" w:rsidRPr="00000000">
        <w:rPr>
          <w:rtl w:val="0"/>
        </w:rPr>
        <w:t xml:space="preserve">Il software “LaVault” non possiede un’interfaccia di comunicazione.</w:t>
      </w:r>
    </w:p>
    <w:p w:rsidR="00000000" w:rsidDel="00000000" w:rsidP="00000000" w:rsidRDefault="00000000" w:rsidRPr="00000000" w14:paraId="000000E6">
      <w:pPr>
        <w:pStyle w:val="Heading2"/>
        <w:rPr/>
      </w:pPr>
      <w:bookmarkStart w:colFirst="0" w:colLast="0" w:name="_9gkij09kdxdt" w:id="21"/>
      <w:bookmarkEnd w:id="21"/>
      <w:r w:rsidDel="00000000" w:rsidR="00000000" w:rsidRPr="00000000">
        <w:rPr>
          <w:rtl w:val="0"/>
        </w:rPr>
        <w:br w:type="textWrapping"/>
        <w:t xml:space="preserve">3.2 Requisiti funzionali</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4zd3xghs8sdh" w:id="22"/>
      <w:bookmarkEnd w:id="22"/>
      <w:r w:rsidDel="00000000" w:rsidR="00000000" w:rsidRPr="00000000">
        <w:rPr>
          <w:rtl w:val="0"/>
        </w:rPr>
        <w:t xml:space="preserve">3.2.1 Creazione account</w:t>
      </w:r>
    </w:p>
    <w:p w:rsidR="00000000" w:rsidDel="00000000" w:rsidP="00000000" w:rsidRDefault="00000000" w:rsidRPr="00000000" w14:paraId="000000E9">
      <w:pPr>
        <w:pStyle w:val="Heading4"/>
        <w:ind w:left="1440" w:firstLine="0"/>
        <w:rPr/>
      </w:pPr>
      <w:bookmarkStart w:colFirst="0" w:colLast="0" w:name="_p93snsk5dvc9" w:id="23"/>
      <w:bookmarkEnd w:id="23"/>
      <w:r w:rsidDel="00000000" w:rsidR="00000000" w:rsidRPr="00000000">
        <w:rPr>
          <w:b w:val="1"/>
          <w:rtl w:val="0"/>
        </w:rPr>
        <w:t xml:space="preserve">3.2.1.1 </w:t>
      </w:r>
      <w:r w:rsidDel="00000000" w:rsidR="00000000" w:rsidRPr="00000000">
        <w:rPr>
          <w:rtl w:val="0"/>
        </w:rPr>
        <w:t xml:space="preserve">Introduzione</w:t>
      </w:r>
    </w:p>
    <w:p w:rsidR="00000000" w:rsidDel="00000000" w:rsidP="00000000" w:rsidRDefault="00000000" w:rsidRPr="00000000" w14:paraId="000000EA">
      <w:pPr>
        <w:ind w:left="1440" w:firstLine="0"/>
        <w:rPr/>
      </w:pPr>
      <w:r w:rsidDel="00000000" w:rsidR="00000000" w:rsidRPr="00000000">
        <w:rPr>
          <w:b w:val="0"/>
          <w:rtl w:val="0"/>
        </w:rPr>
        <w:t xml:space="preserve">Consente la creazione di un nuovo Utente</w:t>
      </w:r>
      <w:r w:rsidDel="00000000" w:rsidR="00000000" w:rsidRPr="00000000">
        <w:rPr>
          <w:rtl w:val="0"/>
        </w:rPr>
        <w:t xml:space="preserve"> sulla piattaforma</w:t>
      </w:r>
    </w:p>
    <w:p w:rsidR="00000000" w:rsidDel="00000000" w:rsidP="00000000" w:rsidRDefault="00000000" w:rsidRPr="00000000" w14:paraId="000000EB">
      <w:pPr>
        <w:pStyle w:val="Heading4"/>
        <w:rPr/>
      </w:pPr>
      <w:bookmarkStart w:colFirst="0" w:colLast="0" w:name="_3yxgye76goqz" w:id="24"/>
      <w:bookmarkEnd w:id="24"/>
      <w:r w:rsidDel="00000000" w:rsidR="00000000" w:rsidRPr="00000000">
        <w:rPr>
          <w:rtl w:val="0"/>
        </w:rPr>
        <w:t xml:space="preserve">3.2.1.2 Input</w:t>
      </w:r>
    </w:p>
    <w:p w:rsidR="00000000" w:rsidDel="00000000" w:rsidP="00000000" w:rsidRDefault="00000000" w:rsidRPr="00000000" w14:paraId="000000EC">
      <w:pPr>
        <w:ind w:left="1440" w:firstLine="0"/>
        <w:rPr/>
      </w:pPr>
      <w:r w:rsidDel="00000000" w:rsidR="00000000" w:rsidRPr="00000000">
        <w:rPr>
          <w:rtl w:val="0"/>
        </w:rPr>
        <w:t xml:space="preserve">Data corrente al momento della creazione, nome utente, email e password</w:t>
      </w:r>
    </w:p>
    <w:p w:rsidR="00000000" w:rsidDel="00000000" w:rsidP="00000000" w:rsidRDefault="00000000" w:rsidRPr="00000000" w14:paraId="000000ED">
      <w:pPr>
        <w:pStyle w:val="Heading4"/>
        <w:ind w:left="1440" w:firstLine="0"/>
        <w:rPr/>
      </w:pPr>
      <w:bookmarkStart w:colFirst="0" w:colLast="0" w:name="_ogszwtuvxy3a" w:id="25"/>
      <w:bookmarkEnd w:id="25"/>
      <w:r w:rsidDel="00000000" w:rsidR="00000000" w:rsidRPr="00000000">
        <w:rPr>
          <w:rtl w:val="0"/>
        </w:rPr>
        <w:t xml:space="preserve">3.2.1.3 Elaborazione</w:t>
      </w:r>
    </w:p>
    <w:p w:rsidR="00000000" w:rsidDel="00000000" w:rsidP="00000000" w:rsidRDefault="00000000" w:rsidRPr="00000000" w14:paraId="000000EE">
      <w:pPr>
        <w:ind w:left="1440" w:firstLine="0"/>
        <w:rPr/>
      </w:pPr>
      <w:r w:rsidDel="00000000" w:rsidR="00000000" w:rsidRPr="00000000">
        <w:rPr>
          <w:rtl w:val="0"/>
        </w:rPr>
        <w:t xml:space="preserve">Per prima cosa si verifica che le informazioni email e/o nome utente non siano già assegnati ad altri Utenti già registrati.Se questo è verificato positivamente allora si potrà creare il nuovo Utente </w:t>
      </w:r>
      <w:commentRangeStart w:id="1"/>
      <w:r w:rsidDel="00000000" w:rsidR="00000000" w:rsidRPr="00000000">
        <w:rPr>
          <w:rtl w:val="0"/>
        </w:rPr>
        <w:t xml:space="preserve">assegnandogli un codice univoco.</w:t>
      </w:r>
      <w:commentRangeEnd w:id="1"/>
      <w:r w:rsidDel="00000000" w:rsidR="00000000" w:rsidRPr="00000000">
        <w:commentReference w:id="1"/>
      </w:r>
      <w:r w:rsidDel="00000000" w:rsidR="00000000" w:rsidRPr="00000000">
        <w:rPr>
          <w:rtl w:val="0"/>
        </w:rPr>
        <w:t xml:space="preserve"> </w:t>
      </w:r>
      <w:commentRangeStart w:id="2"/>
      <w:commentRangeStart w:id="3"/>
      <w:r w:rsidDel="00000000" w:rsidR="00000000" w:rsidRPr="00000000">
        <w:rPr>
          <w:rtl w:val="0"/>
        </w:rPr>
        <w:t xml:space="preserve">Al nuovo account si applicano le regole definite al punto </w:t>
      </w:r>
      <w:r w:rsidDel="00000000" w:rsidR="00000000" w:rsidRPr="00000000">
        <w:rPr>
          <w:b w:val="1"/>
          <w:rtl w:val="0"/>
        </w:rPr>
        <w:t xml:space="preserve">2.2.UTENZA</w:t>
      </w:r>
      <w:r w:rsidDel="00000000" w:rsidR="00000000" w:rsidRPr="00000000">
        <w:rPr>
          <w:rtl w:val="0"/>
        </w:rPr>
        <w:t xml:space="preserve"> in modo da inizializzare le funzionalità basi e renderlo pronto all’uso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F">
      <w:pPr>
        <w:pStyle w:val="Heading4"/>
        <w:ind w:left="1440" w:firstLine="0"/>
        <w:rPr/>
      </w:pPr>
      <w:bookmarkStart w:colFirst="0" w:colLast="0" w:name="_wsydzz2jn5hn" w:id="26"/>
      <w:bookmarkEnd w:id="26"/>
      <w:r w:rsidDel="00000000" w:rsidR="00000000" w:rsidRPr="00000000">
        <w:rPr>
          <w:rtl w:val="0"/>
        </w:rPr>
        <w:t xml:space="preserve">3.2.1.4 Output</w:t>
      </w:r>
    </w:p>
    <w:p w:rsidR="00000000" w:rsidDel="00000000" w:rsidP="00000000" w:rsidRDefault="00000000" w:rsidRPr="00000000" w14:paraId="000000F0">
      <w:pPr>
        <w:ind w:left="1440" w:firstLine="0"/>
        <w:rPr/>
      </w:pPr>
      <w:r w:rsidDel="00000000" w:rsidR="00000000" w:rsidRPr="00000000">
        <w:rPr>
          <w:rtl w:val="0"/>
        </w:rPr>
        <w:t xml:space="preserve">Nuovo Account registrato con i parametri definiti e convalidati</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pStyle w:val="Heading3"/>
        <w:rPr/>
      </w:pPr>
      <w:bookmarkStart w:colFirst="0" w:colLast="0" w:name="_is4ie6jw1jve" w:id="27"/>
      <w:bookmarkEnd w:id="27"/>
      <w:r w:rsidDel="00000000" w:rsidR="00000000" w:rsidRPr="00000000">
        <w:rPr>
          <w:rtl w:val="0"/>
        </w:rPr>
        <w:t xml:space="preserve">3.2.2 Login</w:t>
      </w:r>
    </w:p>
    <w:p w:rsidR="00000000" w:rsidDel="00000000" w:rsidP="00000000" w:rsidRDefault="00000000" w:rsidRPr="00000000" w14:paraId="000000F3">
      <w:pPr>
        <w:pStyle w:val="Heading4"/>
        <w:rPr/>
      </w:pPr>
      <w:bookmarkStart w:colFirst="0" w:colLast="0" w:name="_an5vur6gh07d" w:id="28"/>
      <w:bookmarkEnd w:id="28"/>
      <w:r w:rsidDel="00000000" w:rsidR="00000000" w:rsidRPr="00000000">
        <w:rPr>
          <w:rtl w:val="0"/>
        </w:rPr>
        <w:t xml:space="preserve">3.2.1.1 Introduzione</w:t>
      </w:r>
    </w:p>
    <w:p w:rsidR="00000000" w:rsidDel="00000000" w:rsidP="00000000" w:rsidRDefault="00000000" w:rsidRPr="00000000" w14:paraId="000000F4">
      <w:pPr>
        <w:ind w:left="1440" w:firstLine="0"/>
        <w:rPr/>
      </w:pPr>
      <w:r w:rsidDel="00000000" w:rsidR="00000000" w:rsidRPr="00000000">
        <w:rPr>
          <w:rtl w:val="0"/>
        </w:rPr>
        <w:t xml:space="preserve">Consente all’utente di accedere al proprio account.</w:t>
      </w:r>
    </w:p>
    <w:p w:rsidR="00000000" w:rsidDel="00000000" w:rsidP="00000000" w:rsidRDefault="00000000" w:rsidRPr="00000000" w14:paraId="000000F5">
      <w:pPr>
        <w:pStyle w:val="Heading4"/>
        <w:rPr/>
      </w:pPr>
      <w:bookmarkStart w:colFirst="0" w:colLast="0" w:name="_o473ew3jgnr4" w:id="29"/>
      <w:bookmarkEnd w:id="29"/>
      <w:r w:rsidDel="00000000" w:rsidR="00000000" w:rsidRPr="00000000">
        <w:rPr>
          <w:rtl w:val="0"/>
        </w:rPr>
        <w:t xml:space="preserve">3.2.1.2 Input</w:t>
      </w:r>
    </w:p>
    <w:p w:rsidR="00000000" w:rsidDel="00000000" w:rsidP="00000000" w:rsidRDefault="00000000" w:rsidRPr="00000000" w14:paraId="000000F6">
      <w:pPr>
        <w:ind w:left="1440" w:firstLine="0"/>
        <w:rPr/>
      </w:pPr>
      <w:r w:rsidDel="00000000" w:rsidR="00000000" w:rsidRPr="00000000">
        <w:rPr>
          <w:rtl w:val="0"/>
        </w:rPr>
        <w:t xml:space="preserve">Nome utente/email e password.</w:t>
      </w:r>
      <w:r w:rsidDel="00000000" w:rsidR="00000000" w:rsidRPr="00000000">
        <w:rPr>
          <w:rtl w:val="0"/>
        </w:rPr>
      </w:r>
    </w:p>
    <w:p w:rsidR="00000000" w:rsidDel="00000000" w:rsidP="00000000" w:rsidRDefault="00000000" w:rsidRPr="00000000" w14:paraId="000000F7">
      <w:pPr>
        <w:pStyle w:val="Heading4"/>
        <w:rPr/>
      </w:pPr>
      <w:bookmarkStart w:colFirst="0" w:colLast="0" w:name="_lkv9pk68hrf0" w:id="30"/>
      <w:bookmarkEnd w:id="30"/>
      <w:r w:rsidDel="00000000" w:rsidR="00000000" w:rsidRPr="00000000">
        <w:rPr>
          <w:rtl w:val="0"/>
        </w:rPr>
        <w:t xml:space="preserve">3.2.1.3 Elaborazione</w:t>
      </w:r>
    </w:p>
    <w:p w:rsidR="00000000" w:rsidDel="00000000" w:rsidP="00000000" w:rsidRDefault="00000000" w:rsidRPr="00000000" w14:paraId="000000F8">
      <w:pPr>
        <w:ind w:left="1440" w:firstLine="0"/>
        <w:rPr/>
      </w:pPr>
      <w:r w:rsidDel="00000000" w:rsidR="00000000" w:rsidRPr="00000000">
        <w:rPr>
          <w:rtl w:val="0"/>
        </w:rPr>
        <w:t xml:space="preserve">Una volta inserite il nome utente/email e la password, verrà controllato </w:t>
      </w:r>
      <w:del w:author="ANDREA D'ADAMO" w:id="0" w:date="2024-12-13T10:36:45Z">
        <w:r w:rsidDel="00000000" w:rsidR="00000000" w:rsidRPr="00000000">
          <w:rPr>
            <w:rtl w:val="0"/>
          </w:rPr>
          <w:delText xml:space="preserve">all’interno di un database </w:delText>
        </w:r>
      </w:del>
      <w:r w:rsidDel="00000000" w:rsidR="00000000" w:rsidRPr="00000000">
        <w:rPr>
          <w:rtl w:val="0"/>
        </w:rPr>
        <w:t xml:space="preserve">se i dati inseriti sono </w:t>
      </w:r>
      <w:ins w:author="ANDREA D'ADAMO" w:id="1" w:date="2024-12-13T10:36:49Z">
        <w:r w:rsidDel="00000000" w:rsidR="00000000" w:rsidRPr="00000000">
          <w:rPr>
            <w:rtl w:val="0"/>
          </w:rPr>
          <w:t xml:space="preserve">associati a un account</w:t>
        </w:r>
      </w:ins>
      <w:del w:author="ANDREA D'ADAMO" w:id="1" w:date="2024-12-13T10:36:49Z">
        <w:r w:rsidDel="00000000" w:rsidR="00000000" w:rsidRPr="00000000">
          <w:rPr>
            <w:rtl w:val="0"/>
          </w:rPr>
          <w:delText xml:space="preserve">presenti o meno</w:delText>
        </w:r>
      </w:del>
      <w:r w:rsidDel="00000000" w:rsidR="00000000" w:rsidRPr="00000000">
        <w:rPr>
          <w:rtl w:val="0"/>
        </w:rPr>
        <w:t xml:space="preserve">.</w:t>
      </w:r>
      <w:commentRangeStart w:id="4"/>
      <w:commentRangeStart w:id="5"/>
      <w:r w:rsidDel="00000000" w:rsidR="00000000" w:rsidRPr="00000000">
        <w:rPr>
          <w:rtl w:val="0"/>
        </w:rPr>
        <w:t xml:space="preserve"> </w:t>
      </w:r>
      <w:del w:author="ANDREA D'ADAMO" w:id="2" w:date="2024-12-13T10:38:34Z">
        <w:r w:rsidDel="00000000" w:rsidR="00000000" w:rsidRPr="00000000">
          <w:rPr>
            <w:rtl w:val="0"/>
          </w:rPr>
          <w:delText xml:space="preserve">Nel caso in cui siano presenti l’utente potrà accedere al proprio account, nel caso invece in cui i dati non corrispondano, ci sarà la possibilità per l’utente di cambiare la password inserendo una email di recupero, oppure la possibilità di creare l’account nel caso in cui non sia stato ancora creato.</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9">
      <w:pPr>
        <w:pStyle w:val="Heading4"/>
        <w:rPr/>
      </w:pPr>
      <w:bookmarkStart w:colFirst="0" w:colLast="0" w:name="_ejyoew5rjxl5" w:id="31"/>
      <w:bookmarkEnd w:id="31"/>
      <w:r w:rsidDel="00000000" w:rsidR="00000000" w:rsidRPr="00000000">
        <w:rPr>
          <w:rtl w:val="0"/>
        </w:rPr>
        <w:t xml:space="preserve">3.2.1.4 Output</w:t>
      </w:r>
    </w:p>
    <w:p w:rsidR="00000000" w:rsidDel="00000000" w:rsidP="00000000" w:rsidRDefault="00000000" w:rsidRPr="00000000" w14:paraId="000000FA">
      <w:pPr>
        <w:ind w:left="1440" w:firstLine="0"/>
        <w:rPr/>
      </w:pPr>
      <w:r w:rsidDel="00000000" w:rsidR="00000000" w:rsidRPr="00000000">
        <w:rPr>
          <w:rtl w:val="0"/>
        </w:rPr>
        <w:t xml:space="preserve">Login effettuato e sessione associata </w:t>
      </w:r>
    </w:p>
    <w:p w:rsidR="00000000" w:rsidDel="00000000" w:rsidP="00000000" w:rsidRDefault="00000000" w:rsidRPr="00000000" w14:paraId="000000FB">
      <w:pPr>
        <w:pStyle w:val="Heading3"/>
        <w:rPr/>
      </w:pPr>
      <w:bookmarkStart w:colFirst="0" w:colLast="0" w:name="_k830lt7vankr" w:id="32"/>
      <w:bookmarkEnd w:id="32"/>
      <w:r w:rsidDel="00000000" w:rsidR="00000000" w:rsidRPr="00000000">
        <w:rPr>
          <w:rtl w:val="0"/>
        </w:rPr>
      </w:r>
    </w:p>
    <w:p w:rsidR="00000000" w:rsidDel="00000000" w:rsidP="00000000" w:rsidRDefault="00000000" w:rsidRPr="00000000" w14:paraId="000000FC">
      <w:pPr>
        <w:pStyle w:val="Heading3"/>
        <w:rPr/>
      </w:pPr>
      <w:bookmarkStart w:colFirst="0" w:colLast="0" w:name="_bgul3ww24rtm" w:id="33"/>
      <w:bookmarkEnd w:id="33"/>
      <w:r w:rsidDel="00000000" w:rsidR="00000000" w:rsidRPr="00000000">
        <w:rPr>
          <w:rtl w:val="0"/>
        </w:rPr>
        <w:t xml:space="preserve">3.2.3 Aggiunta carta o conto </w:t>
      </w:r>
    </w:p>
    <w:p w:rsidR="00000000" w:rsidDel="00000000" w:rsidP="00000000" w:rsidRDefault="00000000" w:rsidRPr="00000000" w14:paraId="000000FD">
      <w:pPr>
        <w:pStyle w:val="Heading4"/>
        <w:rPr/>
      </w:pPr>
      <w:bookmarkStart w:colFirst="0" w:colLast="0" w:name="_lxs8fg36w2w9" w:id="34"/>
      <w:bookmarkEnd w:id="34"/>
      <w:r w:rsidDel="00000000" w:rsidR="00000000" w:rsidRPr="00000000">
        <w:rPr>
          <w:rtl w:val="0"/>
        </w:rPr>
        <w:t xml:space="preserve">3.2.3.1 Introduzione</w:t>
      </w:r>
    </w:p>
    <w:p w:rsidR="00000000" w:rsidDel="00000000" w:rsidP="00000000" w:rsidRDefault="00000000" w:rsidRPr="00000000" w14:paraId="000000FE">
      <w:pPr>
        <w:rPr/>
      </w:pPr>
      <w:r w:rsidDel="00000000" w:rsidR="00000000" w:rsidRPr="00000000">
        <w:rPr>
          <w:rtl w:val="0"/>
        </w:rPr>
        <w:tab/>
        <w:tab/>
        <w:t xml:space="preserve">Consente all'utente di collegare una carta o conto al proprio account. </w:t>
      </w:r>
    </w:p>
    <w:p w:rsidR="00000000" w:rsidDel="00000000" w:rsidP="00000000" w:rsidRDefault="00000000" w:rsidRPr="00000000" w14:paraId="000000FF">
      <w:pPr>
        <w:pStyle w:val="Heading4"/>
        <w:rPr/>
      </w:pPr>
      <w:bookmarkStart w:colFirst="0" w:colLast="0" w:name="_857bshq84ykl" w:id="35"/>
      <w:bookmarkEnd w:id="35"/>
      <w:r w:rsidDel="00000000" w:rsidR="00000000" w:rsidRPr="00000000">
        <w:rPr>
          <w:rtl w:val="0"/>
        </w:rPr>
        <w:t xml:space="preserve">3.2.3.2 Input</w:t>
      </w:r>
    </w:p>
    <w:p w:rsidR="00000000" w:rsidDel="00000000" w:rsidP="00000000" w:rsidRDefault="00000000" w:rsidRPr="00000000" w14:paraId="00000100">
      <w:pPr>
        <w:rPr/>
      </w:pPr>
      <w:r w:rsidDel="00000000" w:rsidR="00000000" w:rsidRPr="00000000">
        <w:rPr>
          <w:rtl w:val="0"/>
        </w:rPr>
        <w:tab/>
        <w:tab/>
        <w:t xml:space="preserve">dati della carta o del conto da collegare.</w:t>
      </w:r>
    </w:p>
    <w:p w:rsidR="00000000" w:rsidDel="00000000" w:rsidP="00000000" w:rsidRDefault="00000000" w:rsidRPr="00000000" w14:paraId="00000101">
      <w:pPr>
        <w:pStyle w:val="Heading4"/>
        <w:rPr/>
      </w:pPr>
      <w:bookmarkStart w:colFirst="0" w:colLast="0" w:name="_4fez9ousdyrp" w:id="36"/>
      <w:bookmarkEnd w:id="36"/>
      <w:r w:rsidDel="00000000" w:rsidR="00000000" w:rsidRPr="00000000">
        <w:rPr>
          <w:rtl w:val="0"/>
        </w:rPr>
        <w:t xml:space="preserve">3.2.3.3 Elaborazione</w:t>
      </w:r>
    </w:p>
    <w:p w:rsidR="00000000" w:rsidDel="00000000" w:rsidP="00000000" w:rsidRDefault="00000000" w:rsidRPr="00000000" w14:paraId="00000102">
      <w:pPr>
        <w:ind w:left="0" w:firstLine="0"/>
        <w:rPr/>
      </w:pPr>
      <w:r w:rsidDel="00000000" w:rsidR="00000000" w:rsidRPr="00000000">
        <w:rPr>
          <w:rtl w:val="0"/>
        </w:rPr>
        <w:tab/>
        <w:tab/>
        <w:t xml:space="preserve"> </w:t>
      </w:r>
    </w:p>
    <w:p w:rsidR="00000000" w:rsidDel="00000000" w:rsidP="00000000" w:rsidRDefault="00000000" w:rsidRPr="00000000" w14:paraId="00000103">
      <w:pPr>
        <w:ind w:left="720" w:firstLine="720"/>
        <w:rPr/>
      </w:pPr>
      <w:r w:rsidDel="00000000" w:rsidR="00000000" w:rsidRPr="00000000">
        <w:rPr>
          <w:rtl w:val="0"/>
        </w:rPr>
        <w:t xml:space="preserve">viene inviata la richiesta alla banca di tale conto o carta aspettando un </w:t>
      </w:r>
    </w:p>
    <w:p w:rsidR="00000000" w:rsidDel="00000000" w:rsidP="00000000" w:rsidRDefault="00000000" w:rsidRPr="00000000" w14:paraId="00000104">
      <w:pPr>
        <w:ind w:left="720" w:firstLine="720"/>
        <w:rPr/>
      </w:pPr>
      <w:r w:rsidDel="00000000" w:rsidR="00000000" w:rsidRPr="00000000">
        <w:rPr>
          <w:rtl w:val="0"/>
        </w:rPr>
        <w:t xml:space="preserve">risconto di successo, in caso venga confermata la richiesta i dati </w:t>
      </w:r>
    </w:p>
    <w:p w:rsidR="00000000" w:rsidDel="00000000" w:rsidP="00000000" w:rsidRDefault="00000000" w:rsidRPr="00000000" w14:paraId="00000105">
      <w:pPr>
        <w:ind w:left="1440" w:firstLine="0"/>
        <w:rPr/>
      </w:pPr>
      <w:r w:rsidDel="00000000" w:rsidR="00000000" w:rsidRPr="00000000">
        <w:rPr>
          <w:rtl w:val="0"/>
        </w:rPr>
        <w:t xml:space="preserve">della carta o conto vengono memorizzati nell'account dell’utente, in caso contrario non si fa nulla.</w:t>
      </w:r>
    </w:p>
    <w:p w:rsidR="00000000" w:rsidDel="00000000" w:rsidP="00000000" w:rsidRDefault="00000000" w:rsidRPr="00000000" w14:paraId="00000106">
      <w:pPr>
        <w:pStyle w:val="Heading4"/>
        <w:ind w:left="720" w:firstLine="720"/>
        <w:rPr/>
      </w:pPr>
      <w:bookmarkStart w:colFirst="0" w:colLast="0" w:name="_n75tirctpas" w:id="37"/>
      <w:bookmarkEnd w:id="37"/>
      <w:r w:rsidDel="00000000" w:rsidR="00000000" w:rsidRPr="00000000">
        <w:rPr>
          <w:rtl w:val="0"/>
        </w:rPr>
        <w:t xml:space="preserve">3.2.3.4 Output</w:t>
      </w:r>
    </w:p>
    <w:p w:rsidR="00000000" w:rsidDel="00000000" w:rsidP="00000000" w:rsidRDefault="00000000" w:rsidRPr="00000000" w14:paraId="00000107">
      <w:pPr>
        <w:rPr/>
      </w:pPr>
      <w:r w:rsidDel="00000000" w:rsidR="00000000" w:rsidRPr="00000000">
        <w:rPr>
          <w:rtl w:val="0"/>
        </w:rPr>
        <w:tab/>
        <w:tab/>
        <w:t xml:space="preserve">Registrazione conto / carta sull’account dell’utente </w:t>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pStyle w:val="Heading3"/>
        <w:ind w:firstLine="720"/>
        <w:rPr/>
      </w:pPr>
      <w:bookmarkStart w:colFirst="0" w:colLast="0" w:name="_kehshfi3yxyh" w:id="38"/>
      <w:bookmarkEnd w:id="38"/>
      <w:r w:rsidDel="00000000" w:rsidR="00000000" w:rsidRPr="00000000">
        <w:rPr>
          <w:rtl w:val="0"/>
        </w:rPr>
        <w:t xml:space="preserve">3.2.4 Eliminazione carta o conto </w:t>
      </w:r>
    </w:p>
    <w:p w:rsidR="00000000" w:rsidDel="00000000" w:rsidP="00000000" w:rsidRDefault="00000000" w:rsidRPr="00000000" w14:paraId="0000010A">
      <w:pPr>
        <w:pStyle w:val="Heading4"/>
        <w:rPr/>
      </w:pPr>
      <w:bookmarkStart w:colFirst="0" w:colLast="0" w:name="_hovdqzc7dyx1" w:id="39"/>
      <w:bookmarkEnd w:id="39"/>
      <w:r w:rsidDel="00000000" w:rsidR="00000000" w:rsidRPr="00000000">
        <w:rPr>
          <w:rtl w:val="0"/>
        </w:rPr>
        <w:t xml:space="preserve">3.2.4.1 Introduzione</w:t>
      </w:r>
    </w:p>
    <w:p w:rsidR="00000000" w:rsidDel="00000000" w:rsidP="00000000" w:rsidRDefault="00000000" w:rsidRPr="00000000" w14:paraId="0000010B">
      <w:pPr>
        <w:rPr/>
      </w:pPr>
      <w:r w:rsidDel="00000000" w:rsidR="00000000" w:rsidRPr="00000000">
        <w:rPr>
          <w:rtl w:val="0"/>
        </w:rPr>
        <w:tab/>
        <w:tab/>
        <w:t xml:space="preserve">Consente all'utente di eliminare una carta o conto al proprio account.</w:t>
      </w:r>
    </w:p>
    <w:p w:rsidR="00000000" w:rsidDel="00000000" w:rsidP="00000000" w:rsidRDefault="00000000" w:rsidRPr="00000000" w14:paraId="0000010C">
      <w:pPr>
        <w:pStyle w:val="Heading4"/>
        <w:rPr/>
      </w:pPr>
      <w:bookmarkStart w:colFirst="0" w:colLast="0" w:name="_k6rw3rgv2swi" w:id="40"/>
      <w:bookmarkEnd w:id="40"/>
      <w:r w:rsidDel="00000000" w:rsidR="00000000" w:rsidRPr="00000000">
        <w:rPr>
          <w:rtl w:val="0"/>
        </w:rPr>
        <w:t xml:space="preserve">3.2.4.2 Input</w:t>
      </w:r>
    </w:p>
    <w:p w:rsidR="00000000" w:rsidDel="00000000" w:rsidP="00000000" w:rsidRDefault="00000000" w:rsidRPr="00000000" w14:paraId="0000010D">
      <w:pPr>
        <w:rPr/>
      </w:pPr>
      <w:r w:rsidDel="00000000" w:rsidR="00000000" w:rsidRPr="00000000">
        <w:rPr>
          <w:rtl w:val="0"/>
        </w:rPr>
        <w:tab/>
        <w:tab/>
        <w:t xml:space="preserve">Carta o conto da eliminare</w:t>
      </w:r>
    </w:p>
    <w:p w:rsidR="00000000" w:rsidDel="00000000" w:rsidP="00000000" w:rsidRDefault="00000000" w:rsidRPr="00000000" w14:paraId="0000010E">
      <w:pPr>
        <w:pStyle w:val="Heading4"/>
        <w:rPr/>
      </w:pPr>
      <w:bookmarkStart w:colFirst="0" w:colLast="0" w:name="_hw9hamssmt4s" w:id="41"/>
      <w:bookmarkEnd w:id="41"/>
      <w:r w:rsidDel="00000000" w:rsidR="00000000" w:rsidRPr="00000000">
        <w:rPr>
          <w:rtl w:val="0"/>
        </w:rPr>
        <w:t xml:space="preserve">3.2.4.3 Elaborazione</w:t>
      </w:r>
    </w:p>
    <w:p w:rsidR="00000000" w:rsidDel="00000000" w:rsidP="00000000" w:rsidRDefault="00000000" w:rsidRPr="00000000" w14:paraId="0000010F">
      <w:pPr>
        <w:rPr/>
      </w:pPr>
      <w:r w:rsidDel="00000000" w:rsidR="00000000" w:rsidRPr="00000000">
        <w:rPr>
          <w:rtl w:val="0"/>
        </w:rPr>
        <w:tab/>
        <w:tab/>
        <w:t xml:space="preserve">Nulla da elaborare</w:t>
      </w:r>
    </w:p>
    <w:p w:rsidR="00000000" w:rsidDel="00000000" w:rsidP="00000000" w:rsidRDefault="00000000" w:rsidRPr="00000000" w14:paraId="00000110">
      <w:pPr>
        <w:pStyle w:val="Heading4"/>
        <w:rPr/>
      </w:pPr>
      <w:bookmarkStart w:colFirst="0" w:colLast="0" w:name="_vbe6fci3w482" w:id="42"/>
      <w:bookmarkEnd w:id="42"/>
      <w:r w:rsidDel="00000000" w:rsidR="00000000" w:rsidRPr="00000000">
        <w:rPr>
          <w:rtl w:val="0"/>
        </w:rPr>
        <w:t xml:space="preserve">3.2.4.4 Output</w:t>
      </w:r>
    </w:p>
    <w:p w:rsidR="00000000" w:rsidDel="00000000" w:rsidP="00000000" w:rsidRDefault="00000000" w:rsidRPr="00000000" w14:paraId="00000111">
      <w:pPr>
        <w:rPr/>
      </w:pPr>
      <w:r w:rsidDel="00000000" w:rsidR="00000000" w:rsidRPr="00000000">
        <w:rPr>
          <w:rtl w:val="0"/>
        </w:rPr>
        <w:tab/>
        <w:tab/>
        <w:t xml:space="preserve">La carta o il conto viene eliminato dall’account dell’utente</w:t>
      </w:r>
    </w:p>
    <w:p w:rsidR="00000000" w:rsidDel="00000000" w:rsidP="00000000" w:rsidRDefault="00000000" w:rsidRPr="00000000" w14:paraId="00000112">
      <w:pPr>
        <w:ind w:left="1440" w:firstLine="0"/>
        <w:rPr/>
      </w:pPr>
      <w:r w:rsidDel="00000000" w:rsidR="00000000" w:rsidRPr="00000000">
        <w:rPr>
          <w:rtl w:val="0"/>
        </w:rPr>
        <w:t xml:space="preserve"> </w:t>
      </w:r>
    </w:p>
    <w:p w:rsidR="00000000" w:rsidDel="00000000" w:rsidP="00000000" w:rsidRDefault="00000000" w:rsidRPr="00000000" w14:paraId="00000113">
      <w:pPr>
        <w:pStyle w:val="Heading3"/>
        <w:ind w:firstLine="720"/>
        <w:rPr/>
      </w:pPr>
      <w:bookmarkStart w:colFirst="0" w:colLast="0" w:name="_lsg20zp2genb" w:id="43"/>
      <w:bookmarkEnd w:id="43"/>
      <w:r w:rsidDel="00000000" w:rsidR="00000000" w:rsidRPr="00000000">
        <w:rPr>
          <w:rtl w:val="0"/>
        </w:rPr>
        <w:t xml:space="preserve">3.2.5 Deposito di denaro da Carte o Conti salvate</w:t>
      </w:r>
    </w:p>
    <w:p w:rsidR="00000000" w:rsidDel="00000000" w:rsidP="00000000" w:rsidRDefault="00000000" w:rsidRPr="00000000" w14:paraId="00000114">
      <w:pPr>
        <w:pStyle w:val="Heading4"/>
        <w:rPr/>
      </w:pPr>
      <w:bookmarkStart w:colFirst="0" w:colLast="0" w:name="_88y2sm9hfzo5" w:id="44"/>
      <w:bookmarkEnd w:id="44"/>
      <w:r w:rsidDel="00000000" w:rsidR="00000000" w:rsidRPr="00000000">
        <w:rPr>
          <w:rtl w:val="0"/>
        </w:rPr>
        <w:t xml:space="preserve">3.2.5.1 Introduzione</w:t>
      </w:r>
    </w:p>
    <w:p w:rsidR="00000000" w:rsidDel="00000000" w:rsidP="00000000" w:rsidRDefault="00000000" w:rsidRPr="00000000" w14:paraId="00000115">
      <w:pPr>
        <w:ind w:left="1440" w:firstLine="0"/>
        <w:rPr/>
      </w:pPr>
      <w:r w:rsidDel="00000000" w:rsidR="00000000" w:rsidRPr="00000000">
        <w:rPr>
          <w:rtl w:val="0"/>
        </w:rPr>
        <w:t xml:space="preserve">Consente all'utente di depositare denaro nel vault tramite le carte o conti </w:t>
        <w:tab/>
        <w:t xml:space="preserve">memorizzate (precedentemente inserite).</w:t>
      </w:r>
    </w:p>
    <w:p w:rsidR="00000000" w:rsidDel="00000000" w:rsidP="00000000" w:rsidRDefault="00000000" w:rsidRPr="00000000" w14:paraId="00000116">
      <w:pPr>
        <w:pStyle w:val="Heading4"/>
        <w:ind w:left="720"/>
        <w:rPr/>
      </w:pPr>
      <w:bookmarkStart w:colFirst="0" w:colLast="0" w:name="_fd2dnxs7ct1p" w:id="45"/>
      <w:bookmarkEnd w:id="45"/>
      <w:r w:rsidDel="00000000" w:rsidR="00000000" w:rsidRPr="00000000">
        <w:rPr>
          <w:rtl w:val="0"/>
        </w:rPr>
        <w:t xml:space="preserve">3.2.5.2 Input</w:t>
      </w:r>
    </w:p>
    <w:p w:rsidR="00000000" w:rsidDel="00000000" w:rsidP="00000000" w:rsidRDefault="00000000" w:rsidRPr="00000000" w14:paraId="00000117">
      <w:pPr>
        <w:rPr/>
      </w:pPr>
      <w:r w:rsidDel="00000000" w:rsidR="00000000" w:rsidRPr="00000000">
        <w:rPr>
          <w:rtl w:val="0"/>
        </w:rPr>
        <w:tab/>
        <w:tab/>
        <w:t xml:space="preserve">Valore da depositare e carta o conto da cui prelevare</w:t>
      </w:r>
    </w:p>
    <w:p w:rsidR="00000000" w:rsidDel="00000000" w:rsidP="00000000" w:rsidRDefault="00000000" w:rsidRPr="00000000" w14:paraId="00000118">
      <w:pPr>
        <w:pStyle w:val="Heading4"/>
        <w:rPr/>
      </w:pPr>
      <w:bookmarkStart w:colFirst="0" w:colLast="0" w:name="_tksj6j4q063" w:id="46"/>
      <w:bookmarkEnd w:id="46"/>
      <w:r w:rsidDel="00000000" w:rsidR="00000000" w:rsidRPr="00000000">
        <w:rPr>
          <w:rtl w:val="0"/>
        </w:rPr>
        <w:t xml:space="preserve">3.2.5.3 Elaborazione</w:t>
      </w:r>
    </w:p>
    <w:p w:rsidR="00000000" w:rsidDel="00000000" w:rsidP="00000000" w:rsidRDefault="00000000" w:rsidRPr="00000000" w14:paraId="00000119">
      <w:pPr>
        <w:ind w:left="1440" w:firstLine="0"/>
        <w:rPr/>
      </w:pPr>
      <w:r w:rsidDel="00000000" w:rsidR="00000000" w:rsidRPr="00000000">
        <w:rPr>
          <w:rtl w:val="0"/>
        </w:rPr>
        <w:t xml:space="preserve">Viene richiesta una transazione alla banca relativa al conto o carta di importo pari a quello scelto dall’utente, se la banca accetta la transazione il valore viene caricato nel vault, altrimenti operazione non effettuabile.</w:t>
      </w:r>
    </w:p>
    <w:p w:rsidR="00000000" w:rsidDel="00000000" w:rsidP="00000000" w:rsidRDefault="00000000" w:rsidRPr="00000000" w14:paraId="0000011A">
      <w:pPr>
        <w:pStyle w:val="Heading4"/>
        <w:rPr/>
      </w:pPr>
      <w:bookmarkStart w:colFirst="0" w:colLast="0" w:name="_1z7yth1hn542" w:id="47"/>
      <w:bookmarkEnd w:id="47"/>
      <w:r w:rsidDel="00000000" w:rsidR="00000000" w:rsidRPr="00000000">
        <w:rPr>
          <w:rtl w:val="0"/>
        </w:rPr>
        <w:t xml:space="preserve">3.2.5.4 Output </w:t>
      </w:r>
    </w:p>
    <w:p w:rsidR="00000000" w:rsidDel="00000000" w:rsidP="00000000" w:rsidRDefault="00000000" w:rsidRPr="00000000" w14:paraId="0000011B">
      <w:pPr>
        <w:ind w:left="1440" w:firstLine="0"/>
        <w:rPr/>
      </w:pPr>
      <w:r w:rsidDel="00000000" w:rsidR="00000000" w:rsidRPr="00000000">
        <w:rPr>
          <w:rtl w:val="0"/>
        </w:rPr>
        <w:t xml:space="preserve">Caricamento del valore nel vault se operazione confermata</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3"/>
        <w:rPr/>
      </w:pPr>
      <w:bookmarkStart w:colFirst="0" w:colLast="0" w:name="_6iddbf1tvst6" w:id="48"/>
      <w:bookmarkEnd w:id="48"/>
      <w:r w:rsidDel="00000000" w:rsidR="00000000" w:rsidRPr="00000000">
        <w:rPr>
          <w:rtl w:val="0"/>
        </w:rPr>
        <w:t xml:space="preserve">3.2.6 Deposito di denaro one time </w:t>
      </w:r>
    </w:p>
    <w:p w:rsidR="00000000" w:rsidDel="00000000" w:rsidP="00000000" w:rsidRDefault="00000000" w:rsidRPr="00000000" w14:paraId="0000011E">
      <w:pPr>
        <w:pStyle w:val="Heading4"/>
        <w:rPr/>
      </w:pPr>
      <w:bookmarkStart w:colFirst="0" w:colLast="0" w:name="_jbtavvn8jq81" w:id="49"/>
      <w:bookmarkEnd w:id="49"/>
      <w:r w:rsidDel="00000000" w:rsidR="00000000" w:rsidRPr="00000000">
        <w:rPr>
          <w:rtl w:val="0"/>
        </w:rPr>
        <w:t xml:space="preserve">3.2.6.1 Introduzione</w:t>
      </w:r>
    </w:p>
    <w:p w:rsidR="00000000" w:rsidDel="00000000" w:rsidP="00000000" w:rsidRDefault="00000000" w:rsidRPr="00000000" w14:paraId="0000011F">
      <w:pPr>
        <w:ind w:left="0" w:firstLine="0"/>
        <w:rPr/>
      </w:pPr>
      <w:r w:rsidDel="00000000" w:rsidR="00000000" w:rsidRPr="00000000">
        <w:rPr>
          <w:rtl w:val="0"/>
        </w:rPr>
        <w:tab/>
        <w:tab/>
        <w:t xml:space="preserve">Consente il deposito nel vault tramite una carta o conto inseriti al momento </w:t>
      </w:r>
    </w:p>
    <w:p w:rsidR="00000000" w:rsidDel="00000000" w:rsidP="00000000" w:rsidRDefault="00000000" w:rsidRPr="00000000" w14:paraId="00000120">
      <w:pPr>
        <w:ind w:left="720" w:firstLine="720"/>
        <w:rPr/>
      </w:pPr>
      <w:r w:rsidDel="00000000" w:rsidR="00000000" w:rsidRPr="00000000">
        <w:rPr>
          <w:rtl w:val="0"/>
        </w:rPr>
        <w:t xml:space="preserve">della ricarica. La carta/conto non è salvato nell'account</w:t>
      </w:r>
    </w:p>
    <w:p w:rsidR="00000000" w:rsidDel="00000000" w:rsidP="00000000" w:rsidRDefault="00000000" w:rsidRPr="00000000" w14:paraId="00000121">
      <w:pPr>
        <w:pStyle w:val="Heading4"/>
        <w:rPr/>
      </w:pPr>
      <w:bookmarkStart w:colFirst="0" w:colLast="0" w:name="_3bjtekyclpmk" w:id="50"/>
      <w:bookmarkEnd w:id="50"/>
      <w:r w:rsidDel="00000000" w:rsidR="00000000" w:rsidRPr="00000000">
        <w:rPr>
          <w:rtl w:val="0"/>
        </w:rPr>
        <w:t xml:space="preserve">3.2.6.2 Input</w:t>
      </w:r>
    </w:p>
    <w:p w:rsidR="00000000" w:rsidDel="00000000" w:rsidP="00000000" w:rsidRDefault="00000000" w:rsidRPr="00000000" w14:paraId="00000122">
      <w:pPr>
        <w:rPr/>
      </w:pPr>
      <w:r w:rsidDel="00000000" w:rsidR="00000000" w:rsidRPr="00000000">
        <w:rPr>
          <w:rtl w:val="0"/>
        </w:rPr>
        <w:tab/>
        <w:tab/>
        <w:t xml:space="preserve">Valore da depositare e dati carta o conto con cui farlo.</w:t>
      </w:r>
    </w:p>
    <w:p w:rsidR="00000000" w:rsidDel="00000000" w:rsidP="00000000" w:rsidRDefault="00000000" w:rsidRPr="00000000" w14:paraId="00000123">
      <w:pPr>
        <w:pStyle w:val="Heading4"/>
        <w:rPr/>
      </w:pPr>
      <w:bookmarkStart w:colFirst="0" w:colLast="0" w:name="_rxz2q6lj6xwa" w:id="51"/>
      <w:bookmarkEnd w:id="51"/>
      <w:r w:rsidDel="00000000" w:rsidR="00000000" w:rsidRPr="00000000">
        <w:rPr>
          <w:rtl w:val="0"/>
        </w:rPr>
        <w:t xml:space="preserve">3.2.6.3 Elaborazione</w:t>
      </w:r>
    </w:p>
    <w:p w:rsidR="00000000" w:rsidDel="00000000" w:rsidP="00000000" w:rsidRDefault="00000000" w:rsidRPr="00000000" w14:paraId="00000124">
      <w:pPr>
        <w:rPr/>
      </w:pPr>
      <w:r w:rsidDel="00000000" w:rsidR="00000000" w:rsidRPr="00000000">
        <w:rPr>
          <w:rtl w:val="0"/>
        </w:rPr>
        <w:tab/>
        <w:tab/>
        <w:t xml:space="preserve">Viene richiesta la transazione alla </w:t>
      </w:r>
    </w:p>
    <w:p w:rsidR="00000000" w:rsidDel="00000000" w:rsidP="00000000" w:rsidRDefault="00000000" w:rsidRPr="00000000" w14:paraId="00000125">
      <w:pPr>
        <w:ind w:left="1440" w:firstLine="0"/>
        <w:rPr/>
      </w:pPr>
      <w:r w:rsidDel="00000000" w:rsidR="00000000" w:rsidRPr="00000000">
        <w:rPr>
          <w:rtl w:val="0"/>
        </w:rPr>
        <w:t xml:space="preserve">banca relativa al conto o carta e se la banca accetta la transazione il valore viene caricato nel vault, altrimenti operazione non effettuabile</w:t>
      </w:r>
    </w:p>
    <w:p w:rsidR="00000000" w:rsidDel="00000000" w:rsidP="00000000" w:rsidRDefault="00000000" w:rsidRPr="00000000" w14:paraId="00000126">
      <w:pPr>
        <w:pStyle w:val="Heading4"/>
        <w:rPr/>
      </w:pPr>
      <w:bookmarkStart w:colFirst="0" w:colLast="0" w:name="_e74l32qb8zb" w:id="52"/>
      <w:bookmarkEnd w:id="52"/>
      <w:r w:rsidDel="00000000" w:rsidR="00000000" w:rsidRPr="00000000">
        <w:rPr>
          <w:rtl w:val="0"/>
        </w:rPr>
        <w:t xml:space="preserve">3.2.5.4 Output </w:t>
      </w:r>
    </w:p>
    <w:p w:rsidR="00000000" w:rsidDel="00000000" w:rsidP="00000000" w:rsidRDefault="00000000" w:rsidRPr="00000000" w14:paraId="00000127">
      <w:pPr>
        <w:rPr/>
      </w:pPr>
      <w:r w:rsidDel="00000000" w:rsidR="00000000" w:rsidRPr="00000000">
        <w:rPr>
          <w:rtl w:val="0"/>
        </w:rPr>
        <w:tab/>
        <w:tab/>
      </w:r>
      <w:r w:rsidDel="00000000" w:rsidR="00000000" w:rsidRPr="00000000">
        <w:rPr>
          <w:rtl w:val="0"/>
        </w:rPr>
        <w:t xml:space="preserve">Caricamento del valore nel  vault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ind w:firstLine="720"/>
        <w:rPr/>
      </w:pPr>
      <w:bookmarkStart w:colFirst="0" w:colLast="0" w:name="_9l3nrsu22p2h" w:id="53"/>
      <w:bookmarkEnd w:id="53"/>
      <w:r w:rsidDel="00000000" w:rsidR="00000000" w:rsidRPr="00000000">
        <w:rPr>
          <w:rtl w:val="0"/>
        </w:rPr>
        <w:t xml:space="preserve">3.2.7 Prelievo importo dal vault </w:t>
        <w:tab/>
      </w:r>
    </w:p>
    <w:p w:rsidR="00000000" w:rsidDel="00000000" w:rsidP="00000000" w:rsidRDefault="00000000" w:rsidRPr="00000000" w14:paraId="0000012A">
      <w:pPr>
        <w:pStyle w:val="Heading4"/>
        <w:rPr/>
      </w:pPr>
      <w:bookmarkStart w:colFirst="0" w:colLast="0" w:name="_hzefov49uuwx" w:id="54"/>
      <w:bookmarkEnd w:id="54"/>
      <w:r w:rsidDel="00000000" w:rsidR="00000000" w:rsidRPr="00000000">
        <w:rPr>
          <w:rtl w:val="0"/>
        </w:rPr>
        <w:t xml:space="preserve">3.2.7.1 Introduzione</w:t>
      </w:r>
    </w:p>
    <w:p w:rsidR="00000000" w:rsidDel="00000000" w:rsidP="00000000" w:rsidRDefault="00000000" w:rsidRPr="00000000" w14:paraId="0000012B">
      <w:pPr>
        <w:ind w:left="0" w:firstLine="720"/>
        <w:rPr/>
      </w:pPr>
      <w:r w:rsidDel="00000000" w:rsidR="00000000" w:rsidRPr="00000000">
        <w:rPr>
          <w:rtl w:val="0"/>
        </w:rPr>
        <w:tab/>
        <w:t xml:space="preserve">Consente all'utente di prelevare del denaro presente nel vault e inviarlo a una </w:t>
      </w:r>
    </w:p>
    <w:p w:rsidR="00000000" w:rsidDel="00000000" w:rsidP="00000000" w:rsidRDefault="00000000" w:rsidRPr="00000000" w14:paraId="0000012C">
      <w:pPr>
        <w:ind w:left="720" w:firstLine="720"/>
        <w:rPr/>
      </w:pPr>
      <w:r w:rsidDel="00000000" w:rsidR="00000000" w:rsidRPr="00000000">
        <w:rPr>
          <w:rtl w:val="0"/>
        </w:rPr>
        <w:t xml:space="preserve">carta o conto tra quelle memorizzate.</w:t>
      </w:r>
    </w:p>
    <w:p w:rsidR="00000000" w:rsidDel="00000000" w:rsidP="00000000" w:rsidRDefault="00000000" w:rsidRPr="00000000" w14:paraId="0000012D">
      <w:pPr>
        <w:pStyle w:val="Heading4"/>
        <w:rPr/>
      </w:pPr>
      <w:bookmarkStart w:colFirst="0" w:colLast="0" w:name="_tpc8oflqe4jt" w:id="55"/>
      <w:bookmarkEnd w:id="55"/>
      <w:r w:rsidDel="00000000" w:rsidR="00000000" w:rsidRPr="00000000">
        <w:rPr>
          <w:rtl w:val="0"/>
        </w:rPr>
        <w:t xml:space="preserve">3.2.7.2 Input</w:t>
      </w:r>
    </w:p>
    <w:p w:rsidR="00000000" w:rsidDel="00000000" w:rsidP="00000000" w:rsidRDefault="00000000" w:rsidRPr="00000000" w14:paraId="0000012E">
      <w:pPr>
        <w:rPr/>
      </w:pPr>
      <w:r w:rsidDel="00000000" w:rsidR="00000000" w:rsidRPr="00000000">
        <w:rPr>
          <w:rtl w:val="0"/>
        </w:rPr>
        <w:tab/>
        <w:tab/>
        <w:t xml:space="preserve">Valore del denaro da prelevare e carta o conto dove inviarlo.</w:t>
      </w:r>
    </w:p>
    <w:p w:rsidR="00000000" w:rsidDel="00000000" w:rsidP="00000000" w:rsidRDefault="00000000" w:rsidRPr="00000000" w14:paraId="0000012F">
      <w:pPr>
        <w:pStyle w:val="Heading4"/>
        <w:rPr/>
      </w:pPr>
      <w:bookmarkStart w:colFirst="0" w:colLast="0" w:name="_fzca79i3bbc" w:id="56"/>
      <w:bookmarkEnd w:id="56"/>
      <w:r w:rsidDel="00000000" w:rsidR="00000000" w:rsidRPr="00000000">
        <w:rPr>
          <w:rtl w:val="0"/>
        </w:rPr>
        <w:t xml:space="preserve">3.2.7.3 Elaborazione</w:t>
      </w:r>
    </w:p>
    <w:p w:rsidR="00000000" w:rsidDel="00000000" w:rsidP="00000000" w:rsidRDefault="00000000" w:rsidRPr="00000000" w14:paraId="00000130">
      <w:pPr>
        <w:rPr/>
      </w:pPr>
      <w:r w:rsidDel="00000000" w:rsidR="00000000" w:rsidRPr="00000000">
        <w:rPr>
          <w:rtl w:val="0"/>
        </w:rPr>
        <w:tab/>
        <w:tab/>
        <w:t xml:space="preserve">Viene controllato se e presente tale </w:t>
      </w:r>
    </w:p>
    <w:p w:rsidR="00000000" w:rsidDel="00000000" w:rsidP="00000000" w:rsidRDefault="00000000" w:rsidRPr="00000000" w14:paraId="00000131">
      <w:pPr>
        <w:ind w:left="1440" w:firstLine="0"/>
        <w:rPr/>
      </w:pPr>
      <w:r w:rsidDel="00000000" w:rsidR="00000000" w:rsidRPr="00000000">
        <w:rPr>
          <w:rtl w:val="0"/>
        </w:rPr>
        <w:t xml:space="preserve">importo nel vault (altrimenti operazione non effettuabile) viene inviata una richiesta alla banca della carta o conto e in caso di conferma viene tolto il valore dal vault (altrimenti operazione non effettuabile).</w:t>
      </w:r>
    </w:p>
    <w:p w:rsidR="00000000" w:rsidDel="00000000" w:rsidP="00000000" w:rsidRDefault="00000000" w:rsidRPr="00000000" w14:paraId="00000132">
      <w:pPr>
        <w:pStyle w:val="Heading4"/>
        <w:rPr/>
      </w:pPr>
      <w:bookmarkStart w:colFirst="0" w:colLast="0" w:name="_fg3zbied1j0x" w:id="57"/>
      <w:bookmarkEnd w:id="57"/>
      <w:r w:rsidDel="00000000" w:rsidR="00000000" w:rsidRPr="00000000">
        <w:rPr>
          <w:rtl w:val="0"/>
        </w:rPr>
        <w:t xml:space="preserve">3.2.7.4 Output </w:t>
      </w:r>
    </w:p>
    <w:p w:rsidR="00000000" w:rsidDel="00000000" w:rsidP="00000000" w:rsidRDefault="00000000" w:rsidRPr="00000000" w14:paraId="00000133">
      <w:pPr>
        <w:ind w:left="1440" w:firstLine="0"/>
        <w:rPr/>
      </w:pPr>
      <w:r w:rsidDel="00000000" w:rsidR="00000000" w:rsidRPr="00000000">
        <w:rPr>
          <w:rtl w:val="0"/>
        </w:rPr>
        <w:t xml:space="preserve">Sottrazione del valore dal vault.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ind w:left="0" w:firstLine="0"/>
        <w:rPr/>
      </w:pPr>
      <w:bookmarkStart w:colFirst="0" w:colLast="0" w:name="_qw6r42jmcsj" w:id="58"/>
      <w:bookmarkEnd w:id="58"/>
      <w:r w:rsidDel="00000000" w:rsidR="00000000" w:rsidRPr="00000000">
        <w:rPr>
          <w:rtl w:val="0"/>
        </w:rPr>
        <w:tab/>
        <w:t xml:space="preserve">3.2.8 Esecuzione pagamento </w:t>
      </w:r>
    </w:p>
    <w:p w:rsidR="00000000" w:rsidDel="00000000" w:rsidP="00000000" w:rsidRDefault="00000000" w:rsidRPr="00000000" w14:paraId="00000136">
      <w:pPr>
        <w:ind w:left="0" w:firstLine="0"/>
        <w:rPr>
          <w:b w:val="1"/>
        </w:rPr>
      </w:pPr>
      <w:r w:rsidDel="00000000" w:rsidR="00000000" w:rsidRPr="00000000">
        <w:rPr>
          <w:rtl w:val="0"/>
        </w:rPr>
        <w:tab/>
        <w:tab/>
      </w:r>
      <w:r w:rsidDel="00000000" w:rsidR="00000000" w:rsidRPr="00000000">
        <w:rPr>
          <w:b w:val="1"/>
          <w:rtl w:val="0"/>
        </w:rPr>
        <w:t xml:space="preserve">3.2.8.1 Introduzione</w:t>
      </w:r>
    </w:p>
    <w:p w:rsidR="00000000" w:rsidDel="00000000" w:rsidP="00000000" w:rsidRDefault="00000000" w:rsidRPr="00000000" w14:paraId="00000137">
      <w:pPr>
        <w:ind w:left="0" w:firstLine="0"/>
        <w:rPr/>
      </w:pPr>
      <w:r w:rsidDel="00000000" w:rsidR="00000000" w:rsidRPr="00000000">
        <w:rPr>
          <w:b w:val="1"/>
          <w:rtl w:val="0"/>
        </w:rPr>
        <w:tab/>
        <w:tab/>
      </w:r>
      <w:r w:rsidDel="00000000" w:rsidR="00000000" w:rsidRPr="00000000">
        <w:rPr>
          <w:rtl w:val="0"/>
        </w:rPr>
        <w:t xml:space="preserve">Consente </w:t>
      </w:r>
      <w:r w:rsidDel="00000000" w:rsidR="00000000" w:rsidRPr="00000000">
        <w:rPr>
          <w:rtl w:val="0"/>
        </w:rPr>
        <w:t xml:space="preserve">all'utente</w:t>
      </w:r>
      <w:r w:rsidDel="00000000" w:rsidR="00000000" w:rsidRPr="00000000">
        <w:rPr>
          <w:rtl w:val="0"/>
        </w:rPr>
        <w:t xml:space="preserve"> di eseguire pagamenti </w:t>
      </w:r>
    </w:p>
    <w:p w:rsidR="00000000" w:rsidDel="00000000" w:rsidP="00000000" w:rsidRDefault="00000000" w:rsidRPr="00000000" w14:paraId="00000138">
      <w:pPr>
        <w:pStyle w:val="Heading4"/>
        <w:rPr/>
      </w:pPr>
      <w:bookmarkStart w:colFirst="0" w:colLast="0" w:name="_30g0gl8p0jdg" w:id="59"/>
      <w:bookmarkEnd w:id="59"/>
      <w:r w:rsidDel="00000000" w:rsidR="00000000" w:rsidRPr="00000000">
        <w:rPr>
          <w:rtl w:val="0"/>
        </w:rPr>
        <w:t xml:space="preserve">3.2.8.2 Input</w:t>
      </w:r>
    </w:p>
    <w:p w:rsidR="00000000" w:rsidDel="00000000" w:rsidP="00000000" w:rsidRDefault="00000000" w:rsidRPr="00000000" w14:paraId="00000139">
      <w:pPr>
        <w:rPr/>
      </w:pPr>
      <w:r w:rsidDel="00000000" w:rsidR="00000000" w:rsidRPr="00000000">
        <w:rPr>
          <w:rtl w:val="0"/>
        </w:rPr>
        <w:tab/>
        <w:tab/>
        <w:t xml:space="preserve">Dati operazione pagamento(importo, commerciante etc..)</w:t>
      </w:r>
    </w:p>
    <w:p w:rsidR="00000000" w:rsidDel="00000000" w:rsidP="00000000" w:rsidRDefault="00000000" w:rsidRPr="00000000" w14:paraId="0000013A">
      <w:pPr>
        <w:ind w:left="720" w:firstLine="720"/>
        <w:rPr>
          <w:b w:val="1"/>
        </w:rPr>
      </w:pPr>
      <w:r w:rsidDel="00000000" w:rsidR="00000000" w:rsidRPr="00000000">
        <w:rPr>
          <w:b w:val="1"/>
          <w:rtl w:val="0"/>
        </w:rPr>
        <w:t xml:space="preserve">3.2.8.3 Elaborazione</w:t>
      </w:r>
    </w:p>
    <w:p w:rsidR="00000000" w:rsidDel="00000000" w:rsidP="00000000" w:rsidRDefault="00000000" w:rsidRPr="00000000" w14:paraId="0000013B">
      <w:pPr>
        <w:rPr/>
      </w:pPr>
      <w:r w:rsidDel="00000000" w:rsidR="00000000" w:rsidRPr="00000000">
        <w:rPr>
          <w:rtl w:val="0"/>
        </w:rPr>
        <w:tab/>
        <w:tab/>
        <w:t xml:space="preserve">Viene controllato che il valore richiesto dal</w:t>
      </w:r>
    </w:p>
    <w:p w:rsidR="00000000" w:rsidDel="00000000" w:rsidP="00000000" w:rsidRDefault="00000000" w:rsidRPr="00000000" w14:paraId="0000013C">
      <w:pPr>
        <w:ind w:left="1440" w:firstLine="0"/>
        <w:rPr/>
      </w:pPr>
      <w:r w:rsidDel="00000000" w:rsidR="00000000" w:rsidRPr="00000000">
        <w:rPr>
          <w:rtl w:val="0"/>
        </w:rPr>
        <w:t xml:space="preserve">pagamento sia disponibile nel vault(in caso contrario operazione non effettuabile), viene sottratto dal vault l’importo definito nel pagamento, </w:t>
      </w:r>
      <w:r w:rsidDel="00000000" w:rsidR="00000000" w:rsidRPr="00000000">
        <w:rPr>
          <w:rtl w:val="0"/>
        </w:rPr>
      </w:r>
    </w:p>
    <w:p w:rsidR="00000000" w:rsidDel="00000000" w:rsidP="00000000" w:rsidRDefault="00000000" w:rsidRPr="00000000" w14:paraId="0000013D">
      <w:pPr>
        <w:pStyle w:val="Heading4"/>
        <w:rPr/>
      </w:pPr>
      <w:bookmarkStart w:colFirst="0" w:colLast="0" w:name="_x77yj1rv9d49" w:id="60"/>
      <w:bookmarkEnd w:id="60"/>
      <w:r w:rsidDel="00000000" w:rsidR="00000000" w:rsidRPr="00000000">
        <w:rPr>
          <w:rtl w:val="0"/>
        </w:rPr>
        <w:t xml:space="preserve">3.2.8.4 Output </w:t>
      </w:r>
    </w:p>
    <w:p w:rsidR="00000000" w:rsidDel="00000000" w:rsidP="00000000" w:rsidRDefault="00000000" w:rsidRPr="00000000" w14:paraId="0000013E">
      <w:pPr>
        <w:ind w:firstLine="720"/>
        <w:rPr/>
      </w:pPr>
      <w:r w:rsidDel="00000000" w:rsidR="00000000" w:rsidRPr="00000000">
        <w:rPr>
          <w:rtl w:val="0"/>
        </w:rPr>
        <w:tab/>
      </w:r>
      <w:r w:rsidDel="00000000" w:rsidR="00000000" w:rsidRPr="00000000">
        <w:rPr>
          <w:rtl w:val="0"/>
        </w:rPr>
        <w:t xml:space="preserve">Sottrazione dell’importo dal vault e conferma del pagamento, registrazione transazione all’interno dello  storico del Vault e/o CashBook  associati</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pStyle w:val="Heading3"/>
        <w:rPr/>
      </w:pPr>
      <w:bookmarkStart w:colFirst="0" w:colLast="0" w:name="_r81s8to5hhd" w:id="61"/>
      <w:bookmarkEnd w:id="61"/>
      <w:commentRangeStart w:id="6"/>
      <w:r w:rsidDel="00000000" w:rsidR="00000000" w:rsidRPr="00000000">
        <w:rPr>
          <w:rtl w:val="0"/>
        </w:rPr>
        <w:t xml:space="preserve">3.2.9 Accettare richieste di amicizia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2">
      <w:pPr>
        <w:pStyle w:val="Heading4"/>
        <w:rPr/>
      </w:pPr>
      <w:bookmarkStart w:colFirst="0" w:colLast="0" w:name="_fcm6mgk2isfk" w:id="62"/>
      <w:bookmarkEnd w:id="62"/>
      <w:r w:rsidDel="00000000" w:rsidR="00000000" w:rsidRPr="00000000">
        <w:rPr>
          <w:rtl w:val="0"/>
        </w:rPr>
        <w:t xml:space="preserve">3.2.9.1 Introduzione</w:t>
      </w:r>
    </w:p>
    <w:p w:rsidR="00000000" w:rsidDel="00000000" w:rsidP="00000000" w:rsidRDefault="00000000" w:rsidRPr="00000000" w14:paraId="00000143">
      <w:pPr>
        <w:ind w:left="1440" w:firstLine="0"/>
        <w:rPr/>
      </w:pPr>
      <w:r w:rsidDel="00000000" w:rsidR="00000000" w:rsidRPr="00000000">
        <w:rPr>
          <w:rtl w:val="0"/>
        </w:rPr>
        <w:t xml:space="preserve">Consente all'utente di accettare/ rifiutare una richiesta di amicizia</w:t>
      </w:r>
    </w:p>
    <w:p w:rsidR="00000000" w:rsidDel="00000000" w:rsidP="00000000" w:rsidRDefault="00000000" w:rsidRPr="00000000" w14:paraId="00000144">
      <w:pPr>
        <w:pStyle w:val="Heading4"/>
        <w:rPr/>
      </w:pPr>
      <w:bookmarkStart w:colFirst="0" w:colLast="0" w:name="_dqae0m7lsipo" w:id="63"/>
      <w:bookmarkEnd w:id="63"/>
      <w:r w:rsidDel="00000000" w:rsidR="00000000" w:rsidRPr="00000000">
        <w:rPr>
          <w:rtl w:val="0"/>
        </w:rPr>
        <w:t xml:space="preserve">3.2.9.2 Input</w:t>
      </w:r>
    </w:p>
    <w:p w:rsidR="00000000" w:rsidDel="00000000" w:rsidP="00000000" w:rsidRDefault="00000000" w:rsidRPr="00000000" w14:paraId="00000145">
      <w:pPr>
        <w:ind w:left="1440" w:firstLine="0"/>
        <w:rPr/>
      </w:pPr>
      <w:r w:rsidDel="00000000" w:rsidR="00000000" w:rsidRPr="00000000">
        <w:rPr>
          <w:rtl w:val="0"/>
        </w:rPr>
        <w:t xml:space="preserve">Richiesta di amicizia</w:t>
      </w:r>
    </w:p>
    <w:p w:rsidR="00000000" w:rsidDel="00000000" w:rsidP="00000000" w:rsidRDefault="00000000" w:rsidRPr="00000000" w14:paraId="00000146">
      <w:pPr>
        <w:pStyle w:val="Heading4"/>
        <w:rPr/>
      </w:pPr>
      <w:bookmarkStart w:colFirst="0" w:colLast="0" w:name="_7vpryipizd8q" w:id="64"/>
      <w:bookmarkEnd w:id="64"/>
      <w:r w:rsidDel="00000000" w:rsidR="00000000" w:rsidRPr="00000000">
        <w:rPr>
          <w:rtl w:val="0"/>
        </w:rPr>
        <w:t xml:space="preserve">3.2.9.3 Elaborazione</w:t>
      </w:r>
    </w:p>
    <w:p w:rsidR="00000000" w:rsidDel="00000000" w:rsidP="00000000" w:rsidRDefault="00000000" w:rsidRPr="00000000" w14:paraId="00000147">
      <w:pPr>
        <w:pStyle w:val="Heading4"/>
        <w:rPr/>
      </w:pPr>
      <w:bookmarkStart w:colFirst="0" w:colLast="0" w:name="_mxxh8joo2nys" w:id="65"/>
      <w:bookmarkEnd w:id="65"/>
      <w:r w:rsidDel="00000000" w:rsidR="00000000" w:rsidRPr="00000000">
        <w:rPr>
          <w:rtl w:val="0"/>
        </w:rPr>
        <w:t xml:space="preserve">3.2.9.4 Output</w:t>
      </w:r>
    </w:p>
    <w:p w:rsidR="00000000" w:rsidDel="00000000" w:rsidP="00000000" w:rsidRDefault="00000000" w:rsidRPr="00000000" w14:paraId="00000148">
      <w:pPr>
        <w:ind w:left="1440" w:firstLine="0"/>
        <w:rPr/>
      </w:pPr>
      <w:r w:rsidDel="00000000" w:rsidR="00000000" w:rsidRPr="00000000">
        <w:rPr>
          <w:rtl w:val="0"/>
        </w:rPr>
        <w:t xml:space="preserve">Aggiunta dell’utente (chi ha fatto la richiesta) nella lista amici dell’utente che ha accettato la  richiesta, e viceversa.</w:t>
      </w:r>
    </w:p>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pStyle w:val="Heading3"/>
        <w:rPr/>
      </w:pPr>
      <w:bookmarkStart w:colFirst="0" w:colLast="0" w:name="_2vqvheg0bx43" w:id="66"/>
      <w:bookmarkEnd w:id="66"/>
      <w:r w:rsidDel="00000000" w:rsidR="00000000" w:rsidRPr="00000000">
        <w:rPr>
          <w:rtl w:val="0"/>
        </w:rPr>
        <w:t xml:space="preserve">3.2.10 Rimuovere amicizie</w:t>
      </w:r>
      <w:r w:rsidDel="00000000" w:rsidR="00000000" w:rsidRPr="00000000">
        <w:rPr>
          <w:rtl w:val="0"/>
        </w:rPr>
      </w:r>
    </w:p>
    <w:p w:rsidR="00000000" w:rsidDel="00000000" w:rsidP="00000000" w:rsidRDefault="00000000" w:rsidRPr="00000000" w14:paraId="0000014B">
      <w:pPr>
        <w:pStyle w:val="Heading4"/>
        <w:rPr/>
      </w:pPr>
      <w:bookmarkStart w:colFirst="0" w:colLast="0" w:name="_z4n1vjiifcu4" w:id="67"/>
      <w:bookmarkEnd w:id="67"/>
      <w:r w:rsidDel="00000000" w:rsidR="00000000" w:rsidRPr="00000000">
        <w:rPr>
          <w:rtl w:val="0"/>
        </w:rPr>
        <w:t xml:space="preserve">3.2.10.1 Introduzione</w:t>
      </w:r>
    </w:p>
    <w:p w:rsidR="00000000" w:rsidDel="00000000" w:rsidP="00000000" w:rsidRDefault="00000000" w:rsidRPr="00000000" w14:paraId="0000014C">
      <w:pPr>
        <w:ind w:left="1440" w:firstLine="0"/>
        <w:rPr/>
      </w:pPr>
      <w:r w:rsidDel="00000000" w:rsidR="00000000" w:rsidRPr="00000000">
        <w:rPr>
          <w:rtl w:val="0"/>
        </w:rPr>
        <w:t xml:space="preserve">Consente di rimuovere un utente dalla lista amici.</w:t>
      </w:r>
    </w:p>
    <w:p w:rsidR="00000000" w:rsidDel="00000000" w:rsidP="00000000" w:rsidRDefault="00000000" w:rsidRPr="00000000" w14:paraId="0000014D">
      <w:pPr>
        <w:pStyle w:val="Heading4"/>
        <w:rPr/>
      </w:pPr>
      <w:bookmarkStart w:colFirst="0" w:colLast="0" w:name="_yco8buupzy8w" w:id="68"/>
      <w:bookmarkEnd w:id="68"/>
      <w:r w:rsidDel="00000000" w:rsidR="00000000" w:rsidRPr="00000000">
        <w:rPr>
          <w:rtl w:val="0"/>
        </w:rPr>
        <w:t xml:space="preserve">3.2.10.2 Input</w:t>
      </w:r>
    </w:p>
    <w:p w:rsidR="00000000" w:rsidDel="00000000" w:rsidP="00000000" w:rsidRDefault="00000000" w:rsidRPr="00000000" w14:paraId="0000014E">
      <w:pPr>
        <w:ind w:left="1440" w:firstLine="0"/>
        <w:rPr/>
      </w:pPr>
      <w:r w:rsidDel="00000000" w:rsidR="00000000" w:rsidRPr="00000000">
        <w:rPr>
          <w:rtl w:val="0"/>
        </w:rPr>
        <w:t xml:space="preserve">Utente da rimuovere</w:t>
      </w:r>
    </w:p>
    <w:p w:rsidR="00000000" w:rsidDel="00000000" w:rsidP="00000000" w:rsidRDefault="00000000" w:rsidRPr="00000000" w14:paraId="0000014F">
      <w:pPr>
        <w:pStyle w:val="Heading4"/>
        <w:rPr/>
      </w:pPr>
      <w:bookmarkStart w:colFirst="0" w:colLast="0" w:name="_zc6lblkqqi2v" w:id="69"/>
      <w:bookmarkEnd w:id="69"/>
      <w:r w:rsidDel="00000000" w:rsidR="00000000" w:rsidRPr="00000000">
        <w:rPr>
          <w:rtl w:val="0"/>
        </w:rPr>
        <w:t xml:space="preserve">3.2.10.3 Elaborazione</w:t>
      </w:r>
    </w:p>
    <w:p w:rsidR="00000000" w:rsidDel="00000000" w:rsidP="00000000" w:rsidRDefault="00000000" w:rsidRPr="00000000" w14:paraId="00000150">
      <w:pPr>
        <w:ind w:left="1440" w:firstLine="0"/>
        <w:rPr/>
      </w:pPr>
      <w:r w:rsidDel="00000000" w:rsidR="00000000" w:rsidRPr="00000000">
        <w:rPr>
          <w:rtl w:val="0"/>
        </w:rPr>
        <w:t xml:space="preserve">Si verifica che l’amico da rimuovere sia un’amico dell’utente che sta rimuovendo, altrimenti operazione non effettuabile</w:t>
      </w:r>
    </w:p>
    <w:p w:rsidR="00000000" w:rsidDel="00000000" w:rsidP="00000000" w:rsidRDefault="00000000" w:rsidRPr="00000000" w14:paraId="00000151">
      <w:pPr>
        <w:pStyle w:val="Heading4"/>
        <w:rPr/>
      </w:pPr>
      <w:bookmarkStart w:colFirst="0" w:colLast="0" w:name="_mp4y253sujz2" w:id="70"/>
      <w:bookmarkEnd w:id="70"/>
      <w:r w:rsidDel="00000000" w:rsidR="00000000" w:rsidRPr="00000000">
        <w:rPr>
          <w:rtl w:val="0"/>
        </w:rPr>
        <w:t xml:space="preserve">3.2.10.4 Output</w:t>
      </w:r>
    </w:p>
    <w:p w:rsidR="00000000" w:rsidDel="00000000" w:rsidP="00000000" w:rsidRDefault="00000000" w:rsidRPr="00000000" w14:paraId="00000152">
      <w:pPr>
        <w:ind w:left="1440" w:firstLine="0"/>
        <w:rPr/>
      </w:pPr>
      <w:r w:rsidDel="00000000" w:rsidR="00000000" w:rsidRPr="00000000">
        <w:rPr>
          <w:rtl w:val="0"/>
        </w:rPr>
        <w:t xml:space="preserve">Rimozione amicizia da entrambi gli utenti</w:t>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pStyle w:val="Heading3"/>
        <w:rPr/>
      </w:pPr>
      <w:bookmarkStart w:colFirst="0" w:colLast="0" w:name="_sgmuwfkd2xl5" w:id="71"/>
      <w:bookmarkEnd w:id="71"/>
      <w:r w:rsidDel="00000000" w:rsidR="00000000" w:rsidRPr="00000000">
        <w:rPr>
          <w:rtl w:val="0"/>
        </w:rPr>
        <w:t xml:space="preserve">3.2.11 </w:t>
      </w:r>
      <w:r w:rsidDel="00000000" w:rsidR="00000000" w:rsidRPr="00000000">
        <w:rPr>
          <w:rtl w:val="0"/>
        </w:rPr>
        <w:t xml:space="preserve">Ricerca utenti</w:t>
      </w:r>
      <w:r w:rsidDel="00000000" w:rsidR="00000000" w:rsidRPr="00000000">
        <w:rPr>
          <w:rtl w:val="0"/>
        </w:rPr>
      </w:r>
    </w:p>
    <w:p w:rsidR="00000000" w:rsidDel="00000000" w:rsidP="00000000" w:rsidRDefault="00000000" w:rsidRPr="00000000" w14:paraId="00000155">
      <w:pPr>
        <w:pStyle w:val="Heading4"/>
        <w:rPr/>
      </w:pPr>
      <w:bookmarkStart w:colFirst="0" w:colLast="0" w:name="_di7rmjtqanmd" w:id="72"/>
      <w:bookmarkEnd w:id="72"/>
      <w:r w:rsidDel="00000000" w:rsidR="00000000" w:rsidRPr="00000000">
        <w:rPr>
          <w:rtl w:val="0"/>
        </w:rPr>
        <w:t xml:space="preserve">3.2.11.1 Introduzione</w:t>
      </w:r>
    </w:p>
    <w:p w:rsidR="00000000" w:rsidDel="00000000" w:rsidP="00000000" w:rsidRDefault="00000000" w:rsidRPr="00000000" w14:paraId="00000156">
      <w:pPr>
        <w:ind w:left="1440" w:firstLine="0"/>
        <w:rPr/>
      </w:pPr>
      <w:r w:rsidDel="00000000" w:rsidR="00000000" w:rsidRPr="00000000">
        <w:rPr>
          <w:rtl w:val="0"/>
        </w:rPr>
        <w:t xml:space="preserve">Requisito che soddisfa la necessità dell’utente di ricercare un altro utente registrato all’applicazione.</w:t>
      </w:r>
    </w:p>
    <w:p w:rsidR="00000000" w:rsidDel="00000000" w:rsidP="00000000" w:rsidRDefault="00000000" w:rsidRPr="00000000" w14:paraId="00000157">
      <w:pPr>
        <w:pStyle w:val="Heading4"/>
        <w:rPr/>
      </w:pPr>
      <w:bookmarkStart w:colFirst="0" w:colLast="0" w:name="_krqp3brjuchh" w:id="73"/>
      <w:bookmarkEnd w:id="73"/>
      <w:r w:rsidDel="00000000" w:rsidR="00000000" w:rsidRPr="00000000">
        <w:rPr>
          <w:rtl w:val="0"/>
        </w:rPr>
        <w:t xml:space="preserve">3.2.11.2 Input</w:t>
      </w:r>
    </w:p>
    <w:p w:rsidR="00000000" w:rsidDel="00000000" w:rsidP="00000000" w:rsidRDefault="00000000" w:rsidRPr="00000000" w14:paraId="00000158">
      <w:pPr>
        <w:ind w:left="1440" w:firstLine="0"/>
        <w:rPr/>
      </w:pPr>
      <w:r w:rsidDel="00000000" w:rsidR="00000000" w:rsidRPr="00000000">
        <w:rPr>
          <w:rtl w:val="0"/>
        </w:rPr>
        <w:t xml:space="preserve">Username di un utente.</w:t>
      </w:r>
    </w:p>
    <w:p w:rsidR="00000000" w:rsidDel="00000000" w:rsidP="00000000" w:rsidRDefault="00000000" w:rsidRPr="00000000" w14:paraId="00000159">
      <w:pPr>
        <w:pStyle w:val="Heading4"/>
        <w:rPr/>
      </w:pPr>
      <w:bookmarkStart w:colFirst="0" w:colLast="0" w:name="_ayrxrtmtzvh9" w:id="74"/>
      <w:bookmarkEnd w:id="74"/>
      <w:r w:rsidDel="00000000" w:rsidR="00000000" w:rsidRPr="00000000">
        <w:rPr>
          <w:rtl w:val="0"/>
        </w:rPr>
        <w:t xml:space="preserve">3.2.11.3 Elaborazione</w:t>
      </w:r>
    </w:p>
    <w:p w:rsidR="00000000" w:rsidDel="00000000" w:rsidP="00000000" w:rsidRDefault="00000000" w:rsidRPr="00000000" w14:paraId="0000015A">
      <w:pPr>
        <w:ind w:left="1440" w:firstLine="0"/>
        <w:rPr/>
      </w:pPr>
      <w:r w:rsidDel="00000000" w:rsidR="00000000" w:rsidRPr="00000000">
        <w:rPr>
          <w:rtl w:val="0"/>
        </w:rPr>
        <w:t xml:space="preserve">Si ricerca  l’utente nella lista di amici dell’utente che sta cercando,  se non  si trova allora l’operazione non  è </w:t>
      </w:r>
      <w:r w:rsidDel="00000000" w:rsidR="00000000" w:rsidRPr="00000000">
        <w:rPr>
          <w:rtl w:val="0"/>
        </w:rPr>
        <w:t xml:space="preserve">effettuabile</w:t>
      </w:r>
      <w:r w:rsidDel="00000000" w:rsidR="00000000" w:rsidRPr="00000000">
        <w:rPr>
          <w:rtl w:val="0"/>
        </w:rPr>
        <w:t xml:space="preserve"> </w:t>
      </w:r>
    </w:p>
    <w:p w:rsidR="00000000" w:rsidDel="00000000" w:rsidP="00000000" w:rsidRDefault="00000000" w:rsidRPr="00000000" w14:paraId="0000015B">
      <w:pPr>
        <w:pStyle w:val="Heading4"/>
        <w:rPr/>
      </w:pPr>
      <w:bookmarkStart w:colFirst="0" w:colLast="0" w:name="_wr37vmqf2hu0" w:id="75"/>
      <w:bookmarkEnd w:id="75"/>
      <w:r w:rsidDel="00000000" w:rsidR="00000000" w:rsidRPr="00000000">
        <w:rPr>
          <w:rtl w:val="0"/>
        </w:rPr>
        <w:t xml:space="preserve">3.2.11.4 Output</w:t>
      </w:r>
    </w:p>
    <w:p w:rsidR="00000000" w:rsidDel="00000000" w:rsidP="00000000" w:rsidRDefault="00000000" w:rsidRPr="00000000" w14:paraId="0000015C">
      <w:pPr>
        <w:ind w:left="1440" w:firstLine="0"/>
        <w:rPr/>
      </w:pPr>
      <w:r w:rsidDel="00000000" w:rsidR="00000000" w:rsidRPr="00000000">
        <w:rPr>
          <w:rtl w:val="0"/>
        </w:rPr>
        <w:t xml:space="preserve">Utente ricercato</w:t>
      </w:r>
    </w:p>
    <w:p w:rsidR="00000000" w:rsidDel="00000000" w:rsidP="00000000" w:rsidRDefault="00000000" w:rsidRPr="00000000" w14:paraId="0000015D">
      <w:pPr>
        <w:pStyle w:val="Heading3"/>
        <w:rPr/>
      </w:pPr>
      <w:bookmarkStart w:colFirst="0" w:colLast="0" w:name="_s8vpbxefaa9n" w:id="76"/>
      <w:bookmarkEnd w:id="76"/>
      <w:r w:rsidDel="00000000" w:rsidR="00000000" w:rsidRPr="00000000">
        <w:rPr>
          <w:rtl w:val="0"/>
        </w:rPr>
        <w:t xml:space="preserve">3.2.12 Creazione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5E">
      <w:pPr>
        <w:pStyle w:val="Heading4"/>
        <w:rPr/>
      </w:pPr>
      <w:bookmarkStart w:colFirst="0" w:colLast="0" w:name="_2iq399ctvmxn" w:id="77"/>
      <w:bookmarkEnd w:id="77"/>
      <w:r w:rsidDel="00000000" w:rsidR="00000000" w:rsidRPr="00000000">
        <w:rPr>
          <w:rtl w:val="0"/>
        </w:rPr>
        <w:t xml:space="preserve">3.2.12.1 Introduzione </w:t>
      </w:r>
    </w:p>
    <w:p w:rsidR="00000000" w:rsidDel="00000000" w:rsidP="00000000" w:rsidRDefault="00000000" w:rsidRPr="00000000" w14:paraId="0000015F">
      <w:pPr>
        <w:rPr/>
      </w:pPr>
      <w:r w:rsidDel="00000000" w:rsidR="00000000" w:rsidRPr="00000000">
        <w:rPr>
          <w:rtl w:val="0"/>
        </w:rPr>
        <w:tab/>
        <w:tab/>
        <w:t xml:space="preserve">Permette di creare un nuovo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0">
      <w:pPr>
        <w:pStyle w:val="Heading4"/>
        <w:rPr/>
      </w:pPr>
      <w:bookmarkStart w:colFirst="0" w:colLast="0" w:name="_bwjobqchts47" w:id="78"/>
      <w:bookmarkEnd w:id="78"/>
      <w:r w:rsidDel="00000000" w:rsidR="00000000" w:rsidRPr="00000000">
        <w:rPr>
          <w:rtl w:val="0"/>
        </w:rPr>
        <w:t xml:space="preserve">3.2.12.2 Input</w:t>
      </w:r>
    </w:p>
    <w:p w:rsidR="00000000" w:rsidDel="00000000" w:rsidP="00000000" w:rsidRDefault="00000000" w:rsidRPr="00000000" w14:paraId="00000161">
      <w:pPr>
        <w:rPr/>
      </w:pPr>
      <w:r w:rsidDel="00000000" w:rsidR="00000000" w:rsidRPr="00000000">
        <w:rPr>
          <w:rtl w:val="0"/>
        </w:rPr>
        <w:tab/>
        <w:tab/>
        <w:t xml:space="preserve">Nome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2">
      <w:pPr>
        <w:pStyle w:val="Heading4"/>
        <w:rPr/>
      </w:pPr>
      <w:bookmarkStart w:colFirst="0" w:colLast="0" w:name="_3hkqopcupo8" w:id="79"/>
      <w:bookmarkEnd w:id="79"/>
      <w:r w:rsidDel="00000000" w:rsidR="00000000" w:rsidRPr="00000000">
        <w:rPr>
          <w:rtl w:val="0"/>
        </w:rPr>
        <w:t xml:space="preserve">3.2.12.3 Elaborazione</w:t>
      </w:r>
    </w:p>
    <w:p w:rsidR="00000000" w:rsidDel="00000000" w:rsidP="00000000" w:rsidRDefault="00000000" w:rsidRPr="00000000" w14:paraId="00000163">
      <w:pPr>
        <w:ind w:left="1440" w:firstLine="0"/>
        <w:rPr/>
      </w:pPr>
      <w:r w:rsidDel="00000000" w:rsidR="00000000" w:rsidRPr="00000000">
        <w:rPr>
          <w:rtl w:val="0"/>
        </w:rPr>
        <w:t xml:space="preserve">Viene controllato se non esiste già un </w:t>
      </w:r>
      <w:r w:rsidDel="00000000" w:rsidR="00000000" w:rsidRPr="00000000">
        <w:rPr>
          <w:rtl w:val="0"/>
        </w:rPr>
        <w:t xml:space="preserve">VirtualVault</w:t>
      </w:r>
      <w:r w:rsidDel="00000000" w:rsidR="00000000" w:rsidRPr="00000000">
        <w:rPr>
          <w:rtl w:val="0"/>
        </w:rPr>
        <w:t xml:space="preserve"> con lo stesso nome dell'account dell’utente, altrimenti l’operazione non  è eseguibile </w:t>
      </w:r>
    </w:p>
    <w:p w:rsidR="00000000" w:rsidDel="00000000" w:rsidP="00000000" w:rsidRDefault="00000000" w:rsidRPr="00000000" w14:paraId="00000164">
      <w:pPr>
        <w:pStyle w:val="Heading4"/>
        <w:rPr/>
      </w:pPr>
      <w:bookmarkStart w:colFirst="0" w:colLast="0" w:name="_ji2c3p6k7wvf" w:id="80"/>
      <w:bookmarkEnd w:id="80"/>
      <w:r w:rsidDel="00000000" w:rsidR="00000000" w:rsidRPr="00000000">
        <w:rPr>
          <w:rtl w:val="0"/>
        </w:rPr>
        <w:t xml:space="preserve">3.2.12.4 Output</w:t>
      </w:r>
    </w:p>
    <w:p w:rsidR="00000000" w:rsidDel="00000000" w:rsidP="00000000" w:rsidRDefault="00000000" w:rsidRPr="00000000" w14:paraId="00000165">
      <w:pPr>
        <w:rPr/>
      </w:pPr>
      <w:r w:rsidDel="00000000" w:rsidR="00000000" w:rsidRPr="00000000">
        <w:rPr>
          <w:rtl w:val="0"/>
        </w:rPr>
        <w:tab/>
        <w:tab/>
        <w:t xml:space="preserve">Registrazione </w:t>
      </w:r>
      <w:r w:rsidDel="00000000" w:rsidR="00000000" w:rsidRPr="00000000">
        <w:rPr>
          <w:rtl w:val="0"/>
        </w:rPr>
        <w:t xml:space="preserve">VirtualVault</w:t>
      </w:r>
      <w:r w:rsidDel="00000000" w:rsidR="00000000" w:rsidRPr="00000000">
        <w:rPr>
          <w:rtl w:val="0"/>
        </w:rPr>
        <w:t xml:space="preserve"> nell’account dell’utente</w:t>
      </w:r>
    </w:p>
    <w:p w:rsidR="00000000" w:rsidDel="00000000" w:rsidP="00000000" w:rsidRDefault="00000000" w:rsidRPr="00000000" w14:paraId="00000166">
      <w:pPr>
        <w:rPr/>
      </w:pPr>
      <w:r w:rsidDel="00000000" w:rsidR="00000000" w:rsidRPr="00000000">
        <w:rPr>
          <w:rtl w:val="0"/>
        </w:rPr>
        <w:tab/>
        <w:tab/>
      </w:r>
    </w:p>
    <w:p w:rsidR="00000000" w:rsidDel="00000000" w:rsidP="00000000" w:rsidRDefault="00000000" w:rsidRPr="00000000" w14:paraId="00000167">
      <w:pPr>
        <w:pStyle w:val="Heading3"/>
        <w:rPr/>
      </w:pPr>
      <w:bookmarkStart w:colFirst="0" w:colLast="0" w:name="_514298s851r5" w:id="81"/>
      <w:bookmarkEnd w:id="81"/>
      <w:r w:rsidDel="00000000" w:rsidR="00000000" w:rsidRPr="00000000">
        <w:rPr>
          <w:rtl w:val="0"/>
        </w:rPr>
        <w:t xml:space="preserve">3.2.13 Cancellazione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8">
      <w:pPr>
        <w:pStyle w:val="Heading4"/>
        <w:rPr/>
      </w:pPr>
      <w:bookmarkStart w:colFirst="0" w:colLast="0" w:name="_nfga4pqu9t40" w:id="82"/>
      <w:bookmarkEnd w:id="82"/>
      <w:r w:rsidDel="00000000" w:rsidR="00000000" w:rsidRPr="00000000">
        <w:rPr>
          <w:rtl w:val="0"/>
        </w:rPr>
        <w:t xml:space="preserve">3.2.13.1 Introduzione</w:t>
      </w:r>
    </w:p>
    <w:p w:rsidR="00000000" w:rsidDel="00000000" w:rsidP="00000000" w:rsidRDefault="00000000" w:rsidRPr="00000000" w14:paraId="00000169">
      <w:pPr>
        <w:rPr/>
      </w:pPr>
      <w:r w:rsidDel="00000000" w:rsidR="00000000" w:rsidRPr="00000000">
        <w:rPr>
          <w:rtl w:val="0"/>
        </w:rPr>
        <w:tab/>
        <w:tab/>
        <w:t xml:space="preserve">Permette di cancellare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A">
      <w:pPr>
        <w:pStyle w:val="Heading4"/>
        <w:rPr/>
      </w:pPr>
      <w:bookmarkStart w:colFirst="0" w:colLast="0" w:name="_ippl00yw19m2" w:id="83"/>
      <w:bookmarkEnd w:id="83"/>
      <w:r w:rsidDel="00000000" w:rsidR="00000000" w:rsidRPr="00000000">
        <w:rPr>
          <w:rtl w:val="0"/>
        </w:rPr>
        <w:t xml:space="preserve">3.2.13.2 Input</w:t>
      </w:r>
    </w:p>
    <w:p w:rsidR="00000000" w:rsidDel="00000000" w:rsidP="00000000" w:rsidRDefault="00000000" w:rsidRPr="00000000" w14:paraId="0000016B">
      <w:pPr>
        <w:rPr/>
      </w:pPr>
      <w:r w:rsidDel="00000000" w:rsidR="00000000" w:rsidRPr="00000000">
        <w:rPr>
          <w:rtl w:val="0"/>
        </w:rPr>
        <w:tab/>
        <w:tab/>
        <w:t xml:space="preserve">VirtualVault</w:t>
      </w:r>
    </w:p>
    <w:p w:rsidR="00000000" w:rsidDel="00000000" w:rsidP="00000000" w:rsidRDefault="00000000" w:rsidRPr="00000000" w14:paraId="0000016C">
      <w:pPr>
        <w:pStyle w:val="Heading4"/>
        <w:rPr/>
      </w:pPr>
      <w:bookmarkStart w:colFirst="0" w:colLast="0" w:name="_5uyo88gn7t2s" w:id="84"/>
      <w:bookmarkEnd w:id="84"/>
      <w:r w:rsidDel="00000000" w:rsidR="00000000" w:rsidRPr="00000000">
        <w:rPr>
          <w:rtl w:val="0"/>
        </w:rPr>
        <w:t xml:space="preserve">3.2.13.3 Elaborazione</w:t>
      </w:r>
    </w:p>
    <w:p w:rsidR="00000000" w:rsidDel="00000000" w:rsidP="00000000" w:rsidRDefault="00000000" w:rsidRPr="00000000" w14:paraId="0000016D">
      <w:pPr>
        <w:ind w:left="0" w:firstLine="0"/>
        <w:rPr/>
      </w:pPr>
      <w:r w:rsidDel="00000000" w:rsidR="00000000" w:rsidRPr="00000000">
        <w:rPr>
          <w:rtl w:val="0"/>
        </w:rPr>
        <w:tab/>
        <w:tab/>
      </w:r>
      <w:r w:rsidDel="00000000" w:rsidR="00000000" w:rsidRPr="00000000">
        <w:rPr>
          <w:rtl w:val="0"/>
        </w:rPr>
        <w:t xml:space="preserve">Verifica che il </w:t>
      </w:r>
      <w:r w:rsidDel="00000000" w:rsidR="00000000" w:rsidRPr="00000000">
        <w:rPr>
          <w:rtl w:val="0"/>
        </w:rPr>
        <w:t xml:space="preserve">VirtualVault</w:t>
      </w:r>
      <w:r w:rsidDel="00000000" w:rsidR="00000000" w:rsidRPr="00000000">
        <w:rPr>
          <w:rtl w:val="0"/>
        </w:rPr>
        <w:t xml:space="preserve"> non sia quello principale (altrimenti l’operazione non </w:t>
      </w:r>
    </w:p>
    <w:p w:rsidR="00000000" w:rsidDel="00000000" w:rsidP="00000000" w:rsidRDefault="00000000" w:rsidRPr="00000000" w14:paraId="0000016E">
      <w:pPr>
        <w:ind w:left="720" w:firstLine="720"/>
        <w:rPr/>
      </w:pPr>
      <w:r w:rsidDel="00000000" w:rsidR="00000000" w:rsidRPr="00000000">
        <w:rPr>
          <w:rtl w:val="0"/>
        </w:rPr>
        <w:t xml:space="preserve">è effettuabile), allora</w:t>
      </w:r>
      <w:r w:rsidDel="00000000" w:rsidR="00000000" w:rsidRPr="00000000">
        <w:rPr>
          <w:rtl w:val="0"/>
        </w:rPr>
        <w:t xml:space="preserve"> il saldo presente sul </w:t>
      </w:r>
      <w:r w:rsidDel="00000000" w:rsidR="00000000" w:rsidRPr="00000000">
        <w:rPr>
          <w:rtl w:val="0"/>
        </w:rPr>
        <w:t xml:space="preserve">VirtualVault</w:t>
      </w:r>
      <w:r w:rsidDel="00000000" w:rsidR="00000000" w:rsidRPr="00000000">
        <w:rPr>
          <w:rtl w:val="0"/>
        </w:rPr>
        <w:t xml:space="preserve"> selezionato per la </w:t>
      </w:r>
    </w:p>
    <w:p w:rsidR="00000000" w:rsidDel="00000000" w:rsidP="00000000" w:rsidRDefault="00000000" w:rsidRPr="00000000" w14:paraId="0000016F">
      <w:pPr>
        <w:ind w:left="1440" w:firstLine="0"/>
        <w:rPr/>
      </w:pPr>
      <w:r w:rsidDel="00000000" w:rsidR="00000000" w:rsidRPr="00000000">
        <w:rPr>
          <w:rtl w:val="0"/>
        </w:rPr>
        <w:t xml:space="preserve">cancellazione vengono spostati in automatico nel Vault</w:t>
      </w:r>
    </w:p>
    <w:p w:rsidR="00000000" w:rsidDel="00000000" w:rsidP="00000000" w:rsidRDefault="00000000" w:rsidRPr="00000000" w14:paraId="00000170">
      <w:pPr>
        <w:pStyle w:val="Heading4"/>
        <w:ind w:left="1440" w:firstLine="0"/>
        <w:rPr/>
      </w:pPr>
      <w:bookmarkStart w:colFirst="0" w:colLast="0" w:name="_mof6a6whtqfq" w:id="85"/>
      <w:bookmarkEnd w:id="85"/>
      <w:r w:rsidDel="00000000" w:rsidR="00000000" w:rsidRPr="00000000">
        <w:rPr>
          <w:rtl w:val="0"/>
        </w:rPr>
        <w:t xml:space="preserve">3.2.13.4 Output</w:t>
      </w:r>
    </w:p>
    <w:p w:rsidR="00000000" w:rsidDel="00000000" w:rsidP="00000000" w:rsidRDefault="00000000" w:rsidRPr="00000000" w14:paraId="00000171">
      <w:pPr>
        <w:rPr/>
      </w:pPr>
      <w:r w:rsidDel="00000000" w:rsidR="00000000" w:rsidRPr="00000000">
        <w:rPr>
          <w:rtl w:val="0"/>
        </w:rPr>
        <w:tab/>
        <w:tab/>
        <w:t xml:space="preserve">Spostamento soldi dal </w:t>
      </w:r>
      <w:r w:rsidDel="00000000" w:rsidR="00000000" w:rsidRPr="00000000">
        <w:rPr>
          <w:rtl w:val="0"/>
        </w:rPr>
        <w:t xml:space="preserve">VirtualVault</w:t>
      </w:r>
      <w:r w:rsidDel="00000000" w:rsidR="00000000" w:rsidRPr="00000000">
        <w:rPr>
          <w:rtl w:val="0"/>
        </w:rPr>
        <w:t xml:space="preserve"> a quello principale, </w:t>
      </w:r>
      <w:r w:rsidDel="00000000" w:rsidR="00000000" w:rsidRPr="00000000">
        <w:rPr>
          <w:rtl w:val="0"/>
        </w:rPr>
        <w:t xml:space="preserve">VirtualVault</w:t>
      </w:r>
      <w:r w:rsidDel="00000000" w:rsidR="00000000" w:rsidRPr="00000000">
        <w:rPr>
          <w:rtl w:val="0"/>
        </w:rPr>
        <w:t xml:space="preserve"> rimosso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4wamsnmynv9r" w:id="86"/>
      <w:bookmarkEnd w:id="86"/>
      <w:r w:rsidDel="00000000" w:rsidR="00000000" w:rsidRPr="00000000">
        <w:rPr>
          <w:rtl w:val="0"/>
        </w:rPr>
        <w:t xml:space="preserve">3.2.14 Spostamento saldo verso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4">
      <w:pPr>
        <w:pStyle w:val="Heading4"/>
        <w:rPr/>
      </w:pPr>
      <w:bookmarkStart w:colFirst="0" w:colLast="0" w:name="_3syzfkmd4oo6" w:id="87"/>
      <w:bookmarkEnd w:id="87"/>
      <w:r w:rsidDel="00000000" w:rsidR="00000000" w:rsidRPr="00000000">
        <w:rPr>
          <w:rtl w:val="0"/>
        </w:rPr>
        <w:t xml:space="preserve">3.2.14.1 Introduzione</w:t>
      </w:r>
    </w:p>
    <w:p w:rsidR="00000000" w:rsidDel="00000000" w:rsidP="00000000" w:rsidRDefault="00000000" w:rsidRPr="00000000" w14:paraId="00000175">
      <w:pPr>
        <w:rPr/>
      </w:pPr>
      <w:r w:rsidDel="00000000" w:rsidR="00000000" w:rsidRPr="00000000">
        <w:rPr>
          <w:rtl w:val="0"/>
        </w:rPr>
        <w:tab/>
        <w:tab/>
        <w:t xml:space="preserve">Permette di eseguire spostamenti di saldo tra il Vault 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6">
      <w:pPr>
        <w:pStyle w:val="Heading4"/>
        <w:rPr/>
      </w:pPr>
      <w:bookmarkStart w:colFirst="0" w:colLast="0" w:name="_4jvpwlzb4bpg" w:id="88"/>
      <w:bookmarkEnd w:id="88"/>
      <w:r w:rsidDel="00000000" w:rsidR="00000000" w:rsidRPr="00000000">
        <w:rPr>
          <w:rtl w:val="0"/>
        </w:rPr>
        <w:t xml:space="preserve">3.2.14.2 Input</w:t>
      </w:r>
    </w:p>
    <w:p w:rsidR="00000000" w:rsidDel="00000000" w:rsidP="00000000" w:rsidRDefault="00000000" w:rsidRPr="00000000" w14:paraId="00000177">
      <w:pPr>
        <w:rPr/>
      </w:pPr>
      <w:r w:rsidDel="00000000" w:rsidR="00000000" w:rsidRPr="00000000">
        <w:rPr>
          <w:rtl w:val="0"/>
        </w:rPr>
        <w:tab/>
        <w:tab/>
        <w:t xml:space="preserve">Importo da spostare, </w:t>
      </w:r>
      <w:r w:rsidDel="00000000" w:rsidR="00000000" w:rsidRPr="00000000">
        <w:rPr>
          <w:rtl w:val="0"/>
        </w:rPr>
        <w:t xml:space="preserve">VirtualVault</w:t>
      </w:r>
      <w:r w:rsidDel="00000000" w:rsidR="00000000" w:rsidRPr="00000000">
        <w:rPr>
          <w:rtl w:val="0"/>
        </w:rPr>
        <w:t xml:space="preserve"> su cui farlo </w:t>
      </w:r>
    </w:p>
    <w:p w:rsidR="00000000" w:rsidDel="00000000" w:rsidP="00000000" w:rsidRDefault="00000000" w:rsidRPr="00000000" w14:paraId="00000178">
      <w:pPr>
        <w:pStyle w:val="Heading4"/>
        <w:rPr/>
      </w:pPr>
      <w:bookmarkStart w:colFirst="0" w:colLast="0" w:name="_9jq2udhefvuk" w:id="89"/>
      <w:bookmarkEnd w:id="89"/>
      <w:r w:rsidDel="00000000" w:rsidR="00000000" w:rsidRPr="00000000">
        <w:rPr>
          <w:rtl w:val="0"/>
        </w:rPr>
        <w:t xml:space="preserve">3.2.14.3 Elaborazione</w:t>
      </w:r>
    </w:p>
    <w:p w:rsidR="00000000" w:rsidDel="00000000" w:rsidP="00000000" w:rsidRDefault="00000000" w:rsidRPr="00000000" w14:paraId="00000179">
      <w:pPr>
        <w:rPr/>
      </w:pPr>
      <w:r w:rsidDel="00000000" w:rsidR="00000000" w:rsidRPr="00000000">
        <w:rPr>
          <w:rtl w:val="0"/>
        </w:rPr>
        <w:tab/>
        <w:tab/>
        <w:t xml:space="preserve">Viene controllato se il saldo inserito è disponibile nel Vault </w:t>
      </w:r>
    </w:p>
    <w:p w:rsidR="00000000" w:rsidDel="00000000" w:rsidP="00000000" w:rsidRDefault="00000000" w:rsidRPr="00000000" w14:paraId="0000017A">
      <w:pPr>
        <w:pStyle w:val="Heading4"/>
        <w:rPr/>
      </w:pPr>
      <w:bookmarkStart w:colFirst="0" w:colLast="0" w:name="_7xgha722eycy" w:id="90"/>
      <w:bookmarkEnd w:id="90"/>
      <w:r w:rsidDel="00000000" w:rsidR="00000000" w:rsidRPr="00000000">
        <w:rPr>
          <w:rtl w:val="0"/>
        </w:rPr>
        <w:t xml:space="preserve">3.2.14.4 Output</w:t>
      </w:r>
    </w:p>
    <w:p w:rsidR="00000000" w:rsidDel="00000000" w:rsidP="00000000" w:rsidRDefault="00000000" w:rsidRPr="00000000" w14:paraId="0000017B">
      <w:pPr>
        <w:ind w:left="720" w:firstLine="720"/>
        <w:rPr/>
      </w:pPr>
      <w:r w:rsidDel="00000000" w:rsidR="00000000" w:rsidRPr="00000000">
        <w:rPr>
          <w:rtl w:val="0"/>
        </w:rPr>
        <w:t xml:space="preserve">L’importo viene spostato dal Vault al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C">
      <w:pPr>
        <w:ind w:left="720" w:firstLine="720"/>
        <w:rPr/>
      </w:pPr>
      <w:r w:rsidDel="00000000" w:rsidR="00000000" w:rsidRPr="00000000">
        <w:rPr>
          <w:rtl w:val="0"/>
        </w:rPr>
      </w:r>
    </w:p>
    <w:p w:rsidR="00000000" w:rsidDel="00000000" w:rsidP="00000000" w:rsidRDefault="00000000" w:rsidRPr="00000000" w14:paraId="0000017D">
      <w:pPr>
        <w:pStyle w:val="Heading3"/>
        <w:rPr/>
      </w:pPr>
      <w:bookmarkStart w:colFirst="0" w:colLast="0" w:name="_5mfstj498usw" w:id="91"/>
      <w:bookmarkEnd w:id="91"/>
      <w:r w:rsidDel="00000000" w:rsidR="00000000" w:rsidRPr="00000000">
        <w:rPr>
          <w:rtl w:val="0"/>
        </w:rPr>
        <w:t xml:space="preserve">3.2.15 Creazione di un obiettivo (data)</w:t>
      </w:r>
    </w:p>
    <w:p w:rsidR="00000000" w:rsidDel="00000000" w:rsidP="00000000" w:rsidRDefault="00000000" w:rsidRPr="00000000" w14:paraId="0000017E">
      <w:pPr>
        <w:pStyle w:val="Heading4"/>
        <w:rPr/>
      </w:pPr>
      <w:bookmarkStart w:colFirst="0" w:colLast="0" w:name="_8icd0rrjojhu" w:id="92"/>
      <w:bookmarkEnd w:id="92"/>
      <w:r w:rsidDel="00000000" w:rsidR="00000000" w:rsidRPr="00000000">
        <w:rPr>
          <w:rtl w:val="0"/>
        </w:rPr>
        <w:t xml:space="preserve">3.2.15.1  Introduzione</w:t>
      </w:r>
    </w:p>
    <w:p w:rsidR="00000000" w:rsidDel="00000000" w:rsidP="00000000" w:rsidRDefault="00000000" w:rsidRPr="00000000" w14:paraId="0000017F">
      <w:pPr>
        <w:rPr/>
      </w:pPr>
      <w:r w:rsidDel="00000000" w:rsidR="00000000" w:rsidRPr="00000000">
        <w:rPr>
          <w:rtl w:val="0"/>
        </w:rPr>
        <w:tab/>
        <w:tab/>
        <w:t xml:space="preserve">Permette di creare un nuovo obiettivo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80">
      <w:pPr>
        <w:pStyle w:val="Heading4"/>
        <w:rPr/>
      </w:pPr>
      <w:bookmarkStart w:colFirst="0" w:colLast="0" w:name="_cbb4rg9p0gg1" w:id="93"/>
      <w:bookmarkEnd w:id="93"/>
      <w:r w:rsidDel="00000000" w:rsidR="00000000" w:rsidRPr="00000000">
        <w:rPr>
          <w:rtl w:val="0"/>
        </w:rPr>
        <w:t xml:space="preserve">3.2.15.2 Input</w:t>
      </w:r>
    </w:p>
    <w:p w:rsidR="00000000" w:rsidDel="00000000" w:rsidP="00000000" w:rsidRDefault="00000000" w:rsidRPr="00000000" w14:paraId="00000181">
      <w:pPr>
        <w:rPr/>
      </w:pPr>
      <w:r w:rsidDel="00000000" w:rsidR="00000000" w:rsidRPr="00000000">
        <w:rPr>
          <w:rtl w:val="0"/>
        </w:rPr>
        <w:tab/>
        <w:tab/>
        <w:t xml:space="preserve">Valore che si vuol raggiungere, data in cui farlo (o in quanti giorni </w:t>
      </w:r>
    </w:p>
    <w:p w:rsidR="00000000" w:rsidDel="00000000" w:rsidP="00000000" w:rsidRDefault="00000000" w:rsidRPr="00000000" w14:paraId="00000182">
      <w:pPr>
        <w:pStyle w:val="Heading4"/>
        <w:rPr/>
      </w:pPr>
      <w:bookmarkStart w:colFirst="0" w:colLast="0" w:name="_ptqy8ouused7" w:id="94"/>
      <w:bookmarkEnd w:id="94"/>
      <w:r w:rsidDel="00000000" w:rsidR="00000000" w:rsidRPr="00000000">
        <w:rPr>
          <w:rtl w:val="0"/>
        </w:rPr>
        <w:t xml:space="preserve">3.2.15.3 Elaborazione</w:t>
      </w:r>
    </w:p>
    <w:p w:rsidR="00000000" w:rsidDel="00000000" w:rsidP="00000000" w:rsidRDefault="00000000" w:rsidRPr="00000000" w14:paraId="00000183">
      <w:pPr>
        <w:rPr/>
      </w:pPr>
      <w:r w:rsidDel="00000000" w:rsidR="00000000" w:rsidRPr="00000000">
        <w:rPr>
          <w:rtl w:val="0"/>
        </w:rPr>
        <w:tab/>
        <w:tab/>
        <w:t xml:space="preserve">Calcolo dell’obiettivo </w:t>
      </w:r>
    </w:p>
    <w:p w:rsidR="00000000" w:rsidDel="00000000" w:rsidP="00000000" w:rsidRDefault="00000000" w:rsidRPr="00000000" w14:paraId="00000184">
      <w:pPr>
        <w:pStyle w:val="Heading4"/>
        <w:rPr/>
      </w:pPr>
      <w:bookmarkStart w:colFirst="0" w:colLast="0" w:name="_mhqmyhgpxcio" w:id="95"/>
      <w:bookmarkEnd w:id="95"/>
      <w:r w:rsidDel="00000000" w:rsidR="00000000" w:rsidRPr="00000000">
        <w:rPr>
          <w:rtl w:val="0"/>
        </w:rPr>
        <w:t xml:space="preserve">3.2.15.4 Output</w:t>
      </w:r>
    </w:p>
    <w:p w:rsidR="00000000" w:rsidDel="00000000" w:rsidP="00000000" w:rsidRDefault="00000000" w:rsidRPr="00000000" w14:paraId="00000185">
      <w:pPr>
        <w:rPr/>
      </w:pPr>
      <w:r w:rsidDel="00000000" w:rsidR="00000000" w:rsidRPr="00000000">
        <w:rPr>
          <w:rtl w:val="0"/>
        </w:rPr>
        <w:tab/>
        <w:tab/>
        <w:t xml:space="preserve">Eliminazione del CashBook dall’account utente</w:t>
      </w:r>
    </w:p>
    <w:p w:rsidR="00000000" w:rsidDel="00000000" w:rsidP="00000000" w:rsidRDefault="00000000" w:rsidRPr="00000000" w14:paraId="00000186">
      <w:pPr>
        <w:ind w:left="720" w:firstLine="720"/>
        <w:rPr/>
      </w:pPr>
      <w:r w:rsidDel="00000000" w:rsidR="00000000" w:rsidRPr="00000000">
        <w:rPr>
          <w:rtl w:val="0"/>
        </w:rPr>
      </w:r>
    </w:p>
    <w:p w:rsidR="00000000" w:rsidDel="00000000" w:rsidP="00000000" w:rsidRDefault="00000000" w:rsidRPr="00000000" w14:paraId="00000187">
      <w:pPr>
        <w:pStyle w:val="Heading3"/>
        <w:rPr/>
      </w:pPr>
      <w:bookmarkStart w:colFirst="0" w:colLast="0" w:name="_ovfc94p8ndep" w:id="96"/>
      <w:bookmarkEnd w:id="96"/>
      <w:r w:rsidDel="00000000" w:rsidR="00000000" w:rsidRPr="00000000">
        <w:rPr>
          <w:rtl w:val="0"/>
        </w:rPr>
        <w:t xml:space="preserve">3.2.16 Creazione CashBook</w:t>
      </w:r>
    </w:p>
    <w:p w:rsidR="00000000" w:rsidDel="00000000" w:rsidP="00000000" w:rsidRDefault="00000000" w:rsidRPr="00000000" w14:paraId="00000188">
      <w:pPr>
        <w:pStyle w:val="Heading4"/>
        <w:rPr/>
      </w:pPr>
      <w:bookmarkStart w:colFirst="0" w:colLast="0" w:name="_4satrl76r4eb" w:id="97"/>
      <w:bookmarkEnd w:id="97"/>
      <w:r w:rsidDel="00000000" w:rsidR="00000000" w:rsidRPr="00000000">
        <w:rPr>
          <w:rtl w:val="0"/>
        </w:rPr>
        <w:t xml:space="preserve">3.2.16.1  Introduzione</w:t>
      </w:r>
    </w:p>
    <w:p w:rsidR="00000000" w:rsidDel="00000000" w:rsidP="00000000" w:rsidRDefault="00000000" w:rsidRPr="00000000" w14:paraId="00000189">
      <w:pPr>
        <w:rPr/>
      </w:pPr>
      <w:r w:rsidDel="00000000" w:rsidR="00000000" w:rsidRPr="00000000">
        <w:rPr>
          <w:rtl w:val="0"/>
        </w:rPr>
        <w:tab/>
        <w:tab/>
        <w:t xml:space="preserve">Permette la creazione di un nuovo CashBook personale</w:t>
      </w:r>
    </w:p>
    <w:p w:rsidR="00000000" w:rsidDel="00000000" w:rsidP="00000000" w:rsidRDefault="00000000" w:rsidRPr="00000000" w14:paraId="0000018A">
      <w:pPr>
        <w:pStyle w:val="Heading4"/>
        <w:rPr/>
      </w:pPr>
      <w:bookmarkStart w:colFirst="0" w:colLast="0" w:name="_atfkf78rplzk" w:id="98"/>
      <w:bookmarkEnd w:id="98"/>
      <w:r w:rsidDel="00000000" w:rsidR="00000000" w:rsidRPr="00000000">
        <w:rPr>
          <w:rtl w:val="0"/>
        </w:rPr>
        <w:t xml:space="preserve">3.2.16.2 Input</w:t>
      </w:r>
    </w:p>
    <w:p w:rsidR="00000000" w:rsidDel="00000000" w:rsidP="00000000" w:rsidRDefault="00000000" w:rsidRPr="00000000" w14:paraId="0000018B">
      <w:pPr>
        <w:rPr/>
      </w:pPr>
      <w:r w:rsidDel="00000000" w:rsidR="00000000" w:rsidRPr="00000000">
        <w:rPr>
          <w:rtl w:val="0"/>
        </w:rPr>
        <w:tab/>
        <w:tab/>
        <w:t xml:space="preserve">Nome  CashBook</w:t>
      </w:r>
    </w:p>
    <w:p w:rsidR="00000000" w:rsidDel="00000000" w:rsidP="00000000" w:rsidRDefault="00000000" w:rsidRPr="00000000" w14:paraId="0000018C">
      <w:pPr>
        <w:pStyle w:val="Heading4"/>
        <w:rPr/>
      </w:pPr>
      <w:bookmarkStart w:colFirst="0" w:colLast="0" w:name="_63vgsvl2975" w:id="99"/>
      <w:bookmarkEnd w:id="99"/>
      <w:r w:rsidDel="00000000" w:rsidR="00000000" w:rsidRPr="00000000">
        <w:rPr>
          <w:rtl w:val="0"/>
        </w:rPr>
        <w:t xml:space="preserve">3.2.16.3 Elaborazione</w:t>
      </w:r>
    </w:p>
    <w:p w:rsidR="00000000" w:rsidDel="00000000" w:rsidP="00000000" w:rsidRDefault="00000000" w:rsidRPr="00000000" w14:paraId="0000018D">
      <w:pPr>
        <w:pStyle w:val="Heading4"/>
        <w:rPr>
          <w:b w:val="0"/>
        </w:rPr>
      </w:pPr>
      <w:bookmarkStart w:colFirst="0" w:colLast="0" w:name="_63vgsvl2975" w:id="99"/>
      <w:bookmarkEnd w:id="99"/>
      <w:r w:rsidDel="00000000" w:rsidR="00000000" w:rsidRPr="00000000">
        <w:rPr>
          <w:b w:val="0"/>
          <w:rtl w:val="0"/>
        </w:rPr>
        <w:t xml:space="preserve">Si verifica che non esista un altro CashBook con nome uguale a quello da creare, altrimenti l’operazione non è effettuabile</w:t>
      </w:r>
    </w:p>
    <w:p w:rsidR="00000000" w:rsidDel="00000000" w:rsidP="00000000" w:rsidRDefault="00000000" w:rsidRPr="00000000" w14:paraId="0000018E">
      <w:pPr>
        <w:pStyle w:val="Heading4"/>
        <w:rPr/>
      </w:pPr>
      <w:bookmarkStart w:colFirst="0" w:colLast="0" w:name="_tn3sco5admn2" w:id="100"/>
      <w:bookmarkEnd w:id="100"/>
      <w:r w:rsidDel="00000000" w:rsidR="00000000" w:rsidRPr="00000000">
        <w:rPr>
          <w:rtl w:val="0"/>
        </w:rPr>
        <w:t xml:space="preserve">3.2.16.4 Output</w:t>
      </w:r>
    </w:p>
    <w:p w:rsidR="00000000" w:rsidDel="00000000" w:rsidP="00000000" w:rsidRDefault="00000000" w:rsidRPr="00000000" w14:paraId="0000018F">
      <w:pPr>
        <w:rPr/>
      </w:pPr>
      <w:r w:rsidDel="00000000" w:rsidR="00000000" w:rsidRPr="00000000">
        <w:rPr>
          <w:rtl w:val="0"/>
        </w:rPr>
        <w:tab/>
        <w:tab/>
        <w:t xml:space="preserve">Registrazione del nuovo CashBook nell’account dell’utente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rPr/>
      </w:pPr>
      <w:bookmarkStart w:colFirst="0" w:colLast="0" w:name="_unsyluekbxhq" w:id="101"/>
      <w:bookmarkEnd w:id="101"/>
      <w:r w:rsidDel="00000000" w:rsidR="00000000" w:rsidRPr="00000000">
        <w:rPr>
          <w:rtl w:val="0"/>
        </w:rPr>
        <w:t xml:space="preserve">3.2.17 Eliminazione  CashBook</w:t>
      </w:r>
    </w:p>
    <w:p w:rsidR="00000000" w:rsidDel="00000000" w:rsidP="00000000" w:rsidRDefault="00000000" w:rsidRPr="00000000" w14:paraId="00000192">
      <w:pPr>
        <w:pStyle w:val="Heading4"/>
        <w:rPr/>
      </w:pPr>
      <w:bookmarkStart w:colFirst="0" w:colLast="0" w:name="_pw7x4gwiu77c" w:id="102"/>
      <w:bookmarkEnd w:id="102"/>
      <w:r w:rsidDel="00000000" w:rsidR="00000000" w:rsidRPr="00000000">
        <w:rPr>
          <w:rtl w:val="0"/>
        </w:rPr>
        <w:t xml:space="preserve">3.2.17.1  Introduzione</w:t>
      </w:r>
    </w:p>
    <w:p w:rsidR="00000000" w:rsidDel="00000000" w:rsidP="00000000" w:rsidRDefault="00000000" w:rsidRPr="00000000" w14:paraId="00000193">
      <w:pPr>
        <w:rPr/>
      </w:pPr>
      <w:r w:rsidDel="00000000" w:rsidR="00000000" w:rsidRPr="00000000">
        <w:rPr>
          <w:rtl w:val="0"/>
        </w:rPr>
        <w:tab/>
        <w:tab/>
        <w:t xml:space="preserve">Permette l’eliminazione di un cashbook personale</w:t>
      </w:r>
    </w:p>
    <w:p w:rsidR="00000000" w:rsidDel="00000000" w:rsidP="00000000" w:rsidRDefault="00000000" w:rsidRPr="00000000" w14:paraId="00000194">
      <w:pPr>
        <w:pStyle w:val="Heading4"/>
        <w:rPr/>
      </w:pPr>
      <w:bookmarkStart w:colFirst="0" w:colLast="0" w:name="_ayeixtpyyb4h" w:id="103"/>
      <w:bookmarkEnd w:id="103"/>
      <w:r w:rsidDel="00000000" w:rsidR="00000000" w:rsidRPr="00000000">
        <w:rPr>
          <w:rtl w:val="0"/>
        </w:rPr>
        <w:t xml:space="preserve">3.2.17.2 Input</w:t>
      </w:r>
    </w:p>
    <w:p w:rsidR="00000000" w:rsidDel="00000000" w:rsidP="00000000" w:rsidRDefault="00000000" w:rsidRPr="00000000" w14:paraId="00000195">
      <w:pPr>
        <w:rPr/>
      </w:pPr>
      <w:r w:rsidDel="00000000" w:rsidR="00000000" w:rsidRPr="00000000">
        <w:rPr>
          <w:rtl w:val="0"/>
        </w:rPr>
        <w:tab/>
        <w:tab/>
        <w:t xml:space="preserve">CashBook (da eliminare)</w:t>
      </w:r>
    </w:p>
    <w:p w:rsidR="00000000" w:rsidDel="00000000" w:rsidP="00000000" w:rsidRDefault="00000000" w:rsidRPr="00000000" w14:paraId="00000196">
      <w:pPr>
        <w:pStyle w:val="Heading4"/>
        <w:rPr/>
      </w:pPr>
      <w:bookmarkStart w:colFirst="0" w:colLast="0" w:name="_h3k8ohhcm8hf" w:id="104"/>
      <w:bookmarkEnd w:id="104"/>
      <w:r w:rsidDel="00000000" w:rsidR="00000000" w:rsidRPr="00000000">
        <w:rPr>
          <w:rtl w:val="0"/>
        </w:rPr>
        <w:t xml:space="preserve">3.2.17.3 Elaborazione</w:t>
      </w:r>
    </w:p>
    <w:p w:rsidR="00000000" w:rsidDel="00000000" w:rsidP="00000000" w:rsidRDefault="00000000" w:rsidRPr="00000000" w14:paraId="00000197">
      <w:pPr>
        <w:rPr/>
      </w:pPr>
      <w:r w:rsidDel="00000000" w:rsidR="00000000" w:rsidRPr="00000000">
        <w:rPr>
          <w:rtl w:val="0"/>
        </w:rPr>
        <w:tab/>
        <w:tab/>
        <w:t xml:space="preserve">Nessuna elaborazione</w:t>
      </w:r>
    </w:p>
    <w:p w:rsidR="00000000" w:rsidDel="00000000" w:rsidP="00000000" w:rsidRDefault="00000000" w:rsidRPr="00000000" w14:paraId="00000198">
      <w:pPr>
        <w:pStyle w:val="Heading4"/>
        <w:rPr/>
      </w:pPr>
      <w:bookmarkStart w:colFirst="0" w:colLast="0" w:name="_amiofpc2arhl" w:id="105"/>
      <w:bookmarkEnd w:id="105"/>
      <w:r w:rsidDel="00000000" w:rsidR="00000000" w:rsidRPr="00000000">
        <w:rPr>
          <w:rtl w:val="0"/>
        </w:rPr>
        <w:t xml:space="preserve">3.2.17.4 Output</w:t>
      </w:r>
    </w:p>
    <w:p w:rsidR="00000000" w:rsidDel="00000000" w:rsidP="00000000" w:rsidRDefault="00000000" w:rsidRPr="00000000" w14:paraId="00000199">
      <w:pPr>
        <w:rPr/>
      </w:pPr>
      <w:r w:rsidDel="00000000" w:rsidR="00000000" w:rsidRPr="00000000">
        <w:rPr>
          <w:rtl w:val="0"/>
        </w:rPr>
        <w:tab/>
        <w:tab/>
        <w:t xml:space="preserve">Eliminazione del CashBook dall’account utente</w:t>
      </w:r>
    </w:p>
    <w:p w:rsidR="00000000" w:rsidDel="00000000" w:rsidP="00000000" w:rsidRDefault="00000000" w:rsidRPr="00000000" w14:paraId="0000019A">
      <w:pPr>
        <w:pStyle w:val="Heading3"/>
        <w:rPr/>
      </w:pPr>
      <w:bookmarkStart w:colFirst="0" w:colLast="0" w:name="_l5mxh6eccs7c" w:id="106"/>
      <w:bookmarkEnd w:id="106"/>
      <w:r w:rsidDel="00000000" w:rsidR="00000000" w:rsidRPr="00000000">
        <w:rPr>
          <w:rtl w:val="0"/>
        </w:rPr>
        <w:t xml:space="preserve">3.2.18</w:t>
      </w:r>
      <w:commentRangeStart w:id="7"/>
      <w:commentRangeStart w:id="8"/>
      <w:r w:rsidDel="00000000" w:rsidR="00000000" w:rsidRPr="00000000">
        <w:rPr>
          <w:rtl w:val="0"/>
        </w:rPr>
        <w:t xml:space="preserve"> Aggiunta Watcher </w:t>
      </w:r>
      <w:r w:rsidDel="00000000" w:rsidR="00000000" w:rsidRPr="00000000">
        <w:rPr>
          <w:rtl w:val="0"/>
        </w:rPr>
        <w:t xml:space="preserve">CCorrente/Carta</w:t>
      </w:r>
      <w:r w:rsidDel="00000000" w:rsidR="00000000" w:rsidRPr="00000000">
        <w:rPr>
          <w:rtl w:val="0"/>
        </w:rPr>
        <w:t xml:space="preserve"> a un CashBook</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9B">
      <w:pPr>
        <w:pStyle w:val="Heading4"/>
        <w:rPr/>
      </w:pPr>
      <w:bookmarkStart w:colFirst="0" w:colLast="0" w:name="_9f7iyrnd2f4f" w:id="107"/>
      <w:bookmarkEnd w:id="107"/>
      <w:r w:rsidDel="00000000" w:rsidR="00000000" w:rsidRPr="00000000">
        <w:rPr>
          <w:rtl w:val="0"/>
        </w:rPr>
        <w:t xml:space="preserve">3.2.18.1  Introduzione</w:t>
      </w:r>
    </w:p>
    <w:p w:rsidR="00000000" w:rsidDel="00000000" w:rsidP="00000000" w:rsidRDefault="00000000" w:rsidRPr="00000000" w14:paraId="0000019C">
      <w:pPr>
        <w:ind w:left="1440" w:firstLine="0"/>
        <w:rPr/>
      </w:pPr>
      <w:r w:rsidDel="00000000" w:rsidR="00000000" w:rsidRPr="00000000">
        <w:rPr>
          <w:rtl w:val="0"/>
        </w:rPr>
        <w:t xml:space="preserve">Permette a un cashbook di tenere conto delle spese fatte da un determinato c</w:t>
      </w:r>
      <w:r w:rsidDel="00000000" w:rsidR="00000000" w:rsidRPr="00000000">
        <w:rPr>
          <w:rtl w:val="0"/>
        </w:rPr>
        <w:t xml:space="preserve">corrente</w:t>
      </w:r>
      <w:r w:rsidDel="00000000" w:rsidR="00000000" w:rsidRPr="00000000">
        <w:rPr>
          <w:rtl w:val="0"/>
        </w:rPr>
        <w:t xml:space="preserve"> o carta dell’account utente</w:t>
      </w:r>
    </w:p>
    <w:p w:rsidR="00000000" w:rsidDel="00000000" w:rsidP="00000000" w:rsidRDefault="00000000" w:rsidRPr="00000000" w14:paraId="0000019D">
      <w:pPr>
        <w:pStyle w:val="Heading4"/>
        <w:rPr/>
      </w:pPr>
      <w:bookmarkStart w:colFirst="0" w:colLast="0" w:name="_wvukyiwidnp" w:id="108"/>
      <w:bookmarkEnd w:id="108"/>
      <w:r w:rsidDel="00000000" w:rsidR="00000000" w:rsidRPr="00000000">
        <w:rPr>
          <w:rtl w:val="0"/>
        </w:rPr>
        <w:t xml:space="preserve">3.2.18.2 Input</w:t>
      </w:r>
    </w:p>
    <w:p w:rsidR="00000000" w:rsidDel="00000000" w:rsidP="00000000" w:rsidRDefault="00000000" w:rsidRPr="00000000" w14:paraId="0000019E">
      <w:pPr>
        <w:rPr/>
      </w:pPr>
      <w:r w:rsidDel="00000000" w:rsidR="00000000" w:rsidRPr="00000000">
        <w:rPr>
          <w:rtl w:val="0"/>
        </w:rPr>
        <w:tab/>
        <w:tab/>
        <w:t xml:space="preserve">CashBook (su cui aggiungere il Watcher), </w:t>
      </w:r>
      <w:r w:rsidDel="00000000" w:rsidR="00000000" w:rsidRPr="00000000">
        <w:rPr>
          <w:rtl w:val="0"/>
        </w:rPr>
        <w:t xml:space="preserve">CCorrente</w:t>
      </w:r>
      <w:r w:rsidDel="00000000" w:rsidR="00000000" w:rsidRPr="00000000">
        <w:rPr>
          <w:rtl w:val="0"/>
        </w:rPr>
        <w:t xml:space="preserve"> / Conto</w:t>
      </w:r>
    </w:p>
    <w:p w:rsidR="00000000" w:rsidDel="00000000" w:rsidP="00000000" w:rsidRDefault="00000000" w:rsidRPr="00000000" w14:paraId="0000019F">
      <w:pPr>
        <w:pStyle w:val="Heading4"/>
        <w:rPr/>
      </w:pPr>
      <w:bookmarkStart w:colFirst="0" w:colLast="0" w:name="_dqc0pf2oq0e4" w:id="109"/>
      <w:bookmarkEnd w:id="109"/>
      <w:r w:rsidDel="00000000" w:rsidR="00000000" w:rsidRPr="00000000">
        <w:rPr>
          <w:rtl w:val="0"/>
        </w:rPr>
        <w:t xml:space="preserve">3.2.18.3 Elaborazione</w:t>
      </w:r>
    </w:p>
    <w:p w:rsidR="00000000" w:rsidDel="00000000" w:rsidP="00000000" w:rsidRDefault="00000000" w:rsidRPr="00000000" w14:paraId="000001A0">
      <w:pPr>
        <w:ind w:left="1440" w:firstLine="0"/>
        <w:rPr/>
      </w:pPr>
      <w:r w:rsidDel="00000000" w:rsidR="00000000" w:rsidRPr="00000000">
        <w:rPr>
          <w:rtl w:val="0"/>
        </w:rPr>
        <w:t xml:space="preserve">Si verifica che non esista un watcher già associato tra il </w:t>
      </w:r>
      <w:r w:rsidDel="00000000" w:rsidR="00000000" w:rsidRPr="00000000">
        <w:rPr>
          <w:rtl w:val="0"/>
        </w:rPr>
        <w:t xml:space="preserve">ccorrente</w:t>
      </w:r>
      <w:r w:rsidDel="00000000" w:rsidR="00000000" w:rsidRPr="00000000">
        <w:rPr>
          <w:rtl w:val="0"/>
        </w:rPr>
        <w:t xml:space="preserve"> e conto allo stesso cashbook, altrimenti operazione non effettuabile</w:t>
      </w:r>
    </w:p>
    <w:p w:rsidR="00000000" w:rsidDel="00000000" w:rsidP="00000000" w:rsidRDefault="00000000" w:rsidRPr="00000000" w14:paraId="000001A1">
      <w:pPr>
        <w:pStyle w:val="Heading4"/>
        <w:rPr/>
      </w:pPr>
      <w:bookmarkStart w:colFirst="0" w:colLast="0" w:name="_10zx1l3kryq8" w:id="110"/>
      <w:bookmarkEnd w:id="110"/>
      <w:r w:rsidDel="00000000" w:rsidR="00000000" w:rsidRPr="00000000">
        <w:rPr>
          <w:rtl w:val="0"/>
        </w:rPr>
        <w:t xml:space="preserve">3.2.18.4 Output</w:t>
      </w:r>
    </w:p>
    <w:p w:rsidR="00000000" w:rsidDel="00000000" w:rsidP="00000000" w:rsidRDefault="00000000" w:rsidRPr="00000000" w14:paraId="000001A2">
      <w:pPr>
        <w:rPr/>
      </w:pPr>
      <w:r w:rsidDel="00000000" w:rsidR="00000000" w:rsidRPr="00000000">
        <w:rPr>
          <w:rtl w:val="0"/>
        </w:rPr>
        <w:tab/>
        <w:tab/>
        <w:t xml:space="preserve">Registrazione watcher tra </w:t>
      </w:r>
      <w:r w:rsidDel="00000000" w:rsidR="00000000" w:rsidRPr="00000000">
        <w:rPr>
          <w:rtl w:val="0"/>
        </w:rPr>
        <w:t xml:space="preserve">ccorrente</w:t>
      </w:r>
      <w:r w:rsidDel="00000000" w:rsidR="00000000" w:rsidRPr="00000000">
        <w:rPr>
          <w:rtl w:val="0"/>
        </w:rPr>
        <w:t xml:space="preserve"> e cashbook</w:t>
      </w:r>
    </w:p>
    <w:p w:rsidR="00000000" w:rsidDel="00000000" w:rsidP="00000000" w:rsidRDefault="00000000" w:rsidRPr="00000000" w14:paraId="000001A3">
      <w:pPr>
        <w:pStyle w:val="Heading3"/>
        <w:rPr/>
      </w:pPr>
      <w:bookmarkStart w:colFirst="0" w:colLast="0" w:name="_tsvk05hgjaau" w:id="111"/>
      <w:bookmarkEnd w:id="111"/>
      <w:r w:rsidDel="00000000" w:rsidR="00000000" w:rsidRPr="00000000">
        <w:rPr>
          <w:rtl w:val="0"/>
        </w:rPr>
        <w:t xml:space="preserve">3.2.19 Rimozione Watcher </w:t>
      </w:r>
      <w:r w:rsidDel="00000000" w:rsidR="00000000" w:rsidRPr="00000000">
        <w:rPr>
          <w:rtl w:val="0"/>
        </w:rPr>
        <w:t xml:space="preserve">CCorrente/Carta</w:t>
      </w:r>
      <w:r w:rsidDel="00000000" w:rsidR="00000000" w:rsidRPr="00000000">
        <w:rPr>
          <w:rtl w:val="0"/>
        </w:rPr>
        <w:t xml:space="preserve"> da un CashBook</w:t>
      </w:r>
    </w:p>
    <w:p w:rsidR="00000000" w:rsidDel="00000000" w:rsidP="00000000" w:rsidRDefault="00000000" w:rsidRPr="00000000" w14:paraId="000001A4">
      <w:pPr>
        <w:pStyle w:val="Heading4"/>
        <w:rPr/>
      </w:pPr>
      <w:bookmarkStart w:colFirst="0" w:colLast="0" w:name="_3ln4qzsjw5eb" w:id="112"/>
      <w:bookmarkEnd w:id="112"/>
      <w:r w:rsidDel="00000000" w:rsidR="00000000" w:rsidRPr="00000000">
        <w:rPr>
          <w:rtl w:val="0"/>
        </w:rPr>
        <w:t xml:space="preserve">3.2.19.1  Introduzione</w:t>
      </w:r>
    </w:p>
    <w:p w:rsidR="00000000" w:rsidDel="00000000" w:rsidP="00000000" w:rsidRDefault="00000000" w:rsidRPr="00000000" w14:paraId="000001A5">
      <w:pPr>
        <w:rPr/>
      </w:pPr>
      <w:r w:rsidDel="00000000" w:rsidR="00000000" w:rsidRPr="00000000">
        <w:rPr>
          <w:rtl w:val="0"/>
        </w:rPr>
        <w:tab/>
        <w:tab/>
        <w:t xml:space="preserve">Permette la rimozione di un watcher da un cashbook</w:t>
      </w:r>
    </w:p>
    <w:p w:rsidR="00000000" w:rsidDel="00000000" w:rsidP="00000000" w:rsidRDefault="00000000" w:rsidRPr="00000000" w14:paraId="000001A6">
      <w:pPr>
        <w:pStyle w:val="Heading4"/>
        <w:rPr/>
      </w:pPr>
      <w:bookmarkStart w:colFirst="0" w:colLast="0" w:name="_1ifstdxeeype" w:id="113"/>
      <w:bookmarkEnd w:id="113"/>
      <w:r w:rsidDel="00000000" w:rsidR="00000000" w:rsidRPr="00000000">
        <w:rPr>
          <w:rtl w:val="0"/>
        </w:rPr>
        <w:t xml:space="preserve">3.2.19.2 Input</w:t>
      </w:r>
    </w:p>
    <w:p w:rsidR="00000000" w:rsidDel="00000000" w:rsidP="00000000" w:rsidRDefault="00000000" w:rsidRPr="00000000" w14:paraId="000001A7">
      <w:pPr>
        <w:rPr/>
      </w:pPr>
      <w:r w:rsidDel="00000000" w:rsidR="00000000" w:rsidRPr="00000000">
        <w:rPr>
          <w:rtl w:val="0"/>
        </w:rPr>
        <w:tab/>
        <w:tab/>
      </w:r>
      <w:commentRangeStart w:id="9"/>
      <w:r w:rsidDel="00000000" w:rsidR="00000000" w:rsidRPr="00000000">
        <w:rPr>
          <w:rtl w:val="0"/>
        </w:rPr>
        <w:t xml:space="preserve">Watcher(da rimuovere)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A8">
      <w:pPr>
        <w:pStyle w:val="Heading4"/>
        <w:rPr/>
      </w:pPr>
      <w:bookmarkStart w:colFirst="0" w:colLast="0" w:name="_ltqd5kmwq66n" w:id="114"/>
      <w:bookmarkEnd w:id="114"/>
      <w:r w:rsidDel="00000000" w:rsidR="00000000" w:rsidRPr="00000000">
        <w:rPr>
          <w:rtl w:val="0"/>
        </w:rPr>
        <w:t xml:space="preserve">3.2.19.3 Elaborazione</w:t>
      </w:r>
    </w:p>
    <w:p w:rsidR="00000000" w:rsidDel="00000000" w:rsidP="00000000" w:rsidRDefault="00000000" w:rsidRPr="00000000" w14:paraId="000001A9">
      <w:pPr>
        <w:rPr/>
      </w:pPr>
      <w:r w:rsidDel="00000000" w:rsidR="00000000" w:rsidRPr="00000000">
        <w:rPr>
          <w:rtl w:val="0"/>
        </w:rPr>
        <w:tab/>
        <w:tab/>
        <w:t xml:space="preserve">Nessuna elaborazione</w:t>
      </w:r>
    </w:p>
    <w:p w:rsidR="00000000" w:rsidDel="00000000" w:rsidP="00000000" w:rsidRDefault="00000000" w:rsidRPr="00000000" w14:paraId="000001AA">
      <w:pPr>
        <w:pStyle w:val="Heading4"/>
        <w:rPr/>
      </w:pPr>
      <w:bookmarkStart w:colFirst="0" w:colLast="0" w:name="_e340maro0wsi" w:id="115"/>
      <w:bookmarkEnd w:id="115"/>
      <w:r w:rsidDel="00000000" w:rsidR="00000000" w:rsidRPr="00000000">
        <w:rPr>
          <w:rtl w:val="0"/>
        </w:rPr>
        <w:t xml:space="preserve">3.2.19.4 Output</w:t>
      </w:r>
    </w:p>
    <w:p w:rsidR="00000000" w:rsidDel="00000000" w:rsidP="00000000" w:rsidRDefault="00000000" w:rsidRPr="00000000" w14:paraId="000001AB">
      <w:pPr>
        <w:rPr/>
      </w:pPr>
      <w:r w:rsidDel="00000000" w:rsidR="00000000" w:rsidRPr="00000000">
        <w:rPr>
          <w:rtl w:val="0"/>
        </w:rPr>
        <w:tab/>
        <w:tab/>
        <w:t xml:space="preserve">Rimozione del watcher dall’account dell’utente</w:t>
      </w:r>
    </w:p>
    <w:p w:rsidR="00000000" w:rsidDel="00000000" w:rsidP="00000000" w:rsidRDefault="00000000" w:rsidRPr="00000000" w14:paraId="000001AC">
      <w:pPr>
        <w:pStyle w:val="Heading3"/>
        <w:rPr/>
      </w:pPr>
      <w:bookmarkStart w:colFirst="0" w:colLast="0" w:name="_q3nj2kldmgih" w:id="116"/>
      <w:bookmarkEnd w:id="116"/>
      <w:r w:rsidDel="00000000" w:rsidR="00000000" w:rsidRPr="00000000">
        <w:rPr>
          <w:rtl w:val="0"/>
        </w:rPr>
        <w:t xml:space="preserve">3.2.20 Aggiunta Movimento in CashBook</w:t>
      </w:r>
    </w:p>
    <w:p w:rsidR="00000000" w:rsidDel="00000000" w:rsidP="00000000" w:rsidRDefault="00000000" w:rsidRPr="00000000" w14:paraId="000001AD">
      <w:pPr>
        <w:pStyle w:val="Heading4"/>
        <w:rPr/>
      </w:pPr>
      <w:bookmarkStart w:colFirst="0" w:colLast="0" w:name="_q5boitfvy8lq" w:id="117"/>
      <w:bookmarkEnd w:id="117"/>
      <w:r w:rsidDel="00000000" w:rsidR="00000000" w:rsidRPr="00000000">
        <w:rPr>
          <w:rtl w:val="0"/>
        </w:rPr>
        <w:t xml:space="preserve">3.2.20.1  Introduzione</w:t>
      </w:r>
    </w:p>
    <w:p w:rsidR="00000000" w:rsidDel="00000000" w:rsidP="00000000" w:rsidRDefault="00000000" w:rsidRPr="00000000" w14:paraId="000001AE">
      <w:pPr>
        <w:rPr/>
      </w:pPr>
      <w:r w:rsidDel="00000000" w:rsidR="00000000" w:rsidRPr="00000000">
        <w:rPr>
          <w:rtl w:val="0"/>
        </w:rPr>
        <w:tab/>
        <w:tab/>
        <w:t xml:space="preserve">Permette la registrazione di un movimento su un determinato cashbook</w:t>
      </w:r>
    </w:p>
    <w:p w:rsidR="00000000" w:rsidDel="00000000" w:rsidP="00000000" w:rsidRDefault="00000000" w:rsidRPr="00000000" w14:paraId="000001AF">
      <w:pPr>
        <w:pStyle w:val="Heading4"/>
        <w:rPr/>
      </w:pPr>
      <w:bookmarkStart w:colFirst="0" w:colLast="0" w:name="_9is4qdk1xjpc" w:id="118"/>
      <w:bookmarkEnd w:id="118"/>
      <w:r w:rsidDel="00000000" w:rsidR="00000000" w:rsidRPr="00000000">
        <w:rPr>
          <w:rtl w:val="0"/>
        </w:rPr>
        <w:t xml:space="preserve">3.2.20.2 Input</w:t>
      </w:r>
    </w:p>
    <w:p w:rsidR="00000000" w:rsidDel="00000000" w:rsidP="00000000" w:rsidRDefault="00000000" w:rsidRPr="00000000" w14:paraId="000001B0">
      <w:pPr>
        <w:rPr/>
      </w:pPr>
      <w:r w:rsidDel="00000000" w:rsidR="00000000" w:rsidRPr="00000000">
        <w:rPr>
          <w:rtl w:val="0"/>
        </w:rPr>
        <w:tab/>
        <w:tab/>
        <w:t xml:space="preserve">Data creazione, e altri dati relativi al documento di Visione.</w:t>
      </w:r>
    </w:p>
    <w:p w:rsidR="00000000" w:rsidDel="00000000" w:rsidP="00000000" w:rsidRDefault="00000000" w:rsidRPr="00000000" w14:paraId="000001B1">
      <w:pPr>
        <w:pStyle w:val="Heading4"/>
        <w:rPr/>
      </w:pPr>
      <w:bookmarkStart w:colFirst="0" w:colLast="0" w:name="_t54gahx6y9rp" w:id="119"/>
      <w:bookmarkEnd w:id="119"/>
      <w:r w:rsidDel="00000000" w:rsidR="00000000" w:rsidRPr="00000000">
        <w:rPr>
          <w:rtl w:val="0"/>
        </w:rPr>
        <w:t xml:space="preserve">3.2.20.3 Elaborazione</w:t>
      </w:r>
    </w:p>
    <w:p w:rsidR="00000000" w:rsidDel="00000000" w:rsidP="00000000" w:rsidRDefault="00000000" w:rsidRPr="00000000" w14:paraId="000001B2">
      <w:pPr>
        <w:ind w:left="1440" w:firstLine="0"/>
        <w:rPr/>
      </w:pPr>
      <w:r w:rsidDel="00000000" w:rsidR="00000000" w:rsidRPr="00000000">
        <w:rPr>
          <w:rtl w:val="0"/>
        </w:rPr>
        <w:t xml:space="preserve">Si verifica che sia rispettato il formato e le regole date dal documento di Visione, altrimenti operazione non è effettuabile</w:t>
      </w:r>
    </w:p>
    <w:p w:rsidR="00000000" w:rsidDel="00000000" w:rsidP="00000000" w:rsidRDefault="00000000" w:rsidRPr="00000000" w14:paraId="000001B3">
      <w:pPr>
        <w:pStyle w:val="Heading4"/>
        <w:rPr/>
      </w:pPr>
      <w:bookmarkStart w:colFirst="0" w:colLast="0" w:name="_qzy8owqpp7lh" w:id="120"/>
      <w:bookmarkEnd w:id="120"/>
      <w:r w:rsidDel="00000000" w:rsidR="00000000" w:rsidRPr="00000000">
        <w:rPr>
          <w:rtl w:val="0"/>
        </w:rPr>
        <w:t xml:space="preserve">3.2.1209.4 Output</w:t>
      </w:r>
    </w:p>
    <w:p w:rsidR="00000000" w:rsidDel="00000000" w:rsidP="00000000" w:rsidRDefault="00000000" w:rsidRPr="00000000" w14:paraId="000001B4">
      <w:pPr>
        <w:rPr/>
      </w:pPr>
      <w:r w:rsidDel="00000000" w:rsidR="00000000" w:rsidRPr="00000000">
        <w:rPr>
          <w:rtl w:val="0"/>
        </w:rPr>
        <w:tab/>
        <w:tab/>
        <w:t xml:space="preserve">Registrazione movimento  all’interno del cashbook</w:t>
      </w:r>
    </w:p>
    <w:p w:rsidR="00000000" w:rsidDel="00000000" w:rsidP="00000000" w:rsidRDefault="00000000" w:rsidRPr="00000000" w14:paraId="000001B5">
      <w:pPr>
        <w:pStyle w:val="Heading3"/>
        <w:rPr/>
      </w:pPr>
      <w:bookmarkStart w:colFirst="0" w:colLast="0" w:name="_uq4mw77dmda8" w:id="121"/>
      <w:bookmarkEnd w:id="121"/>
      <w:r w:rsidDel="00000000" w:rsidR="00000000" w:rsidRPr="00000000">
        <w:rPr>
          <w:rtl w:val="0"/>
        </w:rPr>
        <w:t xml:space="preserve">3.2.21 Rimozione Movimento in CashBook</w:t>
      </w:r>
    </w:p>
    <w:p w:rsidR="00000000" w:rsidDel="00000000" w:rsidP="00000000" w:rsidRDefault="00000000" w:rsidRPr="00000000" w14:paraId="000001B6">
      <w:pPr>
        <w:pStyle w:val="Heading4"/>
        <w:rPr/>
      </w:pPr>
      <w:bookmarkStart w:colFirst="0" w:colLast="0" w:name="_e7v6cxuw9h2i" w:id="122"/>
      <w:bookmarkEnd w:id="122"/>
      <w:r w:rsidDel="00000000" w:rsidR="00000000" w:rsidRPr="00000000">
        <w:rPr>
          <w:rtl w:val="0"/>
        </w:rPr>
        <w:t xml:space="preserve">3.2.21.1  Introduzione</w:t>
      </w:r>
    </w:p>
    <w:p w:rsidR="00000000" w:rsidDel="00000000" w:rsidP="00000000" w:rsidRDefault="00000000" w:rsidRPr="00000000" w14:paraId="000001B7">
      <w:pPr>
        <w:rPr/>
      </w:pPr>
      <w:r w:rsidDel="00000000" w:rsidR="00000000" w:rsidRPr="00000000">
        <w:rPr>
          <w:rtl w:val="0"/>
        </w:rPr>
        <w:tab/>
        <w:tab/>
        <w:t xml:space="preserve">Permette la rimozione di un movimento da un determinato cashbook</w:t>
      </w:r>
    </w:p>
    <w:p w:rsidR="00000000" w:rsidDel="00000000" w:rsidP="00000000" w:rsidRDefault="00000000" w:rsidRPr="00000000" w14:paraId="000001B8">
      <w:pPr>
        <w:pStyle w:val="Heading4"/>
        <w:rPr/>
      </w:pPr>
      <w:bookmarkStart w:colFirst="0" w:colLast="0" w:name="_bffwr9nyesxx" w:id="123"/>
      <w:bookmarkEnd w:id="123"/>
      <w:r w:rsidDel="00000000" w:rsidR="00000000" w:rsidRPr="00000000">
        <w:rPr>
          <w:rtl w:val="0"/>
        </w:rPr>
        <w:t xml:space="preserve">3.2.21.2 Input</w:t>
      </w:r>
    </w:p>
    <w:p w:rsidR="00000000" w:rsidDel="00000000" w:rsidP="00000000" w:rsidRDefault="00000000" w:rsidRPr="00000000" w14:paraId="000001B9">
      <w:pPr>
        <w:rPr/>
      </w:pPr>
      <w:r w:rsidDel="00000000" w:rsidR="00000000" w:rsidRPr="00000000">
        <w:rPr>
          <w:rtl w:val="0"/>
        </w:rPr>
        <w:tab/>
        <w:tab/>
        <w:t xml:space="preserve">Movimento</w:t>
      </w:r>
    </w:p>
    <w:p w:rsidR="00000000" w:rsidDel="00000000" w:rsidP="00000000" w:rsidRDefault="00000000" w:rsidRPr="00000000" w14:paraId="000001BA">
      <w:pPr>
        <w:pStyle w:val="Heading4"/>
        <w:rPr/>
      </w:pPr>
      <w:bookmarkStart w:colFirst="0" w:colLast="0" w:name="_egd6ndjk1lrh" w:id="124"/>
      <w:bookmarkEnd w:id="124"/>
      <w:r w:rsidDel="00000000" w:rsidR="00000000" w:rsidRPr="00000000">
        <w:rPr>
          <w:rtl w:val="0"/>
        </w:rPr>
        <w:t xml:space="preserve">3.2.21.3 Elaborazione</w:t>
      </w:r>
    </w:p>
    <w:p w:rsidR="00000000" w:rsidDel="00000000" w:rsidP="00000000" w:rsidRDefault="00000000" w:rsidRPr="00000000" w14:paraId="000001BB">
      <w:pPr>
        <w:rPr/>
      </w:pPr>
      <w:r w:rsidDel="00000000" w:rsidR="00000000" w:rsidRPr="00000000">
        <w:rPr>
          <w:rtl w:val="0"/>
        </w:rPr>
        <w:tab/>
        <w:tab/>
        <w:t xml:space="preserve">Nessuna elaborazione</w:t>
      </w:r>
    </w:p>
    <w:p w:rsidR="00000000" w:rsidDel="00000000" w:rsidP="00000000" w:rsidRDefault="00000000" w:rsidRPr="00000000" w14:paraId="000001BC">
      <w:pPr>
        <w:pStyle w:val="Heading4"/>
        <w:rPr/>
      </w:pPr>
      <w:bookmarkStart w:colFirst="0" w:colLast="0" w:name="_bx2p5arw8tv9" w:id="125"/>
      <w:bookmarkEnd w:id="125"/>
      <w:r w:rsidDel="00000000" w:rsidR="00000000" w:rsidRPr="00000000">
        <w:rPr>
          <w:rtl w:val="0"/>
        </w:rPr>
        <w:t xml:space="preserve">3.2.21.4 Output</w:t>
      </w:r>
    </w:p>
    <w:p w:rsidR="00000000" w:rsidDel="00000000" w:rsidP="00000000" w:rsidRDefault="00000000" w:rsidRPr="00000000" w14:paraId="000001BD">
      <w:pPr>
        <w:rPr/>
      </w:pPr>
      <w:r w:rsidDel="00000000" w:rsidR="00000000" w:rsidRPr="00000000">
        <w:rPr>
          <w:rtl w:val="0"/>
        </w:rPr>
        <w:tab/>
        <w:tab/>
        <w:t xml:space="preserve">Rimozione movimento dal cashbook</w:t>
      </w:r>
    </w:p>
    <w:p w:rsidR="00000000" w:rsidDel="00000000" w:rsidP="00000000" w:rsidRDefault="00000000" w:rsidRPr="00000000" w14:paraId="000001BE">
      <w:pPr>
        <w:pStyle w:val="Heading3"/>
        <w:rPr/>
      </w:pPr>
      <w:bookmarkStart w:colFirst="0" w:colLast="0" w:name="_3f6oldveddq3" w:id="126"/>
      <w:bookmarkEnd w:id="126"/>
      <w:r w:rsidDel="00000000" w:rsidR="00000000" w:rsidRPr="00000000">
        <w:rPr>
          <w:rtl w:val="0"/>
        </w:rPr>
        <w:t xml:space="preserve">3.2.22 Modifica Movimento di un CashBook</w:t>
      </w:r>
    </w:p>
    <w:p w:rsidR="00000000" w:rsidDel="00000000" w:rsidP="00000000" w:rsidRDefault="00000000" w:rsidRPr="00000000" w14:paraId="000001BF">
      <w:pPr>
        <w:pStyle w:val="Heading4"/>
        <w:rPr/>
      </w:pPr>
      <w:bookmarkStart w:colFirst="0" w:colLast="0" w:name="_v531b96ql94c" w:id="127"/>
      <w:bookmarkEnd w:id="127"/>
      <w:r w:rsidDel="00000000" w:rsidR="00000000" w:rsidRPr="00000000">
        <w:rPr>
          <w:rtl w:val="0"/>
        </w:rPr>
        <w:t xml:space="preserve">3.2.22.1  Introduzione</w:t>
      </w:r>
    </w:p>
    <w:p w:rsidR="00000000" w:rsidDel="00000000" w:rsidP="00000000" w:rsidRDefault="00000000" w:rsidRPr="00000000" w14:paraId="000001C0">
      <w:pPr>
        <w:rPr/>
      </w:pPr>
      <w:r w:rsidDel="00000000" w:rsidR="00000000" w:rsidRPr="00000000">
        <w:rPr>
          <w:rtl w:val="0"/>
        </w:rPr>
        <w:tab/>
        <w:tab/>
        <w:t xml:space="preserve">Permette la modifica di un movimento di un determinato cashbook</w:t>
      </w:r>
    </w:p>
    <w:p w:rsidR="00000000" w:rsidDel="00000000" w:rsidP="00000000" w:rsidRDefault="00000000" w:rsidRPr="00000000" w14:paraId="000001C1">
      <w:pPr>
        <w:pStyle w:val="Heading4"/>
        <w:rPr/>
      </w:pPr>
      <w:bookmarkStart w:colFirst="0" w:colLast="0" w:name="_t1khviqsehyy" w:id="128"/>
      <w:bookmarkEnd w:id="128"/>
      <w:r w:rsidDel="00000000" w:rsidR="00000000" w:rsidRPr="00000000">
        <w:rPr>
          <w:rtl w:val="0"/>
        </w:rPr>
        <w:t xml:space="preserve">3.2.22.2 Input</w:t>
      </w:r>
    </w:p>
    <w:p w:rsidR="00000000" w:rsidDel="00000000" w:rsidP="00000000" w:rsidRDefault="00000000" w:rsidRPr="00000000" w14:paraId="000001C2">
      <w:pPr>
        <w:rPr/>
      </w:pPr>
      <w:r w:rsidDel="00000000" w:rsidR="00000000" w:rsidRPr="00000000">
        <w:rPr>
          <w:rtl w:val="0"/>
        </w:rPr>
        <w:tab/>
        <w:tab/>
        <w:t xml:space="preserve">Movimento (da modificare),  nuovi dati</w:t>
      </w:r>
    </w:p>
    <w:p w:rsidR="00000000" w:rsidDel="00000000" w:rsidP="00000000" w:rsidRDefault="00000000" w:rsidRPr="00000000" w14:paraId="000001C3">
      <w:pPr>
        <w:pStyle w:val="Heading4"/>
        <w:rPr/>
      </w:pPr>
      <w:bookmarkStart w:colFirst="0" w:colLast="0" w:name="_v6stxrwva36d" w:id="129"/>
      <w:bookmarkEnd w:id="129"/>
      <w:r w:rsidDel="00000000" w:rsidR="00000000" w:rsidRPr="00000000">
        <w:rPr>
          <w:rtl w:val="0"/>
        </w:rPr>
        <w:t xml:space="preserve">3.2.22.3 Elaborazione</w:t>
      </w:r>
    </w:p>
    <w:p w:rsidR="00000000" w:rsidDel="00000000" w:rsidP="00000000" w:rsidRDefault="00000000" w:rsidRPr="00000000" w14:paraId="000001C4">
      <w:pPr>
        <w:ind w:left="1440" w:firstLine="0"/>
        <w:rPr/>
      </w:pPr>
      <w:r w:rsidDel="00000000" w:rsidR="00000000" w:rsidRPr="00000000">
        <w:rPr>
          <w:rtl w:val="0"/>
        </w:rPr>
        <w:t xml:space="preserve">Si verifica che i nuovi dati rispettino il formato e le regole date dal documento di Visione, altrimenti operazione non è effettuabile</w:t>
      </w:r>
    </w:p>
    <w:p w:rsidR="00000000" w:rsidDel="00000000" w:rsidP="00000000" w:rsidRDefault="00000000" w:rsidRPr="00000000" w14:paraId="000001C5">
      <w:pPr>
        <w:pStyle w:val="Heading4"/>
        <w:rPr/>
      </w:pPr>
      <w:bookmarkStart w:colFirst="0" w:colLast="0" w:name="_t56ie9i9syqt" w:id="130"/>
      <w:bookmarkEnd w:id="130"/>
      <w:r w:rsidDel="00000000" w:rsidR="00000000" w:rsidRPr="00000000">
        <w:rPr>
          <w:rtl w:val="0"/>
        </w:rPr>
        <w:t xml:space="preserve">3.2.22.4 Output</w:t>
      </w:r>
    </w:p>
    <w:p w:rsidR="00000000" w:rsidDel="00000000" w:rsidP="00000000" w:rsidRDefault="00000000" w:rsidRPr="00000000" w14:paraId="000001C6">
      <w:pPr>
        <w:rPr/>
      </w:pPr>
      <w:r w:rsidDel="00000000" w:rsidR="00000000" w:rsidRPr="00000000">
        <w:rPr>
          <w:rtl w:val="0"/>
        </w:rPr>
        <w:tab/>
        <w:tab/>
        <w:t xml:space="preserve">Modifica dei dati del movimento</w:t>
      </w:r>
    </w:p>
    <w:p w:rsidR="00000000" w:rsidDel="00000000" w:rsidP="00000000" w:rsidRDefault="00000000" w:rsidRPr="00000000" w14:paraId="000001C7">
      <w:pPr>
        <w:rPr>
          <w:b w:val="1"/>
        </w:rPr>
      </w:pPr>
      <w:r w:rsidDel="00000000" w:rsidR="00000000" w:rsidRPr="00000000">
        <w:rPr>
          <w:rtl w:val="0"/>
        </w:rPr>
        <w:tab/>
      </w:r>
      <w:r w:rsidDel="00000000" w:rsidR="00000000" w:rsidRPr="00000000">
        <w:rPr>
          <w:b w:val="1"/>
          <w:rtl w:val="0"/>
        </w:rPr>
        <w:t xml:space="preserve">3.2.23 Iscrizione a premium</w:t>
      </w:r>
    </w:p>
    <w:p w:rsidR="00000000" w:rsidDel="00000000" w:rsidP="00000000" w:rsidRDefault="00000000" w:rsidRPr="00000000" w14:paraId="000001C8">
      <w:pPr>
        <w:pStyle w:val="Heading4"/>
        <w:rPr/>
      </w:pPr>
      <w:bookmarkStart w:colFirst="0" w:colLast="0" w:name="_imobcnxh9kpb" w:id="131"/>
      <w:bookmarkEnd w:id="131"/>
      <w:r w:rsidDel="00000000" w:rsidR="00000000" w:rsidRPr="00000000">
        <w:rPr>
          <w:rtl w:val="0"/>
        </w:rPr>
        <w:t xml:space="preserve">3.2.23.1  Introduzione</w:t>
      </w:r>
    </w:p>
    <w:p w:rsidR="00000000" w:rsidDel="00000000" w:rsidP="00000000" w:rsidRDefault="00000000" w:rsidRPr="00000000" w14:paraId="000001C9">
      <w:pPr>
        <w:ind w:left="1440" w:firstLine="0"/>
        <w:rPr/>
      </w:pPr>
      <w:r w:rsidDel="00000000" w:rsidR="00000000" w:rsidRPr="00000000">
        <w:rPr>
          <w:rtl w:val="0"/>
        </w:rPr>
        <w:t xml:space="preserve">Permette all’utente di passare dalla versione base dell’applicazione ad una versione avanzata</w:t>
      </w:r>
    </w:p>
    <w:p w:rsidR="00000000" w:rsidDel="00000000" w:rsidP="00000000" w:rsidRDefault="00000000" w:rsidRPr="00000000" w14:paraId="000001CA">
      <w:pPr>
        <w:pStyle w:val="Heading4"/>
        <w:rPr/>
      </w:pPr>
      <w:bookmarkStart w:colFirst="0" w:colLast="0" w:name="_iyrk992999o" w:id="132"/>
      <w:bookmarkEnd w:id="132"/>
      <w:r w:rsidDel="00000000" w:rsidR="00000000" w:rsidRPr="00000000">
        <w:rPr>
          <w:rtl w:val="0"/>
        </w:rPr>
        <w:t xml:space="preserve">3.2.23.2 Input</w:t>
      </w:r>
    </w:p>
    <w:p w:rsidR="00000000" w:rsidDel="00000000" w:rsidP="00000000" w:rsidRDefault="00000000" w:rsidRPr="00000000" w14:paraId="000001CB">
      <w:pPr>
        <w:rPr/>
      </w:pPr>
      <w:r w:rsidDel="00000000" w:rsidR="00000000" w:rsidRPr="00000000">
        <w:rPr>
          <w:rtl w:val="0"/>
        </w:rPr>
        <w:tab/>
        <w:tab/>
      </w:r>
      <w:r w:rsidDel="00000000" w:rsidR="00000000" w:rsidRPr="00000000">
        <w:rPr>
          <w:rtl w:val="0"/>
        </w:rPr>
        <w:t xml:space="preserve">Decisione dell’utente</w:t>
      </w:r>
      <w:r w:rsidDel="00000000" w:rsidR="00000000" w:rsidRPr="00000000">
        <w:rPr>
          <w:rtl w:val="0"/>
        </w:rPr>
      </w:r>
    </w:p>
    <w:p w:rsidR="00000000" w:rsidDel="00000000" w:rsidP="00000000" w:rsidRDefault="00000000" w:rsidRPr="00000000" w14:paraId="000001CC">
      <w:pPr>
        <w:pStyle w:val="Heading4"/>
        <w:rPr/>
      </w:pPr>
      <w:bookmarkStart w:colFirst="0" w:colLast="0" w:name="_ezuy4zmc572t" w:id="133"/>
      <w:bookmarkEnd w:id="133"/>
      <w:r w:rsidDel="00000000" w:rsidR="00000000" w:rsidRPr="00000000">
        <w:rPr>
          <w:rtl w:val="0"/>
        </w:rPr>
        <w:t xml:space="preserve">3.2.23.3 Elaborazione</w:t>
      </w:r>
    </w:p>
    <w:p w:rsidR="00000000" w:rsidDel="00000000" w:rsidP="00000000" w:rsidRDefault="00000000" w:rsidRPr="00000000" w14:paraId="000001CD">
      <w:pPr>
        <w:ind w:left="1440" w:firstLine="0"/>
        <w:rPr/>
      </w:pPr>
      <w:r w:rsidDel="00000000" w:rsidR="00000000" w:rsidRPr="00000000">
        <w:rPr>
          <w:rtl w:val="0"/>
        </w:rPr>
        <w:t xml:space="preserve">Prelievo del denaro da un conto per pagare l’abbonamento</w:t>
      </w:r>
    </w:p>
    <w:p w:rsidR="00000000" w:rsidDel="00000000" w:rsidP="00000000" w:rsidRDefault="00000000" w:rsidRPr="00000000" w14:paraId="000001CE">
      <w:pPr>
        <w:pStyle w:val="Heading4"/>
        <w:rPr/>
      </w:pPr>
      <w:bookmarkStart w:colFirst="0" w:colLast="0" w:name="_uc3jvuer1uoa" w:id="134"/>
      <w:bookmarkEnd w:id="134"/>
      <w:r w:rsidDel="00000000" w:rsidR="00000000" w:rsidRPr="00000000">
        <w:rPr>
          <w:rtl w:val="0"/>
        </w:rPr>
        <w:t xml:space="preserve">3.2.23.4 Output</w:t>
      </w:r>
    </w:p>
    <w:p w:rsidR="00000000" w:rsidDel="00000000" w:rsidP="00000000" w:rsidRDefault="00000000" w:rsidRPr="00000000" w14:paraId="000001CF">
      <w:pPr>
        <w:rPr/>
      </w:pPr>
      <w:r w:rsidDel="00000000" w:rsidR="00000000" w:rsidRPr="00000000">
        <w:rPr>
          <w:rtl w:val="0"/>
        </w:rPr>
        <w:tab/>
        <w:tab/>
        <w:t xml:space="preserve">Funzionalità aggiuntive per l’utente</w:t>
      </w:r>
    </w:p>
    <w:p w:rsidR="00000000" w:rsidDel="00000000" w:rsidP="00000000" w:rsidRDefault="00000000" w:rsidRPr="00000000" w14:paraId="000001D0">
      <w:pPr>
        <w:ind w:firstLine="720"/>
        <w:rPr>
          <w:b w:val="1"/>
        </w:rPr>
      </w:pPr>
      <w:r w:rsidDel="00000000" w:rsidR="00000000" w:rsidRPr="00000000">
        <w:rPr>
          <w:b w:val="1"/>
          <w:rtl w:val="0"/>
        </w:rPr>
        <w:t xml:space="preserve">3.2.24 Disdire l’abbonamento</w:t>
      </w:r>
    </w:p>
    <w:p w:rsidR="00000000" w:rsidDel="00000000" w:rsidP="00000000" w:rsidRDefault="00000000" w:rsidRPr="00000000" w14:paraId="000001D1">
      <w:pPr>
        <w:pStyle w:val="Heading4"/>
        <w:rPr/>
      </w:pPr>
      <w:bookmarkStart w:colFirst="0" w:colLast="0" w:name="_13qr7mfduz2x" w:id="135"/>
      <w:bookmarkEnd w:id="135"/>
      <w:r w:rsidDel="00000000" w:rsidR="00000000" w:rsidRPr="00000000">
        <w:rPr>
          <w:rtl w:val="0"/>
        </w:rPr>
        <w:t xml:space="preserve">3.2.24.1  Introduzione</w:t>
      </w:r>
    </w:p>
    <w:p w:rsidR="00000000" w:rsidDel="00000000" w:rsidP="00000000" w:rsidRDefault="00000000" w:rsidRPr="00000000" w14:paraId="000001D2">
      <w:pPr>
        <w:ind w:left="1440" w:firstLine="0"/>
        <w:rPr/>
      </w:pPr>
      <w:r w:rsidDel="00000000" w:rsidR="00000000" w:rsidRPr="00000000">
        <w:rPr>
          <w:rtl w:val="0"/>
        </w:rPr>
        <w:t xml:space="preserve">Permette all’utente di disdire l’abbonamento alla versione premium</w:t>
      </w:r>
    </w:p>
    <w:p w:rsidR="00000000" w:rsidDel="00000000" w:rsidP="00000000" w:rsidRDefault="00000000" w:rsidRPr="00000000" w14:paraId="000001D3">
      <w:pPr>
        <w:pStyle w:val="Heading4"/>
        <w:rPr/>
      </w:pPr>
      <w:bookmarkStart w:colFirst="0" w:colLast="0" w:name="_41rrihpbzl1u" w:id="136"/>
      <w:bookmarkEnd w:id="136"/>
      <w:r w:rsidDel="00000000" w:rsidR="00000000" w:rsidRPr="00000000">
        <w:rPr>
          <w:rtl w:val="0"/>
        </w:rPr>
        <w:t xml:space="preserve">3.2.24.2 Input</w:t>
      </w:r>
    </w:p>
    <w:p w:rsidR="00000000" w:rsidDel="00000000" w:rsidP="00000000" w:rsidRDefault="00000000" w:rsidRPr="00000000" w14:paraId="000001D4">
      <w:pPr>
        <w:rPr/>
      </w:pPr>
      <w:r w:rsidDel="00000000" w:rsidR="00000000" w:rsidRPr="00000000">
        <w:rPr>
          <w:rtl w:val="0"/>
        </w:rPr>
        <w:tab/>
        <w:tab/>
      </w:r>
      <w:r w:rsidDel="00000000" w:rsidR="00000000" w:rsidRPr="00000000">
        <w:rPr>
          <w:rtl w:val="0"/>
        </w:rPr>
        <w:t xml:space="preserve">Decisione dell’utente di non proseguire con il piano avanzato</w:t>
      </w:r>
      <w:r w:rsidDel="00000000" w:rsidR="00000000" w:rsidRPr="00000000">
        <w:rPr>
          <w:rtl w:val="0"/>
        </w:rPr>
      </w:r>
    </w:p>
    <w:p w:rsidR="00000000" w:rsidDel="00000000" w:rsidP="00000000" w:rsidRDefault="00000000" w:rsidRPr="00000000" w14:paraId="000001D5">
      <w:pPr>
        <w:pStyle w:val="Heading4"/>
        <w:rPr/>
      </w:pPr>
      <w:bookmarkStart w:colFirst="0" w:colLast="0" w:name="_fa4u60lyioyb" w:id="137"/>
      <w:bookmarkEnd w:id="137"/>
      <w:r w:rsidDel="00000000" w:rsidR="00000000" w:rsidRPr="00000000">
        <w:rPr>
          <w:rtl w:val="0"/>
        </w:rPr>
        <w:t xml:space="preserve">3.2.24.3 Elaborazione</w:t>
      </w:r>
    </w:p>
    <w:p w:rsidR="00000000" w:rsidDel="00000000" w:rsidP="00000000" w:rsidRDefault="00000000" w:rsidRPr="00000000" w14:paraId="000001D6">
      <w:pPr>
        <w:ind w:left="1440" w:firstLine="0"/>
        <w:rPr/>
      </w:pPr>
      <w:r w:rsidDel="00000000" w:rsidR="00000000" w:rsidRPr="00000000">
        <w:rPr>
          <w:rtl w:val="0"/>
        </w:rPr>
        <w:t xml:space="preserve">Annullamento dell’iscrizione da parte dell’utente, con relativa motivazione facoltativa</w:t>
      </w:r>
    </w:p>
    <w:p w:rsidR="00000000" w:rsidDel="00000000" w:rsidP="00000000" w:rsidRDefault="00000000" w:rsidRPr="00000000" w14:paraId="000001D7">
      <w:pPr>
        <w:pStyle w:val="Heading4"/>
        <w:rPr/>
      </w:pPr>
      <w:bookmarkStart w:colFirst="0" w:colLast="0" w:name="_76y2m6llrbmr" w:id="138"/>
      <w:bookmarkEnd w:id="138"/>
      <w:r w:rsidDel="00000000" w:rsidR="00000000" w:rsidRPr="00000000">
        <w:rPr>
          <w:rtl w:val="0"/>
        </w:rPr>
        <w:t xml:space="preserve">3.2.24.4 Output</w:t>
      </w:r>
    </w:p>
    <w:p w:rsidR="00000000" w:rsidDel="00000000" w:rsidP="00000000" w:rsidRDefault="00000000" w:rsidRPr="00000000" w14:paraId="000001D8">
      <w:pPr>
        <w:rPr/>
      </w:pPr>
      <w:r w:rsidDel="00000000" w:rsidR="00000000" w:rsidRPr="00000000">
        <w:rPr>
          <w:rtl w:val="0"/>
        </w:rPr>
        <w:tab/>
        <w:tab/>
        <w:t xml:space="preserve">Account base</w:t>
      </w:r>
    </w:p>
    <w:p w:rsidR="00000000" w:rsidDel="00000000" w:rsidP="00000000" w:rsidRDefault="00000000" w:rsidRPr="00000000" w14:paraId="000001D9">
      <w:pPr>
        <w:rPr>
          <w:b w:val="1"/>
        </w:rPr>
      </w:pPr>
      <w:r w:rsidDel="00000000" w:rsidR="00000000" w:rsidRPr="00000000">
        <w:rPr>
          <w:rtl w:val="0"/>
        </w:rPr>
        <w:tab/>
      </w:r>
      <w:r w:rsidDel="00000000" w:rsidR="00000000" w:rsidRPr="00000000">
        <w:rPr>
          <w:b w:val="1"/>
          <w:rtl w:val="0"/>
        </w:rPr>
        <w:t xml:space="preserve">3.2.25 Rinnovo</w:t>
      </w:r>
      <w:r w:rsidDel="00000000" w:rsidR="00000000" w:rsidRPr="00000000">
        <w:rPr>
          <w:b w:val="1"/>
          <w:rtl w:val="0"/>
        </w:rPr>
        <w:t xml:space="preserve"> della versione premium</w:t>
      </w:r>
      <w:r w:rsidDel="00000000" w:rsidR="00000000" w:rsidRPr="00000000">
        <w:rPr>
          <w:rtl w:val="0"/>
        </w:rPr>
      </w:r>
    </w:p>
    <w:p w:rsidR="00000000" w:rsidDel="00000000" w:rsidP="00000000" w:rsidRDefault="00000000" w:rsidRPr="00000000" w14:paraId="000001DA">
      <w:pPr>
        <w:pStyle w:val="Heading4"/>
        <w:rPr/>
      </w:pPr>
      <w:bookmarkStart w:colFirst="0" w:colLast="0" w:name="_xdiu7y32757t" w:id="139"/>
      <w:bookmarkEnd w:id="139"/>
      <w:r w:rsidDel="00000000" w:rsidR="00000000" w:rsidRPr="00000000">
        <w:rPr>
          <w:rtl w:val="0"/>
        </w:rPr>
        <w:t xml:space="preserve">3.2.25.1  Introduzione</w:t>
      </w:r>
    </w:p>
    <w:p w:rsidR="00000000" w:rsidDel="00000000" w:rsidP="00000000" w:rsidRDefault="00000000" w:rsidRPr="00000000" w14:paraId="000001DB">
      <w:pPr>
        <w:ind w:left="1440" w:firstLine="0"/>
        <w:rPr/>
      </w:pPr>
      <w:r w:rsidDel="00000000" w:rsidR="00000000" w:rsidRPr="00000000">
        <w:rPr>
          <w:rtl w:val="0"/>
        </w:rPr>
        <w:t xml:space="preserve">Con cadenza annuale/mensile, verrà rinnovato l’abbonamento, a meno che l’utente non lo abbia disdetto prima del rinnovo</w:t>
      </w:r>
    </w:p>
    <w:p w:rsidR="00000000" w:rsidDel="00000000" w:rsidP="00000000" w:rsidRDefault="00000000" w:rsidRPr="00000000" w14:paraId="000001DC">
      <w:pPr>
        <w:pStyle w:val="Heading4"/>
        <w:rPr/>
      </w:pPr>
      <w:bookmarkStart w:colFirst="0" w:colLast="0" w:name="_rk4llpz9zmd1" w:id="140"/>
      <w:bookmarkEnd w:id="140"/>
      <w:r w:rsidDel="00000000" w:rsidR="00000000" w:rsidRPr="00000000">
        <w:rPr>
          <w:rtl w:val="0"/>
        </w:rPr>
        <w:t xml:space="preserve">3.2.25.2 Input</w:t>
      </w:r>
    </w:p>
    <w:p w:rsidR="00000000" w:rsidDel="00000000" w:rsidP="00000000" w:rsidRDefault="00000000" w:rsidRPr="00000000" w14:paraId="000001DD">
      <w:pPr>
        <w:rPr/>
      </w:pPr>
      <w:r w:rsidDel="00000000" w:rsidR="00000000" w:rsidRPr="00000000">
        <w:rPr>
          <w:rtl w:val="0"/>
        </w:rPr>
        <w:tab/>
        <w:tab/>
        <w:t xml:space="preserve">Scadenza dell’abbonamento</w:t>
      </w:r>
    </w:p>
    <w:p w:rsidR="00000000" w:rsidDel="00000000" w:rsidP="00000000" w:rsidRDefault="00000000" w:rsidRPr="00000000" w14:paraId="000001DE">
      <w:pPr>
        <w:pStyle w:val="Heading4"/>
        <w:rPr/>
      </w:pPr>
      <w:bookmarkStart w:colFirst="0" w:colLast="0" w:name="_8p3ypn3om96p" w:id="141"/>
      <w:bookmarkEnd w:id="141"/>
      <w:r w:rsidDel="00000000" w:rsidR="00000000" w:rsidRPr="00000000">
        <w:rPr>
          <w:rtl w:val="0"/>
        </w:rPr>
        <w:t xml:space="preserve">3.2.25.3 Elaborazione</w:t>
      </w:r>
    </w:p>
    <w:p w:rsidR="00000000" w:rsidDel="00000000" w:rsidP="00000000" w:rsidRDefault="00000000" w:rsidRPr="00000000" w14:paraId="000001DF">
      <w:pPr>
        <w:ind w:left="1440" w:firstLine="0"/>
        <w:rPr/>
      </w:pPr>
      <w:r w:rsidDel="00000000" w:rsidR="00000000" w:rsidRPr="00000000">
        <w:rPr>
          <w:rtl w:val="0"/>
        </w:rPr>
        <w:t xml:space="preserve">Prelievo del denaro da un conto per rinnovare l’abbonamento. Nel caso in cui però l’utente abbia disdetto l’abbonamento, non verrà accreditata alcuna cifra</w:t>
      </w:r>
    </w:p>
    <w:p w:rsidR="00000000" w:rsidDel="00000000" w:rsidP="00000000" w:rsidRDefault="00000000" w:rsidRPr="00000000" w14:paraId="000001E0">
      <w:pPr>
        <w:pStyle w:val="Heading4"/>
        <w:rPr/>
      </w:pPr>
      <w:bookmarkStart w:colFirst="0" w:colLast="0" w:name="_mxw0zgrd4ja9" w:id="142"/>
      <w:bookmarkEnd w:id="142"/>
      <w:r w:rsidDel="00000000" w:rsidR="00000000" w:rsidRPr="00000000">
        <w:rPr>
          <w:rtl w:val="0"/>
        </w:rPr>
        <w:t xml:space="preserve">3.2.25.4 Output</w:t>
      </w:r>
    </w:p>
    <w:p w:rsidR="00000000" w:rsidDel="00000000" w:rsidP="00000000" w:rsidRDefault="00000000" w:rsidRPr="00000000" w14:paraId="000001E1">
      <w:pPr>
        <w:rPr/>
      </w:pPr>
      <w:r w:rsidDel="00000000" w:rsidR="00000000" w:rsidRPr="00000000">
        <w:rPr>
          <w:rtl w:val="0"/>
        </w:rPr>
        <w:tab/>
        <w:tab/>
        <w:t xml:space="preserve">Rinnovo dell’abbonamento</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ab/>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ind w:left="0" w:firstLine="0"/>
        <w:rPr>
          <w:b w:val="1"/>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4"/>
        <w:rPr/>
      </w:pPr>
      <w:bookmarkStart w:colFirst="0" w:colLast="0" w:name="_yuf13spnzpb1" w:id="143"/>
      <w:bookmarkEnd w:id="143"/>
      <w:r w:rsidDel="00000000" w:rsidR="00000000" w:rsidRPr="00000000">
        <w:rPr>
          <w:rtl w:val="0"/>
        </w:rPr>
        <w:tab/>
        <w:tab/>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ab/>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pStyle w:val="Heading2"/>
        <w:rPr/>
      </w:pPr>
      <w:bookmarkStart w:colFirst="0" w:colLast="0" w:name="_5msyccdvdz2m" w:id="144"/>
      <w:bookmarkEnd w:id="144"/>
      <w:r w:rsidDel="00000000" w:rsidR="00000000" w:rsidRPr="00000000">
        <w:rPr>
          <w:rtl w:val="0"/>
        </w:rPr>
        <w:tab/>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a D'Adamo" w:id="1" w:date="2024-12-06T13:29:09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w:t>
      </w:r>
    </w:p>
  </w:comment>
  <w:comment w:author="CLAUDIO DERVISHI" w:id="0" w:date="2024-12-06T13:28:4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 bene come implementare</w:t>
      </w:r>
    </w:p>
  </w:comment>
  <w:comment w:author="CLAUDIO DERVISHI" w:id="4" w:date="2024-12-09T17:11:48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non va inserito in altre parti e non nel elaborazione?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 e piu facile fare accedi o registrati (in caso sbagli ad accedere ok il recupero password ma nul altro)</w:t>
      </w:r>
    </w:p>
  </w:comment>
  <w:comment w:author="ANDREA D'ADAMO" w:id="5" w:date="2024-12-13T10:38:4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 pure secondo me</w:t>
      </w:r>
    </w:p>
  </w:comment>
  <w:comment w:author="ANDREA D'ADAMO" w:id="9" w:date="2024-12-13T14:28:17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fare diversamente in realtà, ma va be’)</w:t>
      </w:r>
    </w:p>
  </w:comment>
  <w:comment w:author="Anonymous" w:id="7" w:date="2024-12-13T14:23:18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 ce da definire il watcher</w:t>
      </w:r>
    </w:p>
  </w:comment>
  <w:comment w:author="ANDREA D'ADAMO" w:id="8" w:date="2024-12-13T14:24:26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volta a cui diamo un nome, pensavo già al pattern Observer, è l'associazione tra cashbook  e carte e  conti correnti,  per visualizzare determinate transazioni di una determinata carta o ccorrente in un cashbook</w:t>
      </w:r>
    </w:p>
  </w:comment>
  <w:comment w:author="Andrea D'Adamo" w:id="2" w:date="2024-12-06T13:32:21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Direi di metterlo in 2.2-Utenza</w:t>
      </w:r>
    </w:p>
  </w:comment>
  <w:comment w:author="CLAUDIO DERVISHI" w:id="3" w:date="2024-12-09T15:34:44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ORENZO BUSIN" w:id="6" w:date="2024-12-09T20:24:31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Ditemi se va bene, anche quello che ho scritto.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left="720" w:firstLine="0"/>
    </w:pPr>
    <w:rPr>
      <w:b w:val="1"/>
    </w:rPr>
  </w:style>
  <w:style w:type="paragraph" w:styleId="Heading4">
    <w:name w:val="heading 4"/>
    <w:basedOn w:val="Normal"/>
    <w:next w:val="Normal"/>
    <w:pPr>
      <w:keepNext w:val="1"/>
      <w:keepLines w:val="1"/>
      <w:ind w:left="144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360" w:lineRule="auto"/>
    </w:pPr>
    <w:rPr>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